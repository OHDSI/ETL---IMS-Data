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0" distT="0" distL="0" distR="0">
            <wp:extent cx="2152650" cy="723900"/>
            <wp:effectExtent b="0" l="0" r="0" t="0"/>
            <wp:docPr descr="https://lh4.googleusercontent.com/XKav372P8mM0ltYyPK_PclPUfNqyOULwkwH47PqZE7J4OPzVgCtzOkcg2sXNIBK0JaJA6lQHfDWKBMVnJUIIZKOMl6woGm-cc9XW2fSVvkJ97X3dhM8NylzfPYzaXo-C6ZH5PE3LdwqdyI93cw" id="1" name="image01.jpg"/>
            <a:graphic>
              <a:graphicData uri="http://schemas.openxmlformats.org/drawingml/2006/picture">
                <pic:pic>
                  <pic:nvPicPr>
                    <pic:cNvPr descr="https://lh4.googleusercontent.com/XKav372P8mM0ltYyPK_PclPUfNqyOULwkwH47PqZE7J4OPzVgCtzOkcg2sXNIBK0JaJA6lQHfDWKBMVnJUIIZKOMl6woGm-cc9XW2fSVvkJ97X3dhM8NylzfPYzaXo-C6ZH5PE3LdwqdyI93cw" id="0" name="image01.jpg"/>
                    <pic:cNvPicPr preferRelativeResize="0"/>
                  </pic:nvPicPr>
                  <pic:blipFill>
                    <a:blip r:embed="rId5"/>
                    <a:srcRect b="0" l="0" r="0" t="0"/>
                    <a:stretch>
                      <a:fillRect/>
                    </a:stretch>
                  </pic:blipFill>
                  <pic:spPr>
                    <a:xfrm>
                      <a:off x="0" y="0"/>
                      <a:ext cx="2152650" cy="7239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120" w:line="240" w:lineRule="auto"/>
        <w:contextualSpacing w:val="0"/>
        <w:jc w:val="center"/>
      </w:pPr>
      <w:bookmarkStart w:colFirst="0" w:colLast="0" w:name="_30j0zll" w:id="0"/>
      <w:bookmarkEnd w:id="0"/>
      <w:r w:rsidDel="00000000" w:rsidR="00000000" w:rsidRPr="00000000">
        <w:rPr>
          <w:b w:val="1"/>
          <w:sz w:val="36"/>
          <w:szCs w:val="36"/>
          <w:rtl w:val="0"/>
        </w:rPr>
        <w:t xml:space="preserve"> </w:t>
      </w:r>
    </w:p>
    <w:tbl>
      <w:tblPr>
        <w:tblStyle w:val="Table2"/>
        <w:bidiVisual w:val="0"/>
        <w:tblW w:w="9280.0" w:type="dxa"/>
        <w:jc w:val="left"/>
        <w:tblLayout w:type="fixed"/>
        <w:tblLook w:val="0600"/>
      </w:tblPr>
      <w:tblGrid>
        <w:gridCol w:w="965"/>
        <w:gridCol w:w="8315"/>
        <w:tblGridChange w:id="0">
          <w:tblGrid>
            <w:gridCol w:w="965"/>
            <w:gridCol w:w="8315"/>
          </w:tblGrid>
        </w:tblGridChange>
      </w:tblGrid>
      <w:tr>
        <w:trPr>
          <w:trHeight w:val="820" w:hRule="atLeast"/>
        </w:trPr>
        <w:tc>
          <w:tcPr>
            <w:tcMar>
              <w:top w:w="100.0" w:type="dxa"/>
              <w:left w:w="100.0" w:type="dxa"/>
              <w:bottom w:w="100.0" w:type="dxa"/>
              <w:right w:w="100.0" w:type="dxa"/>
            </w:tcMar>
          </w:tcPr>
          <w:p w:rsidR="00000000" w:rsidDel="00000000" w:rsidP="00000000" w:rsidRDefault="00000000" w:rsidRPr="00000000">
            <w:pPr>
              <w:spacing w:after="200" w:before="120" w:line="240" w:lineRule="auto"/>
              <w:contextualSpacing w:val="0"/>
            </w:pPr>
            <w:bookmarkStart w:colFirst="0" w:colLast="0" w:name="_30j0zll" w:id="0"/>
            <w:bookmarkEnd w:id="0"/>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before="120" w:line="240" w:lineRule="auto"/>
              <w:contextualSpacing w:val="0"/>
            </w:pPr>
            <w:bookmarkStart w:colFirst="0" w:colLast="0" w:name="_30j0zll" w:id="0"/>
            <w:bookmarkEnd w:id="0"/>
            <w:r w:rsidDel="00000000" w:rsidR="00000000" w:rsidRPr="00000000">
              <w:rPr>
                <w:rtl w:val="0"/>
              </w:rPr>
            </w:r>
          </w:p>
        </w:tc>
      </w:tr>
      <w:tr>
        <w:trPr>
          <w:trHeight w:val="3260" w:hRule="atLeast"/>
        </w:trPr>
        <w:tc>
          <w:tcPr>
            <w:tcMar>
              <w:top w:w="100.0" w:type="dxa"/>
              <w:left w:w="100.0" w:type="dxa"/>
              <w:bottom w:w="100.0" w:type="dxa"/>
              <w:right w:w="100.0" w:type="dxa"/>
            </w:tcMar>
          </w:tcPr>
          <w:p w:rsidR="00000000" w:rsidDel="00000000" w:rsidP="00000000" w:rsidRDefault="00000000" w:rsidRPr="00000000">
            <w:pPr>
              <w:spacing w:after="200" w:before="120" w:line="240" w:lineRule="auto"/>
              <w:contextualSpacing w:val="0"/>
            </w:pPr>
            <w:bookmarkStart w:colFirst="0" w:colLast="0" w:name="_30j0zll" w:id="0"/>
            <w:bookmarkEnd w:id="0"/>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200" w:before="120" w:line="240" w:lineRule="auto"/>
              <w:contextualSpacing w:val="0"/>
            </w:pPr>
            <w:bookmarkStart w:colFirst="0" w:colLast="0" w:name="_30j0zll" w:id="0"/>
            <w:bookmarkEnd w:id="0"/>
            <w:r w:rsidDel="00000000" w:rsidR="00000000" w:rsidRPr="00000000">
              <w:rPr>
                <w:rtl w:val="0"/>
              </w:rPr>
            </w:r>
          </w:p>
          <w:tbl>
            <w:tblPr>
              <w:tblStyle w:val="Table1"/>
              <w:bidiVisual w:val="0"/>
              <w:tblW w:w="7760.0" w:type="dxa"/>
              <w:jc w:val="left"/>
              <w:tblLayout w:type="fixed"/>
              <w:tblLook w:val="0600"/>
            </w:tblPr>
            <w:tblGrid>
              <w:gridCol w:w="7760"/>
              <w:tblGridChange w:id="0">
                <w:tblGrid>
                  <w:gridCol w:w="7760"/>
                </w:tblGrid>
              </w:tblGridChange>
            </w:tblGrid>
            <w:tr>
              <w:tc>
                <w:tcPr>
                  <w:shd w:fill="ffffff"/>
                  <w:tcMar>
                    <w:top w:w="100.0" w:type="dxa"/>
                    <w:left w:w="100.0" w:type="dxa"/>
                    <w:bottom w:w="100.0" w:type="dxa"/>
                    <w:right w:w="100.0" w:type="dxa"/>
                  </w:tcMar>
                </w:tcPr>
                <w:p w:rsidR="00000000" w:rsidDel="00000000" w:rsidP="00000000" w:rsidRDefault="00000000" w:rsidRPr="00000000">
                  <w:pPr>
                    <w:spacing w:after="200" w:before="120" w:line="276" w:lineRule="auto"/>
                    <w:contextualSpacing w:val="0"/>
                    <w:jc w:val="center"/>
                  </w:pPr>
                  <w:bookmarkStart w:colFirst="0" w:colLast="0" w:name="_30j0zll" w:id="0"/>
                  <w:bookmarkEnd w:id="0"/>
                  <w:r w:rsidDel="00000000" w:rsidR="00000000" w:rsidRPr="00000000">
                    <w:rPr>
                      <w:b w:val="1"/>
                      <w:sz w:val="40"/>
                      <w:szCs w:val="40"/>
                      <w:highlight w:val="white"/>
                      <w:rtl w:val="0"/>
                    </w:rPr>
                    <w:t xml:space="preserve">OMOP Common Data Model (CDM V5.0)</w:t>
                  </w:r>
                </w:p>
                <w:p w:rsidR="00000000" w:rsidDel="00000000" w:rsidP="00000000" w:rsidRDefault="00000000" w:rsidRPr="00000000">
                  <w:pPr>
                    <w:spacing w:after="200" w:before="120" w:line="276" w:lineRule="auto"/>
                    <w:contextualSpacing w:val="0"/>
                    <w:jc w:val="center"/>
                  </w:pPr>
                  <w:bookmarkStart w:colFirst="0" w:colLast="0" w:name="_30j0zll" w:id="0"/>
                  <w:bookmarkEnd w:id="0"/>
                  <w:r w:rsidDel="00000000" w:rsidR="00000000" w:rsidRPr="00000000">
                    <w:rPr>
                      <w:b w:val="1"/>
                      <w:sz w:val="40"/>
                      <w:szCs w:val="40"/>
                      <w:highlight w:val="white"/>
                      <w:rtl w:val="0"/>
                    </w:rPr>
                    <w:t xml:space="preserve">ETL Mapping Specification</w:t>
                  </w:r>
                </w:p>
                <w:p w:rsidR="00000000" w:rsidDel="00000000" w:rsidP="00000000" w:rsidRDefault="00000000" w:rsidRPr="00000000">
                  <w:pPr>
                    <w:spacing w:after="200" w:before="120" w:line="276" w:lineRule="auto"/>
                    <w:contextualSpacing w:val="0"/>
                    <w:jc w:val="center"/>
                  </w:pPr>
                  <w:bookmarkStart w:colFirst="0" w:colLast="0" w:name="_30j0zll" w:id="0"/>
                  <w:bookmarkEnd w:id="0"/>
                  <w:r w:rsidDel="00000000" w:rsidR="00000000" w:rsidRPr="00000000">
                    <w:rPr>
                      <w:b w:val="1"/>
                      <w:i w:val="1"/>
                      <w:sz w:val="40"/>
                      <w:szCs w:val="40"/>
                      <w:highlight w:val="white"/>
                      <w:rtl w:val="0"/>
                    </w:rPr>
                    <w:t xml:space="preserve">(AuEmr)</w:t>
                  </w:r>
                  <w:r w:rsidDel="00000000" w:rsidR="00000000" w:rsidRPr="00000000">
                    <w:rPr>
                      <w:rtl w:val="0"/>
                    </w:rPr>
                  </w:r>
                </w:p>
              </w:tc>
            </w:tr>
          </w:tbl>
          <w:p w:rsidR="00000000" w:rsidDel="00000000" w:rsidP="00000000" w:rsidRDefault="00000000" w:rsidRPr="00000000">
            <w:pPr>
              <w:spacing w:after="200" w:before="120" w:line="240" w:lineRule="auto"/>
              <w:contextualSpacing w:val="0"/>
            </w:pPr>
            <w:bookmarkStart w:colFirst="0" w:colLast="0" w:name="_30j0zll" w:id="0"/>
            <w:bookmarkEnd w:id="0"/>
            <w:r w:rsidDel="00000000" w:rsidR="00000000" w:rsidRPr="00000000">
              <w:rPr>
                <w:rtl w:val="0"/>
              </w:rPr>
            </w:r>
          </w:p>
        </w:tc>
      </w:tr>
    </w:tbl>
    <w:p w:rsidR="00000000" w:rsidDel="00000000" w:rsidP="00000000" w:rsidRDefault="00000000" w:rsidRPr="00000000">
      <w:pPr>
        <w:spacing w:after="200" w:before="120" w:line="240" w:lineRule="auto"/>
        <w:contextualSpacing w:val="0"/>
        <w:jc w:val="center"/>
      </w:pPr>
      <w:bookmarkStart w:colFirst="0" w:colLast="0" w:name="_70w83bn9rp6r" w:id="1"/>
      <w:bookmarkEnd w:id="1"/>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120" w:line="240" w:lineRule="auto"/>
        <w:contextualSpacing w:val="0"/>
        <w:jc w:val="center"/>
      </w:pPr>
      <w:bookmarkStart w:colFirst="0" w:colLast="0" w:name="_o55vvrfhna21" w:id="2"/>
      <w:bookmarkEnd w:id="2"/>
      <w:r w:rsidDel="00000000" w:rsidR="00000000" w:rsidRPr="00000000">
        <w:rPr>
          <w:rtl w:val="0"/>
        </w:rPr>
      </w:r>
    </w:p>
    <w:p w:rsidR="00000000" w:rsidDel="00000000" w:rsidP="00000000" w:rsidRDefault="00000000" w:rsidRPr="00000000">
      <w:pPr>
        <w:contextualSpacing w:val="0"/>
        <w:jc w:val="center"/>
      </w:pPr>
      <w:bookmarkStart w:colFirst="0" w:colLast="0" w:name="_30j0zll" w:id="0"/>
      <w:bookmarkEnd w:id="0"/>
      <w:r w:rsidDel="00000000" w:rsidR="00000000" w:rsidRPr="00000000">
        <w:rPr>
          <w:b w:val="1"/>
          <w:sz w:val="28"/>
          <w:szCs w:val="28"/>
          <w:rtl w:val="0"/>
        </w:rPr>
        <w:t xml:space="preserve">Revision history</w:t>
      </w:r>
    </w:p>
    <w:tbl>
      <w:tblPr>
        <w:tblStyle w:val="Table3"/>
        <w:bidiVisual w:val="0"/>
        <w:tblW w:w="9684.0" w:type="dxa"/>
        <w:jc w:val="left"/>
        <w:tblInd w:w="3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4"/>
        <w:gridCol w:w="1620"/>
        <w:gridCol w:w="1890"/>
        <w:gridCol w:w="4860"/>
        <w:tblGridChange w:id="0">
          <w:tblGrid>
            <w:gridCol w:w="1314"/>
            <w:gridCol w:w="1620"/>
            <w:gridCol w:w="1890"/>
            <w:gridCol w:w="4860"/>
          </w:tblGrid>
        </w:tblGridChange>
      </w:tblGrid>
      <w:tr>
        <w:tc>
          <w:tcPr/>
          <w:p w:rsidR="00000000" w:rsidDel="00000000" w:rsidP="00000000" w:rsidRDefault="00000000" w:rsidRPr="00000000">
            <w:pPr>
              <w:spacing w:after="120" w:before="60" w:line="240" w:lineRule="auto"/>
              <w:contextualSpacing w:val="0"/>
              <w:jc w:val="center"/>
            </w:pPr>
            <w:r w:rsidDel="00000000" w:rsidR="00000000" w:rsidRPr="00000000">
              <w:rPr>
                <w:b w:val="1"/>
                <w:rtl w:val="0"/>
              </w:rPr>
              <w:t xml:space="preserve">Version</w:t>
            </w:r>
            <w:r w:rsidDel="00000000" w:rsidR="00000000" w:rsidRPr="00000000">
              <w:rPr>
                <w:rtl w:val="0"/>
              </w:rPr>
            </w:r>
          </w:p>
        </w:tc>
        <w:tc>
          <w:tcPr/>
          <w:p w:rsidR="00000000" w:rsidDel="00000000" w:rsidP="00000000" w:rsidRDefault="00000000" w:rsidRPr="00000000">
            <w:pPr>
              <w:spacing w:after="120" w:before="60" w:line="240" w:lineRule="auto"/>
              <w:contextualSpacing w:val="0"/>
              <w:jc w:val="center"/>
            </w:pPr>
            <w:r w:rsidDel="00000000" w:rsidR="00000000" w:rsidRPr="00000000">
              <w:rPr>
                <w:b w:val="1"/>
                <w:rtl w:val="0"/>
              </w:rPr>
              <w:t xml:space="preserve">Author</w:t>
            </w:r>
            <w:r w:rsidDel="00000000" w:rsidR="00000000" w:rsidRPr="00000000">
              <w:rPr>
                <w:rtl w:val="0"/>
              </w:rPr>
            </w:r>
          </w:p>
        </w:tc>
        <w:tc>
          <w:tcPr/>
          <w:p w:rsidR="00000000" w:rsidDel="00000000" w:rsidP="00000000" w:rsidRDefault="00000000" w:rsidRPr="00000000">
            <w:pPr>
              <w:spacing w:after="120" w:before="60" w:line="240" w:lineRule="auto"/>
              <w:contextualSpacing w:val="0"/>
              <w:jc w:val="center"/>
            </w:pPr>
            <w:r w:rsidDel="00000000" w:rsidR="00000000" w:rsidRPr="00000000">
              <w:rPr>
                <w:b w:val="1"/>
                <w:rtl w:val="0"/>
              </w:rPr>
              <w:t xml:space="preserve">Date</w:t>
            </w:r>
            <w:r w:rsidDel="00000000" w:rsidR="00000000" w:rsidRPr="00000000">
              <w:rPr>
                <w:rtl w:val="0"/>
              </w:rPr>
            </w:r>
          </w:p>
        </w:tc>
        <w:tc>
          <w:tcPr/>
          <w:p w:rsidR="00000000" w:rsidDel="00000000" w:rsidP="00000000" w:rsidRDefault="00000000" w:rsidRPr="00000000">
            <w:pPr>
              <w:spacing w:after="120" w:before="60" w:line="240" w:lineRule="auto"/>
              <w:contextualSpacing w:val="0"/>
              <w:jc w:val="center"/>
            </w:pPr>
            <w:r w:rsidDel="00000000" w:rsidR="00000000" w:rsidRPr="00000000">
              <w:rPr>
                <w:b w:val="1"/>
                <w:rtl w:val="0"/>
              </w:rPr>
              <w:t xml:space="preserve">Description</w:t>
            </w:r>
            <w:r w:rsidDel="00000000" w:rsidR="00000000" w:rsidRPr="00000000">
              <w:rPr>
                <w:rtl w:val="0"/>
              </w:rPr>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V1.0</w:t>
            </w:r>
            <w:r w:rsidDel="00000000" w:rsidR="00000000" w:rsidRPr="00000000">
              <w:rPr>
                <w:rtl w:val="0"/>
              </w:rPr>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r w:rsidDel="00000000" w:rsidR="00000000" w:rsidRPr="00000000">
              <w:rPr>
                <w:rtl w:val="0"/>
              </w:rPr>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7 October 2016</w:t>
            </w:r>
            <w:r w:rsidDel="00000000" w:rsidR="00000000" w:rsidRPr="00000000">
              <w:rPr>
                <w:rtl w:val="0"/>
              </w:rPr>
            </w:r>
          </w:p>
        </w:tc>
        <w:tc>
          <w:tcPr/>
          <w:p w:rsidR="00000000" w:rsidDel="00000000" w:rsidP="00000000" w:rsidRDefault="00000000" w:rsidRPr="00000000">
            <w:pPr>
              <w:spacing w:after="0" w:before="60" w:line="240" w:lineRule="auto"/>
              <w:contextualSpacing w:val="0"/>
            </w:pPr>
            <w:r w:rsidDel="00000000" w:rsidR="00000000" w:rsidRPr="00000000">
              <w:rPr>
                <w:rtl w:val="0"/>
              </w:rPr>
              <w:t xml:space="preserve">Version 1</w:t>
            </w:r>
            <w:r w:rsidDel="00000000" w:rsidR="00000000" w:rsidRPr="00000000">
              <w:rPr>
                <w:rtl w:val="0"/>
              </w:rPr>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V1.1</w:t>
            </w:r>
            <w:r w:rsidDel="00000000" w:rsidR="00000000" w:rsidRPr="00000000">
              <w:rPr>
                <w:rtl w:val="0"/>
              </w:rPr>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r w:rsidDel="00000000" w:rsidR="00000000" w:rsidRPr="00000000">
              <w:rPr>
                <w:rtl w:val="0"/>
              </w:rPr>
              <w:t xml:space="preserve">, Kirill Eitvid</w:t>
            </w:r>
            <w:r w:rsidDel="00000000" w:rsidR="00000000" w:rsidRPr="00000000">
              <w:rPr>
                <w:rtl w:val="0"/>
              </w:rPr>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12 October 2016</w:t>
            </w:r>
            <w:r w:rsidDel="00000000" w:rsidR="00000000" w:rsidRPr="00000000">
              <w:rPr>
                <w:rtl w:val="0"/>
              </w:rPr>
            </w:r>
          </w:p>
        </w:tc>
        <w:tc>
          <w:tcPr/>
          <w:p w:rsidR="00000000" w:rsidDel="00000000" w:rsidP="00000000" w:rsidRDefault="00000000" w:rsidRPr="00000000">
            <w:pPr>
              <w:spacing w:after="0" w:before="60" w:line="240" w:lineRule="auto"/>
              <w:contextualSpacing w:val="0"/>
            </w:pPr>
            <w:r w:rsidDel="00000000" w:rsidR="00000000" w:rsidRPr="00000000">
              <w:rPr>
                <w:rtl w:val="0"/>
              </w:rPr>
              <w:t xml:space="preserve">1) source field in cdm.person table was corrected - table name was missing (src.pat_id was changed to src.patient.pat_id), source field in cdm.location was changed - </w:t>
            </w:r>
            <w:r w:rsidDel="00000000" w:rsidR="00000000" w:rsidRPr="00000000">
              <w:rPr>
                <w:rtl w:val="0"/>
              </w:rPr>
              <w:t xml:space="preserve">src.practice.</w:t>
            </w:r>
            <w:r w:rsidDel="00000000" w:rsidR="00000000" w:rsidRPr="00000000">
              <w:rPr>
                <w:rtl w:val="0"/>
              </w:rPr>
              <w:t xml:space="preserve">postcode was added</w:t>
            </w:r>
          </w:p>
          <w:p w:rsidR="00000000" w:rsidDel="00000000" w:rsidP="00000000" w:rsidRDefault="00000000" w:rsidRPr="00000000">
            <w:pPr>
              <w:spacing w:after="0" w:before="60" w:line="240" w:lineRule="auto"/>
              <w:contextualSpacing w:val="0"/>
            </w:pPr>
            <w:r w:rsidDel="00000000" w:rsidR="00000000" w:rsidRPr="00000000">
              <w:rPr>
                <w:rtl w:val="0"/>
              </w:rPr>
              <w:t xml:space="preserve">2) field mapping and mapping rules for cdm.visit_occurrence table were changed (this table will be populated after populating event tables)</w:t>
            </w:r>
          </w:p>
          <w:p w:rsidR="00000000" w:rsidDel="00000000" w:rsidP="00000000" w:rsidRDefault="00000000" w:rsidRPr="00000000">
            <w:pPr>
              <w:spacing w:after="0" w:before="60" w:line="240" w:lineRule="auto"/>
              <w:contextualSpacing w:val="0"/>
            </w:pPr>
            <w:r w:rsidDel="00000000" w:rsidR="00000000" w:rsidRPr="00000000">
              <w:rPr>
                <w:rtl w:val="0"/>
              </w:rPr>
              <w:t xml:space="preserve">3) applied rule for visit_occurrence_id field was corrected in 5 event tables - cdm.drug_exposure, cdm.procedure_occurrence, cdm.condition_occurrence, cdm.measurement, cdm.observation</w:t>
            </w:r>
          </w:p>
          <w:p w:rsidR="00000000" w:rsidDel="00000000" w:rsidP="00000000" w:rsidRDefault="00000000" w:rsidRPr="00000000">
            <w:pPr>
              <w:spacing w:after="0" w:before="60" w:line="240" w:lineRule="auto"/>
              <w:contextualSpacing w:val="0"/>
            </w:pPr>
            <w:r w:rsidDel="00000000" w:rsidR="00000000" w:rsidRPr="00000000">
              <w:rPr>
                <w:rtl w:val="0"/>
              </w:rPr>
              <w:t xml:space="preserve">4) sql notes were replaced by text description and were moved to rules summary</w:t>
            </w:r>
          </w:p>
          <w:p w:rsidR="00000000" w:rsidDel="00000000" w:rsidP="00000000" w:rsidRDefault="00000000" w:rsidRPr="00000000">
            <w:pPr>
              <w:spacing w:after="0" w:before="60" w:line="240" w:lineRule="auto"/>
              <w:contextualSpacing w:val="0"/>
            </w:pPr>
            <w:r w:rsidDel="00000000" w:rsidR="00000000" w:rsidRPr="00000000">
              <w:rPr>
                <w:rtl w:val="0"/>
              </w:rPr>
              <w:t xml:space="preserve">5) in cdm.observation.observation_source_value description src.diagnostic.dia_lbl was changed to src.diagnostic_contact.dia_id because we use dia_id to find icd10 concept6) _source_value, _source_concept_id and _concept_id fields were corrected in all 5 event tables (now source field is the same for _source_value, _source_concept_id and _concept_id and contains source_value), comments for these fields were added</w:t>
            </w:r>
          </w:p>
          <w:p w:rsidR="00000000" w:rsidDel="00000000" w:rsidP="00000000" w:rsidRDefault="00000000" w:rsidRPr="00000000">
            <w:pPr>
              <w:spacing w:after="0" w:before="60" w:line="240" w:lineRule="auto"/>
              <w:contextualSpacing w:val="0"/>
              <w:rPr/>
            </w:pPr>
            <w:r w:rsidDel="00000000" w:rsidR="00000000" w:rsidRPr="00000000">
              <w:rPr>
                <w:rtl w:val="0"/>
              </w:rPr>
              <w:t xml:space="preserve">7) spec format was corrected (not finished yet)</w:t>
            </w:r>
            <w:r w:rsidDel="00000000" w:rsidR="00000000" w:rsidRPr="00000000">
              <w:rPr>
                <w:rtl w:val="0"/>
              </w:rPr>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V1.2</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24 October 2016</w:t>
            </w:r>
          </w:p>
        </w:tc>
        <w:tc>
          <w:tcPr/>
          <w:p w:rsidR="00000000" w:rsidDel="00000000" w:rsidP="00000000" w:rsidRDefault="00000000" w:rsidRPr="00000000">
            <w:pPr>
              <w:spacing w:after="0" w:before="60" w:line="240" w:lineRule="auto"/>
              <w:contextualSpacing w:val="0"/>
            </w:pPr>
            <w:r w:rsidDel="00000000" w:rsidR="00000000" w:rsidRPr="00000000">
              <w:rPr>
                <w:rtl w:val="0"/>
              </w:rPr>
              <w:t xml:space="preserve">1) spec format was corrected - introduction, source data mapping approach were added; headers were changed - numbering was added</w:t>
            </w:r>
          </w:p>
          <w:p w:rsidR="00000000" w:rsidDel="00000000" w:rsidP="00000000" w:rsidRDefault="00000000" w:rsidRPr="00000000">
            <w:pPr>
              <w:spacing w:after="0" w:before="60" w:line="240" w:lineRule="auto"/>
              <w:contextualSpacing w:val="0"/>
            </w:pPr>
            <w:r w:rsidDel="00000000" w:rsidR="00000000" w:rsidRPr="00000000">
              <w:rPr>
                <w:rtl w:val="0"/>
              </w:rPr>
              <w:t xml:space="preserve">2) Business rules n.2-3 were added (about populating records from src.diagnositc_contact and about death list. Death list was removed from mapping rules description of cdm.death table). Links to business rules 1-3 were added in mapping rules of cdm tables</w:t>
            </w:r>
          </w:p>
          <w:p w:rsidR="00000000" w:rsidDel="00000000" w:rsidP="00000000" w:rsidRDefault="00000000" w:rsidRPr="00000000">
            <w:pPr>
              <w:spacing w:after="0" w:before="60" w:line="240" w:lineRule="auto"/>
              <w:contextualSpacing w:val="0"/>
            </w:pPr>
            <w:r w:rsidDel="00000000" w:rsidR="00000000" w:rsidRPr="00000000">
              <w:rPr>
                <w:rtl w:val="0"/>
              </w:rPr>
              <w:t xml:space="preserve">3) text description of mapping rules was added for all 5 event tables, lookup tables, cdm.provider table</w:t>
            </w:r>
          </w:p>
          <w:p w:rsidR="00000000" w:rsidDel="00000000" w:rsidP="00000000" w:rsidRDefault="00000000" w:rsidRPr="00000000">
            <w:pPr>
              <w:spacing w:after="0" w:before="60" w:line="240" w:lineRule="auto"/>
              <w:contextualSpacing w:val="0"/>
            </w:pPr>
            <w:r w:rsidDel="00000000" w:rsidR="00000000" w:rsidRPr="00000000">
              <w:rPr>
                <w:rtl w:val="0"/>
              </w:rPr>
              <w:t xml:space="preserve">4) Care_site summary and mapping rules were corrected, source field for care_site_id was added (src.practice.pracid)</w:t>
            </w:r>
          </w:p>
          <w:p w:rsidR="00000000" w:rsidDel="00000000" w:rsidP="00000000" w:rsidRDefault="00000000" w:rsidRPr="00000000">
            <w:pPr>
              <w:spacing w:after="0" w:before="60" w:line="240" w:lineRule="auto"/>
              <w:contextualSpacing w:val="0"/>
            </w:pPr>
            <w:r w:rsidDel="00000000" w:rsidR="00000000" w:rsidRPr="00000000">
              <w:rPr>
                <w:rtl w:val="0"/>
              </w:rPr>
              <w:t xml:space="preserve">5) Applied rule for cdm.location.location_id was corrected (person_id was replaced with location_id)</w:t>
            </w:r>
          </w:p>
          <w:p w:rsidR="00000000" w:rsidDel="00000000" w:rsidP="00000000" w:rsidRDefault="00000000" w:rsidRPr="00000000">
            <w:pPr>
              <w:spacing w:after="0" w:before="60" w:line="240" w:lineRule="auto"/>
              <w:contextualSpacing w:val="0"/>
            </w:pPr>
            <w:r w:rsidDel="00000000" w:rsidR="00000000" w:rsidRPr="00000000">
              <w:rPr>
                <w:rtl w:val="0"/>
              </w:rPr>
              <w:t xml:space="preserve">6) Source field for cdm.provider.provider_id was added (src.doctor.doc_eid)</w:t>
            </w:r>
          </w:p>
          <w:p w:rsidR="00000000" w:rsidDel="00000000" w:rsidP="00000000" w:rsidRDefault="00000000" w:rsidRPr="00000000">
            <w:pPr>
              <w:spacing w:after="0" w:before="60" w:line="240" w:lineRule="auto"/>
              <w:contextualSpacing w:val="0"/>
            </w:pPr>
            <w:r w:rsidDel="00000000" w:rsidR="00000000" w:rsidRPr="00000000">
              <w:rPr>
                <w:rtl w:val="0"/>
              </w:rPr>
              <w:t xml:space="preserve">7) _source_concept_id field was corrected in condition_occurrence and procedure_occurrence - concept_2 was replaced by concept_1 </w:t>
            </w:r>
          </w:p>
          <w:p w:rsidR="00000000" w:rsidDel="00000000" w:rsidP="00000000" w:rsidRDefault="00000000" w:rsidRPr="00000000">
            <w:pPr>
              <w:spacing w:after="0" w:before="60" w:line="240" w:lineRule="auto"/>
              <w:contextualSpacing w:val="0"/>
            </w:pPr>
            <w:r w:rsidDel="00000000" w:rsidR="00000000" w:rsidRPr="00000000">
              <w:rPr>
                <w:rtl w:val="0"/>
              </w:rPr>
              <w:t xml:space="preserve">8) Business rule n.4 was added (about elimination of duplicates in event tables). Links to business rule 4 were added to mapping rules of cdm tables</w:t>
            </w:r>
          </w:p>
          <w:p w:rsidR="00000000" w:rsidDel="00000000" w:rsidP="00000000" w:rsidRDefault="00000000" w:rsidRPr="00000000">
            <w:pPr>
              <w:spacing w:after="0" w:before="60" w:line="240" w:lineRule="auto"/>
              <w:contextualSpacing w:val="0"/>
            </w:pPr>
            <w:r w:rsidDel="00000000" w:rsidR="00000000" w:rsidRPr="00000000">
              <w:rPr>
                <w:rtl w:val="0"/>
              </w:rPr>
              <w:t xml:space="preserve">9) Mapping rules for records from src.prescription were added for 4 event tables (cdm.procedure_occurrence, cdm.condition_occurrence, cdm.measurement, cdm.observation)</w:t>
            </w:r>
          </w:p>
          <w:p w:rsidR="00000000" w:rsidDel="00000000" w:rsidP="00000000" w:rsidRDefault="00000000" w:rsidRPr="00000000">
            <w:pPr>
              <w:spacing w:after="0" w:before="60" w:line="240" w:lineRule="auto"/>
              <w:contextualSpacing w:val="0"/>
            </w:pPr>
            <w:r w:rsidDel="00000000" w:rsidR="00000000" w:rsidRPr="00000000">
              <w:rPr>
                <w:rtl w:val="0"/>
              </w:rPr>
              <w:t xml:space="preserve">10) condition_era and observation_period were added </w:t>
            </w:r>
          </w:p>
          <w:p w:rsidR="00000000" w:rsidDel="00000000" w:rsidP="00000000" w:rsidRDefault="00000000" w:rsidRPr="00000000">
            <w:pPr>
              <w:spacing w:after="0" w:before="60" w:line="240" w:lineRule="auto"/>
              <w:contextualSpacing w:val="0"/>
            </w:pPr>
            <w:r w:rsidDel="00000000" w:rsidR="00000000" w:rsidRPr="00000000">
              <w:rPr>
                <w:rtl w:val="0"/>
              </w:rPr>
              <w:t xml:space="preserve">11) appendix a: source table mapping to cdm was added </w:t>
            </w:r>
          </w:p>
          <w:p w:rsidR="00000000" w:rsidDel="00000000" w:rsidP="00000000" w:rsidRDefault="00000000" w:rsidRPr="00000000">
            <w:pPr>
              <w:spacing w:after="0" w:before="60" w:line="240" w:lineRule="auto"/>
              <w:contextualSpacing w:val="0"/>
            </w:pPr>
            <w:r w:rsidDel="00000000" w:rsidR="00000000" w:rsidRPr="00000000">
              <w:rPr>
                <w:rtl w:val="0"/>
              </w:rPr>
              <w:t xml:space="preserve">12) appendix c: test_unit_mapping was added</w:t>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V1.3</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31 October 2016</w:t>
            </w:r>
          </w:p>
        </w:tc>
        <w:tc>
          <w:tcPr/>
          <w:p w:rsidR="00000000" w:rsidDel="00000000" w:rsidP="00000000" w:rsidRDefault="00000000" w:rsidRPr="00000000">
            <w:pPr>
              <w:spacing w:after="0" w:before="60" w:line="240" w:lineRule="auto"/>
              <w:contextualSpacing w:val="0"/>
            </w:pPr>
            <w:r w:rsidDel="00000000" w:rsidR="00000000" w:rsidRPr="00000000">
              <w:rPr>
                <w:rtl w:val="0"/>
              </w:rPr>
              <w:t xml:space="preserve">1) doc_eid were replaced by doc_id</w:t>
            </w:r>
          </w:p>
          <w:p w:rsidR="00000000" w:rsidDel="00000000" w:rsidP="00000000" w:rsidRDefault="00000000" w:rsidRPr="00000000">
            <w:pPr>
              <w:spacing w:after="0" w:before="60" w:line="240" w:lineRule="auto"/>
              <w:contextualSpacing w:val="0"/>
            </w:pPr>
            <w:r w:rsidDel="00000000" w:rsidR="00000000" w:rsidRPr="00000000">
              <w:rPr>
                <w:rtl w:val="0"/>
              </w:rPr>
              <w:t xml:space="preserve">2) mapping rules and field mapping for cdm.measurement (populated from src.test_result) were added</w:t>
            </w:r>
          </w:p>
          <w:p w:rsidR="00000000" w:rsidDel="00000000" w:rsidP="00000000" w:rsidRDefault="00000000" w:rsidRPr="00000000">
            <w:pPr>
              <w:spacing w:after="0" w:before="60" w:line="240" w:lineRule="auto"/>
              <w:contextualSpacing w:val="0"/>
            </w:pPr>
            <w:r w:rsidDel="00000000" w:rsidR="00000000" w:rsidRPr="00000000">
              <w:rPr>
                <w:rtl w:val="0"/>
              </w:rPr>
              <w:t xml:space="preserve">3) mapping rules and field mapping for lookup table icd10_concept_lk were corrected</w:t>
            </w:r>
          </w:p>
          <w:p w:rsidR="00000000" w:rsidDel="00000000" w:rsidP="00000000" w:rsidRDefault="00000000" w:rsidRPr="00000000">
            <w:pPr>
              <w:spacing w:after="0" w:before="60" w:line="240" w:lineRule="auto"/>
              <w:contextualSpacing w:val="0"/>
            </w:pPr>
            <w:r w:rsidDel="00000000" w:rsidR="00000000" w:rsidRPr="00000000">
              <w:rPr>
                <w:rtl w:val="0"/>
              </w:rPr>
              <w:t xml:space="preserve">4) in condition_occurrence from src.diagnostic_contact applied rule and comment for </w:t>
            </w:r>
            <w:r w:rsidDel="00000000" w:rsidR="00000000" w:rsidRPr="00000000">
              <w:rPr>
                <w:highlight w:val="white"/>
                <w:rtl w:val="0"/>
              </w:rPr>
              <w:t xml:space="preserve">condition_source_value</w:t>
            </w:r>
            <w:r w:rsidDel="00000000" w:rsidR="00000000" w:rsidRPr="00000000">
              <w:rPr>
                <w:rtl w:val="0"/>
              </w:rPr>
              <w:t xml:space="preserve"> were added</w:t>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V1.4</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7 November 2016</w:t>
            </w:r>
          </w:p>
        </w:tc>
        <w:tc>
          <w:tcPr/>
          <w:p w:rsidR="00000000" w:rsidDel="00000000" w:rsidP="00000000" w:rsidRDefault="00000000" w:rsidRPr="00000000">
            <w:pPr>
              <w:numPr>
                <w:ilvl w:val="0"/>
                <w:numId w:val="61"/>
              </w:numPr>
              <w:spacing w:after="0" w:before="60" w:line="240" w:lineRule="auto"/>
              <w:ind w:left="365.99999999999966" w:hanging="360"/>
              <w:contextualSpacing w:val="1"/>
              <w:rPr>
                <w:u w:val="none"/>
              </w:rPr>
            </w:pPr>
            <w:r w:rsidDel="00000000" w:rsidR="00000000" w:rsidRPr="00000000">
              <w:rPr>
                <w:rtl w:val="0"/>
              </w:rPr>
              <w:t xml:space="preserve">List of excluded diagnoses was added, business rule n.5 was added (about not populating from src.diagnostic_contact/src.prescription/src.patient_medical_hist records associated with dia_id from list of excluded diagnoses), links to this business rule were added</w:t>
            </w:r>
          </w:p>
          <w:p w:rsidR="00000000" w:rsidDel="00000000" w:rsidP="00000000" w:rsidRDefault="00000000" w:rsidRPr="00000000">
            <w:pPr>
              <w:numPr>
                <w:ilvl w:val="0"/>
                <w:numId w:val="61"/>
              </w:numPr>
              <w:spacing w:after="0" w:before="60" w:line="240" w:lineRule="auto"/>
              <w:ind w:left="365.99999999999966" w:hanging="360"/>
              <w:contextualSpacing w:val="1"/>
              <w:rPr>
                <w:u w:val="none"/>
              </w:rPr>
            </w:pPr>
            <w:r w:rsidDel="00000000" w:rsidR="00000000" w:rsidRPr="00000000">
              <w:rPr>
                <w:rtl w:val="0"/>
              </w:rPr>
              <w:t xml:space="preserve">Name of lookup table lk.voc_icd10_to_standard_lk was changed (now it is lk.voc_source_to_standard_lk)</w:t>
            </w:r>
          </w:p>
          <w:p w:rsidR="00000000" w:rsidDel="00000000" w:rsidP="00000000" w:rsidRDefault="00000000" w:rsidRPr="00000000">
            <w:pPr>
              <w:numPr>
                <w:ilvl w:val="0"/>
                <w:numId w:val="61"/>
              </w:numPr>
              <w:spacing w:after="0" w:before="60" w:line="240" w:lineRule="auto"/>
              <w:ind w:left="365.99999999999966" w:hanging="360"/>
              <w:contextualSpacing w:val="1"/>
              <w:rPr>
                <w:u w:val="none"/>
              </w:rPr>
            </w:pPr>
            <w:r w:rsidDel="00000000" w:rsidR="00000000" w:rsidRPr="00000000">
              <w:rPr>
                <w:rtl w:val="0"/>
              </w:rPr>
              <w:t xml:space="preserve">Mapping rule n.2 and field mapping for lookup table lk.voc_source_to_standard_lk were added</w:t>
            </w:r>
          </w:p>
          <w:p w:rsidR="00000000" w:rsidDel="00000000" w:rsidP="00000000" w:rsidRDefault="00000000" w:rsidRPr="00000000">
            <w:pPr>
              <w:numPr>
                <w:ilvl w:val="0"/>
                <w:numId w:val="61"/>
              </w:numPr>
              <w:spacing w:after="0" w:before="60" w:line="240" w:lineRule="auto"/>
              <w:ind w:left="365.99999999999966" w:hanging="360"/>
              <w:contextualSpacing w:val="1"/>
              <w:rPr>
                <w:u w:val="none"/>
              </w:rPr>
            </w:pPr>
            <w:r w:rsidDel="00000000" w:rsidR="00000000" w:rsidRPr="00000000">
              <w:rPr>
                <w:rtl w:val="0"/>
              </w:rPr>
              <w:t xml:space="preserve">Field mapping for condition_occurrence was corrected</w:t>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V1.5</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17 November 2016</w:t>
            </w:r>
          </w:p>
        </w:tc>
        <w:tc>
          <w:tcPr/>
          <w:p w:rsidR="00000000" w:rsidDel="00000000" w:rsidP="00000000" w:rsidRDefault="00000000" w:rsidRPr="00000000">
            <w:pPr>
              <w:numPr>
                <w:ilvl w:val="0"/>
                <w:numId w:val="6"/>
              </w:numPr>
              <w:spacing w:after="0" w:before="60" w:line="240" w:lineRule="auto"/>
              <w:ind w:left="365.99999999999966" w:hanging="360"/>
              <w:contextualSpacing w:val="1"/>
              <w:rPr>
                <w:u w:val="none"/>
              </w:rPr>
            </w:pPr>
            <w:r w:rsidDel="00000000" w:rsidR="00000000" w:rsidRPr="00000000">
              <w:rPr>
                <w:rtl w:val="0"/>
              </w:rPr>
              <w:t xml:space="preserve">doc_eid and pra_eid were replaced by ids (in cdm.care_site and cdm.provider tables)</w:t>
            </w:r>
          </w:p>
          <w:p w:rsidR="00000000" w:rsidDel="00000000" w:rsidP="00000000" w:rsidRDefault="00000000" w:rsidRPr="00000000">
            <w:pPr>
              <w:numPr>
                <w:ilvl w:val="0"/>
                <w:numId w:val="6"/>
              </w:numPr>
              <w:spacing w:after="0" w:before="60" w:line="240" w:lineRule="auto"/>
              <w:ind w:left="365.99999999999966" w:hanging="360"/>
              <w:contextualSpacing w:val="1"/>
              <w:rPr>
                <w:u w:val="none"/>
              </w:rPr>
            </w:pPr>
            <w:r w:rsidDel="00000000" w:rsidR="00000000" w:rsidRPr="00000000">
              <w:rPr>
                <w:rtl w:val="0"/>
              </w:rPr>
              <w:t xml:space="preserve">Business rule n.7 was added (about populating records from src.allergy table)</w:t>
            </w:r>
          </w:p>
          <w:p w:rsidR="00000000" w:rsidDel="00000000" w:rsidP="00000000" w:rsidRDefault="00000000" w:rsidRPr="00000000">
            <w:pPr>
              <w:numPr>
                <w:ilvl w:val="0"/>
                <w:numId w:val="6"/>
              </w:numPr>
              <w:spacing w:after="0" w:before="60" w:line="240" w:lineRule="auto"/>
              <w:ind w:left="365.99999999999966" w:hanging="360"/>
              <w:contextualSpacing w:val="1"/>
              <w:rPr>
                <w:u w:val="none"/>
              </w:rPr>
            </w:pPr>
            <w:r w:rsidDel="00000000" w:rsidR="00000000" w:rsidRPr="00000000">
              <w:rPr>
                <w:rtl w:val="0"/>
              </w:rPr>
              <w:t xml:space="preserve">Mapping rules and field mapping were added for condition_occurrence and observation tables for records from src.allergy (using alg_id)</w:t>
            </w:r>
          </w:p>
          <w:p w:rsidR="00000000" w:rsidDel="00000000" w:rsidP="00000000" w:rsidRDefault="00000000" w:rsidRPr="00000000">
            <w:pPr>
              <w:numPr>
                <w:ilvl w:val="0"/>
                <w:numId w:val="6"/>
              </w:numPr>
              <w:spacing w:after="0" w:before="60" w:line="240" w:lineRule="auto"/>
              <w:ind w:left="365.99999999999966" w:hanging="360"/>
              <w:contextualSpacing w:val="1"/>
              <w:rPr>
                <w:u w:val="none"/>
              </w:rPr>
            </w:pPr>
            <w:r w:rsidDel="00000000" w:rsidR="00000000" w:rsidRPr="00000000">
              <w:rPr>
                <w:rtl w:val="0"/>
              </w:rPr>
              <w:t xml:space="preserve">Date of current dataset was added</w:t>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V1.6</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22 November 2016</w:t>
            </w:r>
          </w:p>
        </w:tc>
        <w:tc>
          <w:tcPr/>
          <w:p w:rsidR="00000000" w:rsidDel="00000000" w:rsidP="00000000" w:rsidRDefault="00000000" w:rsidRPr="00000000">
            <w:pPr>
              <w:numPr>
                <w:ilvl w:val="0"/>
                <w:numId w:val="16"/>
              </w:numPr>
              <w:spacing w:after="0" w:before="60" w:line="240" w:lineRule="auto"/>
              <w:ind w:left="365.99999999999966" w:hanging="360"/>
              <w:contextualSpacing w:val="1"/>
              <w:rPr/>
            </w:pPr>
            <w:r w:rsidDel="00000000" w:rsidR="00000000" w:rsidRPr="00000000">
              <w:rPr>
                <w:rtl w:val="0"/>
              </w:rPr>
              <w:t xml:space="preserve">Rule about correction of state from appendix D was deleted (it is not needed with new src.practice table)</w:t>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V1.7</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30 November 2016</w:t>
            </w:r>
          </w:p>
        </w:tc>
        <w:tc>
          <w:tcPr/>
          <w:p w:rsidR="00000000" w:rsidDel="00000000" w:rsidP="00000000" w:rsidRDefault="00000000" w:rsidRPr="00000000">
            <w:pPr>
              <w:numPr>
                <w:ilvl w:val="0"/>
                <w:numId w:val="21"/>
              </w:numPr>
              <w:spacing w:after="0" w:before="60" w:line="240" w:lineRule="auto"/>
              <w:ind w:left="365.99999999999966" w:hanging="360"/>
              <w:contextualSpacing w:val="1"/>
              <w:rPr/>
            </w:pPr>
            <w:r w:rsidDel="00000000" w:rsidR="00000000" w:rsidRPr="00000000">
              <w:rPr>
                <w:rtl w:val="0"/>
              </w:rPr>
              <w:t xml:space="preserve">Rule for observation_period_end_date was changed (</w:t>
            </w:r>
            <w:r w:rsidDel="00000000" w:rsidR="00000000" w:rsidRPr="00000000">
              <w:rPr>
                <w:i w:val="1"/>
                <w:rtl w:val="0"/>
              </w:rPr>
              <w:t xml:space="preserve">IF calculated observation_period_end_date &gt; death_date of patient, populate with cdm.death.death_date</w:t>
            </w:r>
            <w:r w:rsidDel="00000000" w:rsidR="00000000" w:rsidRPr="00000000">
              <w:rPr>
                <w:rtl w:val="0"/>
              </w:rPr>
              <w:t xml:space="preserve">)</w:t>
            </w:r>
          </w:p>
          <w:p w:rsidR="00000000" w:rsidDel="00000000" w:rsidP="00000000" w:rsidRDefault="00000000" w:rsidRPr="00000000">
            <w:pPr>
              <w:numPr>
                <w:ilvl w:val="0"/>
                <w:numId w:val="21"/>
              </w:numPr>
              <w:spacing w:after="0" w:before="60" w:line="240" w:lineRule="auto"/>
              <w:ind w:left="365.99999999999966" w:hanging="360"/>
              <w:contextualSpacing w:val="1"/>
              <w:rPr/>
            </w:pPr>
            <w:r w:rsidDel="00000000" w:rsidR="00000000" w:rsidRPr="00000000">
              <w:rPr>
                <w:rtl w:val="0"/>
              </w:rPr>
              <w:t xml:space="preserve">Note about visits (with invalid visit date) after death_date was added in mapping rules of cdm.death table</w:t>
            </w:r>
          </w:p>
          <w:p w:rsidR="00000000" w:rsidDel="00000000" w:rsidP="00000000" w:rsidRDefault="00000000" w:rsidRPr="00000000">
            <w:pPr>
              <w:numPr>
                <w:ilvl w:val="0"/>
                <w:numId w:val="21"/>
              </w:numPr>
              <w:spacing w:after="0" w:before="60" w:line="240" w:lineRule="auto"/>
              <w:ind w:left="365.99999999999966" w:hanging="360"/>
              <w:contextualSpacing w:val="1"/>
              <w:rPr>
                <w:u w:val="none"/>
              </w:rPr>
            </w:pPr>
            <w:r w:rsidDel="00000000" w:rsidR="00000000" w:rsidRPr="00000000">
              <w:rPr>
                <w:rtl w:val="0"/>
              </w:rPr>
              <w:t xml:space="preserve">Applied rule for cdm.drug_exposure.quantity field was changed</w:t>
            </w:r>
          </w:p>
          <w:p w:rsidR="00000000" w:rsidDel="00000000" w:rsidP="00000000" w:rsidRDefault="00000000" w:rsidRPr="00000000">
            <w:pPr>
              <w:numPr>
                <w:ilvl w:val="0"/>
                <w:numId w:val="21"/>
              </w:numPr>
              <w:spacing w:after="0" w:before="60" w:line="240" w:lineRule="auto"/>
              <w:ind w:left="365.99999999999966" w:hanging="360"/>
              <w:contextualSpacing w:val="1"/>
              <w:rPr>
                <w:u w:val="none"/>
              </w:rPr>
            </w:pPr>
            <w:r w:rsidDel="00000000" w:rsidR="00000000" w:rsidRPr="00000000">
              <w:rPr>
                <w:rtl w:val="0"/>
              </w:rPr>
              <w:t xml:space="preserve">Mapping rules and field mapping were added for procedure_occurrence, condition_occurrence, measurement and observation tables for records from src.allergy (using man_id)</w:t>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V1.8</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2 December 2016</w:t>
            </w:r>
          </w:p>
        </w:tc>
        <w:tc>
          <w:tcPr/>
          <w:p w:rsidR="00000000" w:rsidDel="00000000" w:rsidP="00000000" w:rsidRDefault="00000000" w:rsidRPr="00000000">
            <w:pPr>
              <w:numPr>
                <w:ilvl w:val="0"/>
                <w:numId w:val="47"/>
              </w:numPr>
              <w:spacing w:after="0" w:before="60" w:line="240" w:lineRule="auto"/>
              <w:ind w:left="365.99999999999966" w:hanging="360"/>
              <w:contextualSpacing w:val="1"/>
              <w:rPr/>
            </w:pPr>
            <w:r w:rsidDel="00000000" w:rsidR="00000000" w:rsidRPr="00000000">
              <w:rPr>
                <w:rtl w:val="0"/>
              </w:rPr>
              <w:t xml:space="preserve">Mapping rules and field mapping were changed  for drug_exposure (from both src.prescription and src.immunization)</w:t>
            </w:r>
          </w:p>
          <w:p w:rsidR="00000000" w:rsidDel="00000000" w:rsidP="00000000" w:rsidRDefault="00000000" w:rsidRPr="00000000">
            <w:pPr>
              <w:numPr>
                <w:ilvl w:val="0"/>
                <w:numId w:val="47"/>
              </w:numPr>
              <w:spacing w:after="0" w:before="60" w:line="240" w:lineRule="auto"/>
              <w:ind w:left="365.99999999999966" w:hanging="360"/>
              <w:contextualSpacing w:val="1"/>
              <w:rPr>
                <w:u w:val="none"/>
              </w:rPr>
            </w:pPr>
            <w:r w:rsidDel="00000000" w:rsidR="00000000" w:rsidRPr="00000000">
              <w:rPr>
                <w:rtl w:val="0"/>
              </w:rPr>
              <w:t xml:space="preserve">Tables src.prescription and src.fo_product in Appendix A: Source table mapping to CDM were changed</w:t>
            </w:r>
          </w:p>
          <w:p w:rsidR="00000000" w:rsidDel="00000000" w:rsidP="00000000" w:rsidRDefault="00000000" w:rsidRPr="00000000">
            <w:pPr>
              <w:numPr>
                <w:ilvl w:val="0"/>
                <w:numId w:val="47"/>
              </w:numPr>
              <w:spacing w:after="0" w:before="60" w:line="240" w:lineRule="auto"/>
              <w:ind w:left="365.99999999999966" w:hanging="360"/>
              <w:contextualSpacing w:val="1"/>
              <w:rPr>
                <w:u w:val="none"/>
              </w:rPr>
            </w:pPr>
            <w:r w:rsidDel="00000000" w:rsidR="00000000" w:rsidRPr="00000000">
              <w:rPr>
                <w:rtl w:val="0"/>
              </w:rPr>
              <w:t xml:space="preserve">Lookup table lk.voc_drug_lk was deleted</w:t>
            </w:r>
          </w:p>
        </w:tc>
      </w:tr>
      <w:tr>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V1.9</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Irina Yabbarova</w:t>
            </w:r>
          </w:p>
        </w:tc>
        <w:tc>
          <w:tcPr/>
          <w:p w:rsidR="00000000" w:rsidDel="00000000" w:rsidP="00000000" w:rsidRDefault="00000000" w:rsidRPr="00000000">
            <w:pPr>
              <w:spacing w:after="0" w:before="60" w:line="240" w:lineRule="auto"/>
              <w:contextualSpacing w:val="0"/>
              <w:jc w:val="center"/>
            </w:pPr>
            <w:r w:rsidDel="00000000" w:rsidR="00000000" w:rsidRPr="00000000">
              <w:rPr>
                <w:rtl w:val="0"/>
              </w:rPr>
              <w:t xml:space="preserve">13 December 2016</w:t>
            </w:r>
          </w:p>
        </w:tc>
        <w:tc>
          <w:tcPr/>
          <w:p w:rsidR="00000000" w:rsidDel="00000000" w:rsidP="00000000" w:rsidRDefault="00000000" w:rsidRPr="00000000">
            <w:pPr>
              <w:numPr>
                <w:ilvl w:val="0"/>
                <w:numId w:val="5"/>
              </w:numPr>
              <w:spacing w:after="0" w:before="60" w:line="240" w:lineRule="auto"/>
              <w:ind w:left="365.99999999999966" w:hanging="360"/>
              <w:contextualSpacing w:val="1"/>
              <w:rPr/>
            </w:pPr>
            <w:r w:rsidDel="00000000" w:rsidR="00000000" w:rsidRPr="00000000">
              <w:rPr>
                <w:rtl w:val="0"/>
              </w:rPr>
              <w:t xml:space="preserve">Test qualifier mapping was added in Appendix B</w:t>
            </w:r>
          </w:p>
          <w:p w:rsidR="00000000" w:rsidDel="00000000" w:rsidP="00000000" w:rsidRDefault="00000000" w:rsidRPr="00000000">
            <w:pPr>
              <w:numPr>
                <w:ilvl w:val="0"/>
                <w:numId w:val="5"/>
              </w:numPr>
              <w:spacing w:after="0" w:before="60" w:line="240" w:lineRule="auto"/>
              <w:ind w:left="365.99999999999966" w:hanging="360"/>
              <w:contextualSpacing w:val="1"/>
              <w:rPr/>
            </w:pPr>
            <w:r w:rsidDel="00000000" w:rsidR="00000000" w:rsidRPr="00000000">
              <w:rPr>
                <w:rtl w:val="0"/>
              </w:rPr>
              <w:t xml:space="preserve">Drug_exposure was updated with route_mapping (from stcm)</w:t>
            </w:r>
          </w:p>
          <w:p w:rsidR="00000000" w:rsidDel="00000000" w:rsidP="00000000" w:rsidRDefault="00000000" w:rsidRPr="00000000">
            <w:pPr>
              <w:numPr>
                <w:ilvl w:val="0"/>
                <w:numId w:val="5"/>
              </w:numPr>
              <w:spacing w:after="0" w:before="60" w:line="240" w:lineRule="auto"/>
              <w:ind w:left="365.99999999999966" w:hanging="360"/>
              <w:contextualSpacing w:val="1"/>
              <w:rPr/>
            </w:pPr>
            <w:r w:rsidDel="00000000" w:rsidR="00000000" w:rsidRPr="00000000">
              <w:rPr>
                <w:highlight w:val="white"/>
                <w:rtl w:val="0"/>
              </w:rPr>
              <w:t xml:space="preserve">value_as_concept_id</w:t>
            </w:r>
            <w:r w:rsidDel="00000000" w:rsidR="00000000" w:rsidRPr="00000000">
              <w:rPr>
                <w:rtl w:val="0"/>
              </w:rPr>
              <w:t xml:space="preserve"> field was added in </w:t>
            </w:r>
            <w:r w:rsidDel="00000000" w:rsidR="00000000" w:rsidRPr="00000000">
              <w:rPr>
                <w:highlight w:val="white"/>
                <w:rtl w:val="0"/>
              </w:rPr>
              <w:t xml:space="preserve">VOC_SOURCE_TO_STANDARD_LK</w:t>
            </w:r>
            <w:r w:rsidDel="00000000" w:rsidR="00000000" w:rsidRPr="00000000">
              <w:rPr>
                <w:rtl w:val="0"/>
              </w:rPr>
            </w:r>
          </w:p>
          <w:p w:rsidR="00000000" w:rsidDel="00000000" w:rsidP="00000000" w:rsidRDefault="00000000" w:rsidRPr="00000000">
            <w:pPr>
              <w:numPr>
                <w:ilvl w:val="0"/>
                <w:numId w:val="5"/>
              </w:numPr>
              <w:spacing w:after="0" w:before="60" w:line="240" w:lineRule="auto"/>
              <w:ind w:left="365.99999999999966" w:hanging="360"/>
              <w:contextualSpacing w:val="1"/>
              <w:rPr/>
            </w:pPr>
            <w:r w:rsidDel="00000000" w:rsidR="00000000" w:rsidRPr="00000000">
              <w:rPr>
                <w:highlight w:val="white"/>
                <w:rtl w:val="0"/>
              </w:rPr>
              <w:t xml:space="preserve">value_as_concept_id field was updated in measurement (rules 1, 2) and observation (rules 1, 2, 3)</w:t>
            </w:r>
            <w:r w:rsidDel="00000000" w:rsidR="00000000" w:rsidRPr="00000000">
              <w:rPr>
                <w:rtl w:val="0"/>
              </w:rPr>
            </w:r>
          </w:p>
        </w:tc>
      </w:tr>
      <w:tr>
        <w:trPr>
          <w:ins w:author="Irina Yabbarova" w:id="0" w:date="2016-12-14T20:02:52Z"/>
        </w:trPr>
        <w:tc>
          <w:tcPr/>
          <w:p w:rsidR="00000000" w:rsidDel="00000000" w:rsidP="00000000" w:rsidRDefault="00000000" w:rsidRPr="00000000">
            <w:pPr>
              <w:spacing w:after="0" w:before="60" w:line="240" w:lineRule="auto"/>
              <w:contextualSpacing w:val="0"/>
              <w:jc w:val="center"/>
              <w:rPr>
                <w:ins w:author="Irina Yabbarova" w:id="0" w:date="2016-12-14T20:02:52Z"/>
              </w:rPr>
            </w:pPr>
            <w:ins w:author="Irina Yabbarova" w:id="0" w:date="2016-12-14T20:02:52Z">
              <w:r w:rsidDel="00000000" w:rsidR="00000000" w:rsidRPr="00000000">
                <w:rPr>
                  <w:rtl w:val="0"/>
                  <w:rPrChange w:author="Irina Yabbarova" w:id="1" w:date="2016-12-14T20:02:52Z">
                    <w:rPr/>
                  </w:rPrChange>
                </w:rPr>
                <w:t xml:space="preserve">V1.</w:t>
              </w:r>
              <w:r w:rsidDel="00000000" w:rsidR="00000000" w:rsidRPr="00000000">
                <w:rPr>
                  <w:rtl w:val="0"/>
                </w:rPr>
                <w:t xml:space="preserve">10</w:t>
              </w:r>
              <w:r w:rsidDel="00000000" w:rsidR="00000000" w:rsidRPr="00000000">
                <w:rPr>
                  <w:rtl w:val="0"/>
                </w:rPr>
              </w:r>
            </w:ins>
          </w:p>
        </w:tc>
        <w:tc>
          <w:tcPr/>
          <w:p w:rsidR="00000000" w:rsidDel="00000000" w:rsidP="00000000" w:rsidRDefault="00000000" w:rsidRPr="00000000">
            <w:pPr>
              <w:spacing w:after="0" w:before="60" w:line="240" w:lineRule="auto"/>
              <w:contextualSpacing w:val="0"/>
              <w:jc w:val="center"/>
              <w:rPr>
                <w:ins w:author="Irina Yabbarova" w:id="0" w:date="2016-12-14T20:02:52Z"/>
              </w:rPr>
            </w:pPr>
            <w:ins w:author="Irina Yabbarova" w:id="0" w:date="2016-12-14T20:02:52Z">
              <w:r w:rsidDel="00000000" w:rsidR="00000000" w:rsidRPr="00000000">
                <w:rPr>
                  <w:rtl w:val="0"/>
                  <w:rPrChange w:author="Irina Yabbarova" w:id="1" w:date="2016-12-14T20:02:52Z">
                    <w:rPr/>
                  </w:rPrChange>
                </w:rPr>
                <w:t xml:space="preserve">Irina Yabbarova</w:t>
              </w:r>
            </w:ins>
          </w:p>
        </w:tc>
        <w:tc>
          <w:tcPr/>
          <w:p w:rsidR="00000000" w:rsidDel="00000000" w:rsidP="00000000" w:rsidRDefault="00000000" w:rsidRPr="00000000">
            <w:pPr>
              <w:spacing w:after="0" w:before="60" w:line="240" w:lineRule="auto"/>
              <w:contextualSpacing w:val="0"/>
              <w:jc w:val="center"/>
              <w:rPr>
                <w:ins w:author="Irina Yabbarova" w:id="0" w:date="2016-12-14T20:02:52Z"/>
              </w:rPr>
            </w:pPr>
            <w:ins w:author="Irina Yabbarova" w:id="0" w:date="2016-12-14T20:02:52Z">
              <w:r w:rsidDel="00000000" w:rsidR="00000000" w:rsidRPr="00000000">
                <w:rPr>
                  <w:rtl w:val="0"/>
                  <w:rPrChange w:author="Irina Yabbarova" w:id="1" w:date="2016-12-14T20:02:52Z">
                    <w:rPr/>
                  </w:rPrChange>
                </w:rPr>
                <w:t xml:space="preserve">14 December 2016</w:t>
              </w:r>
            </w:ins>
          </w:p>
        </w:tc>
        <w:tc>
          <w:tcPr/>
          <w:p w:rsidR="00000000" w:rsidDel="00000000" w:rsidP="00000000" w:rsidRDefault="00000000" w:rsidRPr="00000000">
            <w:pPr>
              <w:numPr>
                <w:ilvl w:val="0"/>
                <w:numId w:val="58"/>
              </w:numPr>
              <w:spacing w:after="0" w:before="60" w:line="240" w:lineRule="auto"/>
              <w:ind w:left="365.99999999999966" w:hanging="360"/>
              <w:contextualSpacing w:val="1"/>
              <w:rPr>
                <w:ins w:author="Irina Yabbarova" w:id="0" w:date="2016-12-14T20:02:52Z"/>
              </w:rPr>
            </w:pPr>
            <w:ins w:author="Irina Yabbarova" w:id="0" w:date="2016-12-14T20:02:52Z">
              <w:r w:rsidDel="00000000" w:rsidR="00000000" w:rsidRPr="00000000">
                <w:rPr>
                  <w:rtl w:val="0"/>
                  <w:rPrChange w:author="Irina Yabbarova" w:id="1" w:date="2016-12-14T20:02:52Z">
                    <w:rPr/>
                  </w:rPrChange>
                </w:rPr>
                <w:t xml:space="preserve">Applied rule was corrected for measurement.value_as_concept_id (source_to_concept_map.source_vocabulary_id = ‘AUS_QUALIFIER_CODE’)</w:t>
              </w:r>
            </w:ins>
          </w:p>
        </w:tc>
      </w:tr>
    </w:tbl>
    <w:p w:rsidR="00000000" w:rsidDel="00000000" w:rsidP="00000000" w:rsidRDefault="00000000" w:rsidRPr="00000000">
      <w:pPr>
        <w:spacing w:after="0" w:before="6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60" w:line="240" w:lineRule="auto"/>
        <w:contextualSpacing w:val="0"/>
      </w:pPr>
      <w:r w:rsidDel="00000000" w:rsidR="00000000" w:rsidRPr="00000000">
        <w:rPr>
          <w:rtl w:val="0"/>
        </w:rPr>
      </w:r>
    </w:p>
    <w:p w:rsidR="00000000" w:rsidDel="00000000" w:rsidP="00000000" w:rsidRDefault="00000000" w:rsidRPr="00000000">
      <w:pPr>
        <w:spacing w:after="0" w:before="60" w:line="240" w:lineRule="auto"/>
        <w:contextualSpacing w:val="0"/>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pPr>
        <w:spacing w:before="80" w:line="240" w:lineRule="auto"/>
        <w:ind w:left="0" w:firstLine="0"/>
        <w:contextualSpacing w:val="0"/>
      </w:pPr>
      <w:hyperlink w:anchor="_7kyfd37e473w">
        <w:r w:rsidDel="00000000" w:rsidR="00000000" w:rsidRPr="00000000">
          <w:rPr>
            <w:color w:val="1155cc"/>
            <w:u w:val="single"/>
            <w:rtl w:val="0"/>
          </w:rPr>
          <w:t xml:space="preserve">1.0 Introduction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go3jcbboeicx">
        <w:r w:rsidDel="00000000" w:rsidR="00000000" w:rsidRPr="00000000">
          <w:rPr>
            <w:color w:val="1155cc"/>
            <w:u w:val="single"/>
            <w:rtl w:val="0"/>
          </w:rPr>
          <w:t xml:space="preserve">2.0 Source Data Mapping Approach</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bj0ez5g3a10w">
        <w:r w:rsidDel="00000000" w:rsidR="00000000" w:rsidRPr="00000000">
          <w:rPr>
            <w:color w:val="1155cc"/>
            <w:u w:val="single"/>
            <w:rtl w:val="0"/>
          </w:rPr>
          <w:t xml:space="preserve">2.1 Business Rules Summary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mxshooo1dxga">
        <w:r w:rsidDel="00000000" w:rsidR="00000000" w:rsidRPr="00000000">
          <w:rPr>
            <w:color w:val="1155cc"/>
            <w:u w:val="single"/>
            <w:rtl w:val="0"/>
          </w:rPr>
          <w:t xml:space="preserve">3.0 Source Data Mapping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ef3xspyx7ie">
        <w:r w:rsidDel="00000000" w:rsidR="00000000" w:rsidRPr="00000000">
          <w:rPr>
            <w:color w:val="1155cc"/>
            <w:u w:val="single"/>
            <w:rtl w:val="0"/>
          </w:rPr>
          <w:t xml:space="preserve">3.1 Lookup Tables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yi5ax4omnkha">
        <w:r w:rsidDel="00000000" w:rsidR="00000000" w:rsidRPr="00000000">
          <w:rPr>
            <w:color w:val="1155cc"/>
            <w:u w:val="single"/>
            <w:rtl w:val="0"/>
          </w:rPr>
          <w:t xml:space="preserve">3.1.1 Lookup Table Name: ICD10_CONCEPT_LK</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hnc7o10wzkk">
        <w:r w:rsidDel="00000000" w:rsidR="00000000" w:rsidRPr="00000000">
          <w:rPr>
            <w:color w:val="1155cc"/>
            <w:u w:val="single"/>
            <w:rtl w:val="0"/>
          </w:rPr>
          <w:t xml:space="preserve">3.1.2 Lookup Table Name: VOC_SOURCE_TO_STANDARD_LK</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anb5nvc8xewn">
        <w:r w:rsidDel="00000000" w:rsidR="00000000" w:rsidRPr="00000000">
          <w:rPr>
            <w:color w:val="1155cc"/>
            <w:u w:val="single"/>
            <w:rtl w:val="0"/>
          </w:rPr>
          <w:t xml:space="preserve">Rule n.1: records from src.diagnosis_mapping</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jmt4951r97mu">
        <w:r w:rsidDel="00000000" w:rsidR="00000000" w:rsidRPr="00000000">
          <w:rPr>
            <w:color w:val="1155cc"/>
            <w:u w:val="single"/>
            <w:rtl w:val="0"/>
          </w:rPr>
          <w:t xml:space="preserve">Rule n.2: records from lk.diagnosis_mapping_snomed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ro4v8qovoj27">
        <w:r w:rsidDel="00000000" w:rsidR="00000000" w:rsidRPr="00000000">
          <w:rPr>
            <w:color w:val="1155cc"/>
            <w:u w:val="single"/>
            <w:rtl w:val="0"/>
          </w:rPr>
          <w:t xml:space="preserve">3.1.3 Lookup Table Name: BIOMETRIC_CONCEPT_LK</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ubn1lsxw3x3">
        <w:r w:rsidDel="00000000" w:rsidR="00000000" w:rsidRPr="00000000">
          <w:rPr>
            <w:color w:val="1155cc"/>
            <w:u w:val="single"/>
            <w:rtl w:val="0"/>
          </w:rPr>
          <w:t xml:space="preserve">3.2 Standardized Clinical Data Tables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aavphf71rf8j">
        <w:r w:rsidDel="00000000" w:rsidR="00000000" w:rsidRPr="00000000">
          <w:rPr>
            <w:color w:val="1155cc"/>
            <w:u w:val="single"/>
            <w:rtl w:val="0"/>
          </w:rPr>
          <w:t xml:space="preserve">3.2.1 Table Name: PERSON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yk4dkgnsvbuc">
        <w:r w:rsidDel="00000000" w:rsidR="00000000" w:rsidRPr="00000000">
          <w:rPr>
            <w:color w:val="1155cc"/>
            <w:u w:val="single"/>
            <w:rtl w:val="0"/>
          </w:rPr>
          <w:t xml:space="preserve">3.2.2 Table Name: DEATH</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rl3zuq20ud7y">
        <w:r w:rsidDel="00000000" w:rsidR="00000000" w:rsidRPr="00000000">
          <w:rPr>
            <w:color w:val="1155cc"/>
            <w:u w:val="single"/>
            <w:rtl w:val="0"/>
          </w:rPr>
          <w:t xml:space="preserve">3.2.3 Table Name: PROCEDURE_OCCURRENCE</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33lyhuxc91si">
        <w:r w:rsidDel="00000000" w:rsidR="00000000" w:rsidRPr="00000000">
          <w:rPr>
            <w:color w:val="1155cc"/>
            <w:u w:val="single"/>
            <w:rtl w:val="0"/>
          </w:rPr>
          <w:t xml:space="preserve">Rule n.1: records from src.diagnostic_contact</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p5yoduo96l6n">
        <w:r w:rsidDel="00000000" w:rsidR="00000000" w:rsidRPr="00000000">
          <w:rPr>
            <w:color w:val="1155cc"/>
            <w:u w:val="single"/>
            <w:rtl w:val="0"/>
          </w:rPr>
          <w:t xml:space="preserve">Rule n.2: records from src.prescription</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yzgytj4h57rr">
        <w:r w:rsidDel="00000000" w:rsidR="00000000" w:rsidRPr="00000000">
          <w:rPr>
            <w:color w:val="1155cc"/>
            <w:u w:val="single"/>
            <w:rtl w:val="0"/>
          </w:rPr>
          <w:t xml:space="preserve">Rule n.3: records from src.allergy (using src.allergy.man_id)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koyz7k54xr7u">
        <w:r w:rsidDel="00000000" w:rsidR="00000000" w:rsidRPr="00000000">
          <w:rPr>
            <w:color w:val="1155cc"/>
            <w:u w:val="single"/>
            <w:rtl w:val="0"/>
          </w:rPr>
          <w:t xml:space="preserve">3.2.4 Table Name: DRUG_EXPOSURE</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k94qz0opbc3t">
        <w:r w:rsidDel="00000000" w:rsidR="00000000" w:rsidRPr="00000000">
          <w:rPr>
            <w:color w:val="1155cc"/>
            <w:u w:val="single"/>
            <w:rtl w:val="0"/>
          </w:rPr>
          <w:t xml:space="preserve">Rule n.1: records from src.prescription</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ojq3o34pytiy">
        <w:r w:rsidDel="00000000" w:rsidR="00000000" w:rsidRPr="00000000">
          <w:rPr>
            <w:color w:val="1155cc"/>
            <w:u w:val="single"/>
            <w:rtl w:val="0"/>
          </w:rPr>
          <w:t xml:space="preserve">Rule n.2: records from src.immunization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bm0pe4jf6vr">
        <w:r w:rsidDel="00000000" w:rsidR="00000000" w:rsidRPr="00000000">
          <w:rPr>
            <w:color w:val="1155cc"/>
            <w:u w:val="single"/>
            <w:rtl w:val="0"/>
          </w:rPr>
          <w:t xml:space="preserve">3.2.5 Table Name: CONDITION_OCCURRENCE</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2lbqqo2312pi">
        <w:r w:rsidDel="00000000" w:rsidR="00000000" w:rsidRPr="00000000">
          <w:rPr>
            <w:color w:val="1155cc"/>
            <w:u w:val="single"/>
            <w:rtl w:val="0"/>
          </w:rPr>
          <w:t xml:space="preserve">Rule n.1: records from src.diagnostic_contact</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w1cxjxrdq40i">
        <w:r w:rsidDel="00000000" w:rsidR="00000000" w:rsidRPr="00000000">
          <w:rPr>
            <w:color w:val="1155cc"/>
            <w:u w:val="single"/>
            <w:rtl w:val="0"/>
          </w:rPr>
          <w:t xml:space="preserve">Rule n.2: records from src.prescription</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16cdww5wv5ha">
        <w:r w:rsidDel="00000000" w:rsidR="00000000" w:rsidRPr="00000000">
          <w:rPr>
            <w:color w:val="1155cc"/>
            <w:u w:val="single"/>
            <w:rtl w:val="0"/>
          </w:rPr>
          <w:t xml:space="preserve">Rule n.3: records from src.biometric (using lk.biometric_concept_lk)</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1khhxkurizfu">
        <w:r w:rsidDel="00000000" w:rsidR="00000000" w:rsidRPr="00000000">
          <w:rPr>
            <w:color w:val="1155cc"/>
            <w:u w:val="single"/>
            <w:rtl w:val="0"/>
          </w:rPr>
          <w:t xml:space="preserve">Rule n.4.1: records from src.allergy (using src.allergy.alg_id)</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y4u02gef1ylv">
        <w:r w:rsidDel="00000000" w:rsidR="00000000" w:rsidRPr="00000000">
          <w:rPr>
            <w:color w:val="1155cc"/>
            <w:u w:val="single"/>
            <w:rtl w:val="0"/>
          </w:rPr>
          <w:t xml:space="preserve">Rule n.4.2: records from src.allergy (using src.allergy.man_id)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o4pnqhpje5cs">
        <w:r w:rsidDel="00000000" w:rsidR="00000000" w:rsidRPr="00000000">
          <w:rPr>
            <w:color w:val="1155cc"/>
            <w:u w:val="single"/>
            <w:rtl w:val="0"/>
          </w:rPr>
          <w:t xml:space="preserve">3.2.6 Table Name: MEASUREMENT</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vmgr0g83zkcn">
        <w:r w:rsidDel="00000000" w:rsidR="00000000" w:rsidRPr="00000000">
          <w:rPr>
            <w:color w:val="1155cc"/>
            <w:u w:val="single"/>
            <w:rtl w:val="0"/>
          </w:rPr>
          <w:t xml:space="preserve">Rule n.1: records from src.diagnostic_contact</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857w5drx8o9z">
        <w:r w:rsidDel="00000000" w:rsidR="00000000" w:rsidRPr="00000000">
          <w:rPr>
            <w:color w:val="1155cc"/>
            <w:u w:val="single"/>
            <w:rtl w:val="0"/>
          </w:rPr>
          <w:t xml:space="preserve">Rule n.2: records from src.prescription</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ub4ete2zc94k">
        <w:r w:rsidDel="00000000" w:rsidR="00000000" w:rsidRPr="00000000">
          <w:rPr>
            <w:color w:val="1155cc"/>
            <w:u w:val="single"/>
            <w:rtl w:val="0"/>
          </w:rPr>
          <w:t xml:space="preserve">Rule n.3: records from src.biometric (using lk.biometric_concept_lk)</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qph1s58oh8xm">
        <w:r w:rsidDel="00000000" w:rsidR="00000000" w:rsidRPr="00000000">
          <w:rPr>
            <w:color w:val="1155cc"/>
            <w:u w:val="single"/>
            <w:rtl w:val="0"/>
          </w:rPr>
          <w:t xml:space="preserve">Rule n.4: records from src.test_result</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8vznu8h1znjv">
        <w:r w:rsidDel="00000000" w:rsidR="00000000" w:rsidRPr="00000000">
          <w:rPr>
            <w:color w:val="1155cc"/>
            <w:u w:val="single"/>
            <w:rtl w:val="0"/>
          </w:rPr>
          <w:t xml:space="preserve">Rule n.5: records from src.allergy (using src.allergy.man_id)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k4v3euewovkp">
        <w:r w:rsidDel="00000000" w:rsidR="00000000" w:rsidRPr="00000000">
          <w:rPr>
            <w:color w:val="1155cc"/>
            <w:u w:val="single"/>
            <w:rtl w:val="0"/>
          </w:rPr>
          <w:t xml:space="preserve">3.2.7 Table Name: OBSERVATION</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iua3e2lialus">
        <w:r w:rsidDel="00000000" w:rsidR="00000000" w:rsidRPr="00000000">
          <w:rPr>
            <w:color w:val="1155cc"/>
            <w:u w:val="single"/>
            <w:rtl w:val="0"/>
          </w:rPr>
          <w:t xml:space="preserve">Rule n.1: records from src.diagnostic_contact</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gqhmrn2mgd7u">
        <w:r w:rsidDel="00000000" w:rsidR="00000000" w:rsidRPr="00000000">
          <w:rPr>
            <w:color w:val="1155cc"/>
            <w:u w:val="single"/>
            <w:rtl w:val="0"/>
          </w:rPr>
          <w:t xml:space="preserve">Rule n.2: records from src.prescription</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9rgi0gtojy4s">
        <w:r w:rsidDel="00000000" w:rsidR="00000000" w:rsidRPr="00000000">
          <w:rPr>
            <w:color w:val="1155cc"/>
            <w:u w:val="single"/>
            <w:rtl w:val="0"/>
          </w:rPr>
          <w:t xml:space="preserve">Rule n.3: records from src.patient_medical_hist</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3wvgom1b65xk">
        <w:r w:rsidDel="00000000" w:rsidR="00000000" w:rsidRPr="00000000">
          <w:rPr>
            <w:color w:val="1155cc"/>
            <w:u w:val="single"/>
            <w:rtl w:val="0"/>
          </w:rPr>
          <w:t xml:space="preserve">Rule n.4: records from src.biometric (using lk.biometric_concept_lk)</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uccw2wor1lmm">
        <w:r w:rsidDel="00000000" w:rsidR="00000000" w:rsidRPr="00000000">
          <w:rPr>
            <w:color w:val="1155cc"/>
            <w:u w:val="single"/>
            <w:rtl w:val="0"/>
          </w:rPr>
          <w:t xml:space="preserve">Rule n.5.1: records from src.allergy (using src.allergy.alg_id)</w:t>
        </w:r>
      </w:hyperlink>
      <w:r w:rsidDel="00000000" w:rsidR="00000000" w:rsidRPr="00000000">
        <w:rPr>
          <w:rtl w:val="0"/>
        </w:rPr>
      </w:r>
    </w:p>
    <w:p w:rsidR="00000000" w:rsidDel="00000000" w:rsidP="00000000" w:rsidRDefault="00000000" w:rsidRPr="00000000">
      <w:pPr>
        <w:spacing w:before="60" w:line="240" w:lineRule="auto"/>
        <w:ind w:left="1440" w:firstLine="0"/>
        <w:contextualSpacing w:val="0"/>
      </w:pPr>
      <w:hyperlink w:anchor="_6pukgqhvvoc2">
        <w:r w:rsidDel="00000000" w:rsidR="00000000" w:rsidRPr="00000000">
          <w:rPr>
            <w:color w:val="1155cc"/>
            <w:u w:val="single"/>
            <w:rtl w:val="0"/>
          </w:rPr>
          <w:t xml:space="preserve">Rule n.5.2: records from src.allergy (using src.allergy.man_id)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ccp3lf5uptpt">
        <w:r w:rsidDel="00000000" w:rsidR="00000000" w:rsidRPr="00000000">
          <w:rPr>
            <w:color w:val="1155cc"/>
            <w:u w:val="single"/>
            <w:rtl w:val="0"/>
          </w:rPr>
          <w:t xml:space="preserve">3.2.8 Table Name: VISIT_OCCURRENCE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8pvus1qhcd0">
        <w:r w:rsidDel="00000000" w:rsidR="00000000" w:rsidRPr="00000000">
          <w:rPr>
            <w:color w:val="1155cc"/>
            <w:u w:val="single"/>
            <w:rtl w:val="0"/>
          </w:rPr>
          <w:t xml:space="preserve">3.2.9 Table Name: OBSERVATION_PERIOD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dvchdpglywfo">
        <w:r w:rsidDel="00000000" w:rsidR="00000000" w:rsidRPr="00000000">
          <w:rPr>
            <w:color w:val="1155cc"/>
            <w:u w:val="single"/>
            <w:rtl w:val="0"/>
          </w:rPr>
          <w:t xml:space="preserve">3.2.10 Table Name: FACT_RELATIONSHIP</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sdwkkd1lfs7m">
        <w:r w:rsidDel="00000000" w:rsidR="00000000" w:rsidRPr="00000000">
          <w:rPr>
            <w:color w:val="1155cc"/>
            <w:u w:val="single"/>
            <w:rtl w:val="0"/>
          </w:rPr>
          <w:t xml:space="preserve">3.2.11 Table Name: DEVICE_EXPOSURE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ncunep3w731x">
        <w:r w:rsidDel="00000000" w:rsidR="00000000" w:rsidRPr="00000000">
          <w:rPr>
            <w:color w:val="1155cc"/>
            <w:u w:val="single"/>
            <w:rtl w:val="0"/>
          </w:rPr>
          <w:t xml:space="preserve">3.2.12 Table Name: SPECIMEN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dd6efmyr395">
        <w:r w:rsidDel="00000000" w:rsidR="00000000" w:rsidRPr="00000000">
          <w:rPr>
            <w:color w:val="1155cc"/>
            <w:u w:val="single"/>
            <w:rtl w:val="0"/>
          </w:rPr>
          <w:t xml:space="preserve">3.2.13 Table Name: NOTE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2hfdertclqyk">
        <w:r w:rsidDel="00000000" w:rsidR="00000000" w:rsidRPr="00000000">
          <w:rPr>
            <w:color w:val="1155cc"/>
            <w:u w:val="single"/>
            <w:rtl w:val="0"/>
          </w:rPr>
          <w:t xml:space="preserve">3.3 Standardized Health System Data Tables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8miv52ruin10">
        <w:r w:rsidDel="00000000" w:rsidR="00000000" w:rsidRPr="00000000">
          <w:rPr>
            <w:color w:val="1155cc"/>
            <w:u w:val="single"/>
            <w:rtl w:val="0"/>
          </w:rPr>
          <w:t xml:space="preserve">3.3.1 Table Name: LOCATION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kvc1t15twa0z">
        <w:r w:rsidDel="00000000" w:rsidR="00000000" w:rsidRPr="00000000">
          <w:rPr>
            <w:color w:val="1155cc"/>
            <w:u w:val="single"/>
            <w:rtl w:val="0"/>
          </w:rPr>
          <w:t xml:space="preserve">3.3.2 Table Name: CARE_SITE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66q41f8qa9al">
        <w:r w:rsidDel="00000000" w:rsidR="00000000" w:rsidRPr="00000000">
          <w:rPr>
            <w:color w:val="1155cc"/>
            <w:u w:val="single"/>
            <w:rtl w:val="0"/>
          </w:rPr>
          <w:t xml:space="preserve">3.3.3 Table Name: PROVIDER</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tsg0wkxdnyov">
        <w:r w:rsidDel="00000000" w:rsidR="00000000" w:rsidRPr="00000000">
          <w:rPr>
            <w:color w:val="1155cc"/>
            <w:u w:val="single"/>
            <w:rtl w:val="0"/>
          </w:rPr>
          <w:t xml:space="preserve">3.4 Standardized Health Economics Data Tables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rr1gadv7nyys">
        <w:r w:rsidDel="00000000" w:rsidR="00000000" w:rsidRPr="00000000">
          <w:rPr>
            <w:color w:val="1155cc"/>
            <w:u w:val="single"/>
            <w:rtl w:val="0"/>
          </w:rPr>
          <w:t xml:space="preserve">3.4.1 Table Name: PAYER_PLAN_PERIOD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sicgct37htaz">
        <w:r w:rsidDel="00000000" w:rsidR="00000000" w:rsidRPr="00000000">
          <w:rPr>
            <w:color w:val="1155cc"/>
            <w:u w:val="single"/>
            <w:rtl w:val="0"/>
          </w:rPr>
          <w:t xml:space="preserve">3.4.2 Table Name: COST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3g1dlgbl2a29">
        <w:r w:rsidDel="00000000" w:rsidR="00000000" w:rsidRPr="00000000">
          <w:rPr>
            <w:color w:val="1155cc"/>
            <w:u w:val="single"/>
            <w:rtl w:val="0"/>
          </w:rPr>
          <w:t xml:space="preserve">3.5 Standardized Derived Elements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wy34rbqbd92d">
        <w:r w:rsidDel="00000000" w:rsidR="00000000" w:rsidRPr="00000000">
          <w:rPr>
            <w:color w:val="1155cc"/>
            <w:u w:val="single"/>
            <w:rtl w:val="0"/>
          </w:rPr>
          <w:t xml:space="preserve">3.5.1 Table Name: COHORT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ktoxvtm6g6d9">
        <w:r w:rsidDel="00000000" w:rsidR="00000000" w:rsidRPr="00000000">
          <w:rPr>
            <w:color w:val="1155cc"/>
            <w:u w:val="single"/>
            <w:rtl w:val="0"/>
          </w:rPr>
          <w:t xml:space="preserve">3.5.2 Table Name: COHORT_ATTRIBUTE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liip3um6wxa5">
        <w:r w:rsidDel="00000000" w:rsidR="00000000" w:rsidRPr="00000000">
          <w:rPr>
            <w:color w:val="1155cc"/>
            <w:u w:val="single"/>
            <w:rtl w:val="0"/>
          </w:rPr>
          <w:t xml:space="preserve">3.5.3 Table Name: DRUG_ERA</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6jp7nhxv5wg">
        <w:r w:rsidDel="00000000" w:rsidR="00000000" w:rsidRPr="00000000">
          <w:rPr>
            <w:color w:val="1155cc"/>
            <w:u w:val="single"/>
            <w:rtl w:val="0"/>
          </w:rPr>
          <w:t xml:space="preserve">3.5.4 Table Name: DOSE_ERA</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ahmcl5xz5o4k">
        <w:r w:rsidDel="00000000" w:rsidR="00000000" w:rsidRPr="00000000">
          <w:rPr>
            <w:color w:val="1155cc"/>
            <w:u w:val="single"/>
            <w:rtl w:val="0"/>
          </w:rPr>
          <w:t xml:space="preserve">3.5.5 Table Name: CONDITION_ERA</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oraxm9bsbzuc">
        <w:r w:rsidDel="00000000" w:rsidR="00000000" w:rsidRPr="00000000">
          <w:rPr>
            <w:color w:val="1155cc"/>
            <w:u w:val="single"/>
            <w:rtl w:val="0"/>
          </w:rPr>
          <w:t xml:space="preserve">3.6. Records Excluded from CDMv5 and Reasons Why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pobm74cpjce">
        <w:r w:rsidDel="00000000" w:rsidR="00000000" w:rsidRPr="00000000">
          <w:rPr>
            <w:color w:val="1155cc"/>
            <w:u w:val="single"/>
            <w:rtl w:val="0"/>
          </w:rPr>
          <w:t xml:space="preserve">4.0 Appendix A: Source Table mapping to CDM</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86u7vgb8u31h">
        <w:r w:rsidDel="00000000" w:rsidR="00000000" w:rsidRPr="00000000">
          <w:rPr>
            <w:color w:val="1155cc"/>
            <w:u w:val="single"/>
            <w:rtl w:val="0"/>
          </w:rPr>
          <w:t xml:space="preserve">4.1 Table: Allergy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bywo0dyzjsn">
        <w:r w:rsidDel="00000000" w:rsidR="00000000" w:rsidRPr="00000000">
          <w:rPr>
            <w:color w:val="1155cc"/>
            <w:u w:val="single"/>
            <w:rtl w:val="0"/>
          </w:rPr>
          <w:t xml:space="preserve">4.2 Table: Biometric</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nxs2t1m23sm">
        <w:r w:rsidDel="00000000" w:rsidR="00000000" w:rsidRPr="00000000">
          <w:rPr>
            <w:color w:val="1155cc"/>
            <w:u w:val="single"/>
            <w:rtl w:val="0"/>
          </w:rPr>
          <w:t xml:space="preserve">4.3 Table: Contact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o7mguq40w1ru">
        <w:r w:rsidDel="00000000" w:rsidR="00000000" w:rsidRPr="00000000">
          <w:rPr>
            <w:color w:val="1155cc"/>
            <w:u w:val="single"/>
            <w:rtl w:val="0"/>
          </w:rPr>
          <w:t xml:space="preserve">4.4 Table: Diagnostic_contact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vypvlwixftv4">
        <w:r w:rsidDel="00000000" w:rsidR="00000000" w:rsidRPr="00000000">
          <w:rPr>
            <w:color w:val="1155cc"/>
            <w:u w:val="single"/>
            <w:rtl w:val="0"/>
          </w:rPr>
          <w:t xml:space="preserve">4.5 Table: Doctor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o5x0l4hv5f8">
        <w:r w:rsidDel="00000000" w:rsidR="00000000" w:rsidRPr="00000000">
          <w:rPr>
            <w:color w:val="1155cc"/>
            <w:u w:val="single"/>
            <w:rtl w:val="0"/>
          </w:rPr>
          <w:t xml:space="preserve">4.6 Table: Doctor_practice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bmlzjubmtrud">
        <w:r w:rsidDel="00000000" w:rsidR="00000000" w:rsidRPr="00000000">
          <w:rPr>
            <w:color w:val="1155cc"/>
            <w:u w:val="single"/>
            <w:rtl w:val="0"/>
          </w:rPr>
          <w:t xml:space="preserve">4.7 Table: Fo_product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oaqd8d72ookc">
        <w:r w:rsidDel="00000000" w:rsidR="00000000" w:rsidRPr="00000000">
          <w:rPr>
            <w:color w:val="1155cc"/>
            <w:u w:val="single"/>
            <w:rtl w:val="0"/>
          </w:rPr>
          <w:t xml:space="preserve">4.8 Table: Immunization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di7052rfrrkr">
        <w:r w:rsidDel="00000000" w:rsidR="00000000" w:rsidRPr="00000000">
          <w:rPr>
            <w:color w:val="1155cc"/>
            <w:u w:val="single"/>
            <w:rtl w:val="0"/>
          </w:rPr>
          <w:t xml:space="preserve">4.9 Table: List_code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kod1u6c0qa6">
        <w:r w:rsidDel="00000000" w:rsidR="00000000" w:rsidRPr="00000000">
          <w:rPr>
            <w:color w:val="1155cc"/>
            <w:u w:val="single"/>
            <w:rtl w:val="0"/>
          </w:rPr>
          <w:t xml:space="preserve">4.10 Table: Locale_list_code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xsmwmilemdo">
        <w:r w:rsidDel="00000000" w:rsidR="00000000" w:rsidRPr="00000000">
          <w:rPr>
            <w:color w:val="1155cc"/>
            <w:u w:val="single"/>
            <w:rtl w:val="0"/>
          </w:rPr>
          <w:t xml:space="preserve">4.11 Table: Patient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b6tmbtsxazp">
        <w:r w:rsidDel="00000000" w:rsidR="00000000" w:rsidRPr="00000000">
          <w:rPr>
            <w:color w:val="1155cc"/>
            <w:u w:val="single"/>
            <w:rtl w:val="0"/>
          </w:rPr>
          <w:t xml:space="preserve">4.12 Table: Patient_medical_hist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frt1xas7ir0o">
        <w:r w:rsidDel="00000000" w:rsidR="00000000" w:rsidRPr="00000000">
          <w:rPr>
            <w:color w:val="1155cc"/>
            <w:u w:val="single"/>
            <w:rtl w:val="0"/>
          </w:rPr>
          <w:t xml:space="preserve">4.13 Table: Practice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jqld04194j">
        <w:r w:rsidDel="00000000" w:rsidR="00000000" w:rsidRPr="00000000">
          <w:rPr>
            <w:color w:val="1155cc"/>
            <w:u w:val="single"/>
            <w:rtl w:val="0"/>
          </w:rPr>
          <w:t xml:space="preserve">4.14 Table: Prescription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lf5myhs8ts9x">
        <w:r w:rsidDel="00000000" w:rsidR="00000000" w:rsidRPr="00000000">
          <w:rPr>
            <w:color w:val="1155cc"/>
            <w:u w:val="single"/>
            <w:rtl w:val="0"/>
          </w:rPr>
          <w:t xml:space="preserve">4.15 Table: Test_result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q0oc1gyh4mh7">
        <w:r w:rsidDel="00000000" w:rsidR="00000000" w:rsidRPr="00000000">
          <w:rPr>
            <w:color w:val="1155cc"/>
            <w:u w:val="single"/>
            <w:rtl w:val="0"/>
          </w:rPr>
          <w:t xml:space="preserve">5.0 Appendix B: Source to Concept Mapping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u339xrsa2n3">
        <w:r w:rsidDel="00000000" w:rsidR="00000000" w:rsidRPr="00000000">
          <w:rPr>
            <w:color w:val="1155cc"/>
            <w:u w:val="single"/>
            <w:rtl w:val="0"/>
          </w:rPr>
          <w:t xml:space="preserve">5.1 Provider Specialty Mapping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8m8tib7phjfw">
        <w:r w:rsidDel="00000000" w:rsidR="00000000" w:rsidRPr="00000000">
          <w:rPr>
            <w:color w:val="1155cc"/>
            <w:u w:val="single"/>
            <w:rtl w:val="0"/>
          </w:rPr>
          <w:t xml:space="preserve">5.2 Test Qualifier Mapping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mgfsikp9obsk">
        <w:r w:rsidDel="00000000" w:rsidR="00000000" w:rsidRPr="00000000">
          <w:rPr>
            <w:color w:val="1155cc"/>
            <w:u w:val="single"/>
            <w:rtl w:val="0"/>
          </w:rPr>
          <w:t xml:space="preserve">6.0 Appendix C: Other Custom Mapping</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pPr>
      <w:hyperlink w:anchor="_68mg21xns923">
        <w:r w:rsidDel="00000000" w:rsidR="00000000" w:rsidRPr="00000000">
          <w:rPr>
            <w:color w:val="1155cc"/>
            <w:u w:val="single"/>
            <w:rtl w:val="0"/>
          </w:rPr>
          <w:t xml:space="preserve">6.1 Test Unit Mapping</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_1dehrmqo9hr4"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vgrj3kxdlwqm"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_7kyfd37e473w" w:id="5"/>
      <w:bookmarkEnd w:id="5"/>
      <w:r w:rsidDel="00000000" w:rsidR="00000000" w:rsidRPr="00000000">
        <w:rPr>
          <w:b w:val="1"/>
          <w:sz w:val="36"/>
          <w:szCs w:val="36"/>
          <w:rtl w:val="0"/>
        </w:rPr>
        <w:t xml:space="preserve">1.0 </w:t>
      </w:r>
      <w:r w:rsidDel="00000000" w:rsidR="00000000" w:rsidRPr="00000000">
        <w:rPr>
          <w:b w:val="1"/>
          <w:sz w:val="36"/>
          <w:szCs w:val="36"/>
          <w:rtl w:val="0"/>
        </w:rPr>
        <w:t xml:space="preserve">Introduction</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The purpose of this document is to describe the ETL mapping of the proprietary or licensed data from </w:t>
      </w:r>
      <w:r w:rsidDel="00000000" w:rsidR="00000000" w:rsidRPr="00000000">
        <w:rPr>
          <w:b w:val="1"/>
          <w:rtl w:val="0"/>
        </w:rPr>
        <w:t xml:space="preserve">IMS Health</w:t>
      </w:r>
      <w:r w:rsidDel="00000000" w:rsidR="00000000" w:rsidRPr="00000000">
        <w:rPr>
          <w:rtl w:val="0"/>
        </w:rPr>
        <w:t xml:space="preserve"> into the OMOP Common Data Model.</w:t>
      </w:r>
    </w:p>
    <w:p w:rsidR="00000000" w:rsidDel="00000000" w:rsidP="00000000" w:rsidRDefault="00000000" w:rsidRPr="00000000">
      <w:pPr>
        <w:spacing w:after="0" w:line="276" w:lineRule="auto"/>
        <w:contextualSpacing w:val="0"/>
      </w:pPr>
      <w:r w:rsidDel="00000000" w:rsidR="00000000" w:rsidRPr="00000000">
        <w:rPr>
          <w:rtl w:val="0"/>
        </w:rPr>
        <w:t xml:space="preserve"> </w:t>
      </w:r>
    </w:p>
    <w:p w:rsidR="00000000" w:rsidDel="00000000" w:rsidP="00000000" w:rsidRDefault="00000000" w:rsidRPr="00000000">
      <w:pPr>
        <w:spacing w:after="0" w:line="276" w:lineRule="auto"/>
        <w:contextualSpacing w:val="0"/>
      </w:pPr>
      <w:r w:rsidDel="00000000" w:rsidR="00000000" w:rsidRPr="00000000">
        <w:rPr>
          <w:rtl w:val="0"/>
        </w:rPr>
        <w:t xml:space="preserve">Also, this document will describe the entity transformation and loading (ETL) of Australia EMR data into OMOP Common Data Model version 5 (CMDv5). Australia EMR source data contains 38 tables (3</w:t>
      </w:r>
      <w:r w:rsidDel="00000000" w:rsidR="00000000" w:rsidRPr="00000000">
        <w:rPr>
          <w:rtl w:val="0"/>
        </w:rPr>
        <w:t xml:space="preserve">3</w:t>
      </w:r>
      <w:r w:rsidDel="00000000" w:rsidR="00000000" w:rsidRPr="00000000">
        <w:rPr>
          <w:rtl w:val="0"/>
        </w:rPr>
        <w:t xml:space="preserve"> main tables + </w:t>
      </w:r>
      <w:r w:rsidDel="00000000" w:rsidR="00000000" w:rsidRPr="00000000">
        <w:rPr>
          <w:rtl w:val="0"/>
        </w:rPr>
        <w:t xml:space="preserve">5</w:t>
      </w:r>
      <w:r w:rsidDel="00000000" w:rsidR="00000000" w:rsidRPr="00000000">
        <w:rPr>
          <w:rtl w:val="0"/>
        </w:rPr>
        <w:t xml:space="preserve"> source mapping tables). In ETL process were used:</w:t>
      </w:r>
    </w:p>
    <w:p w:rsidR="00000000" w:rsidDel="00000000" w:rsidP="00000000" w:rsidRDefault="00000000" w:rsidRPr="00000000">
      <w:pPr>
        <w:numPr>
          <w:ilvl w:val="0"/>
          <w:numId w:val="1"/>
        </w:numPr>
        <w:spacing w:after="0" w:line="276" w:lineRule="auto"/>
        <w:ind w:left="720" w:hanging="360"/>
        <w:contextualSpacing w:val="1"/>
        <w:rPr>
          <w:u w:val="none"/>
        </w:rPr>
      </w:pPr>
      <w:r w:rsidDel="00000000" w:rsidR="00000000" w:rsidRPr="00000000">
        <w:rPr>
          <w:rtl w:val="0"/>
        </w:rPr>
        <w:t xml:space="preserve">14 source main tables </w:t>
      </w:r>
    </w:p>
    <w:p w:rsidR="00000000" w:rsidDel="00000000" w:rsidP="00000000" w:rsidRDefault="00000000" w:rsidRPr="00000000">
      <w:pPr>
        <w:numPr>
          <w:ilvl w:val="0"/>
          <w:numId w:val="1"/>
        </w:numPr>
        <w:spacing w:after="0" w:line="276" w:lineRule="auto"/>
        <w:ind w:left="720" w:hanging="360"/>
        <w:contextualSpacing w:val="1"/>
        <w:rPr>
          <w:u w:val="none"/>
        </w:rPr>
      </w:pPr>
      <w:r w:rsidDel="00000000" w:rsidR="00000000" w:rsidRPr="00000000">
        <w:rPr>
          <w:rtl w:val="0"/>
        </w:rPr>
        <w:t xml:space="preserve">5</w:t>
      </w:r>
      <w:r w:rsidDel="00000000" w:rsidR="00000000" w:rsidRPr="00000000">
        <w:rPr>
          <w:rtl w:val="0"/>
        </w:rPr>
        <w:t xml:space="preserve"> source mapping tables </w:t>
      </w:r>
    </w:p>
    <w:p w:rsidR="00000000" w:rsidDel="00000000" w:rsidP="00000000" w:rsidRDefault="00000000" w:rsidRPr="00000000">
      <w:pPr>
        <w:numPr>
          <w:ilvl w:val="0"/>
          <w:numId w:val="1"/>
        </w:numPr>
        <w:spacing w:after="0" w:line="276" w:lineRule="auto"/>
        <w:ind w:left="720" w:hanging="360"/>
        <w:contextualSpacing w:val="1"/>
        <w:rPr>
          <w:u w:val="none"/>
        </w:rPr>
      </w:pPr>
      <w:r w:rsidDel="00000000" w:rsidR="00000000" w:rsidRPr="00000000">
        <w:rPr>
          <w:rtl w:val="0"/>
        </w:rPr>
        <w:t xml:space="preserve">4 mapping tables from mapping team</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2 source vocabulary tables (used for creating diagnosis_mapping and test_mapping, not used in cdm tables)</w:t>
      </w:r>
    </w:p>
    <w:p w:rsidR="00000000" w:rsidDel="00000000" w:rsidP="00000000" w:rsidRDefault="00000000" w:rsidRPr="00000000">
      <w:pPr>
        <w:spacing w:line="276" w:lineRule="auto"/>
        <w:contextualSpacing w:val="0"/>
      </w:pPr>
      <w:r w:rsidDel="00000000" w:rsidR="00000000" w:rsidRPr="00000000">
        <w:rPr>
          <w:color w:val="4f81bd"/>
          <w:sz w:val="24"/>
          <w:szCs w:val="24"/>
          <w:rtl w:val="0"/>
        </w:rPr>
        <w:t xml:space="preserve"> </w:t>
      </w:r>
      <w:r w:rsidDel="00000000" w:rsidR="00000000" w:rsidRPr="00000000">
        <w:rPr>
          <w:b w:val="1"/>
          <w:color w:val="4f81bd"/>
          <w:sz w:val="24"/>
          <w:szCs w:val="24"/>
          <w:rtl w:val="0"/>
        </w:rPr>
        <w:t xml:space="preserve">Source main tables</w:t>
      </w:r>
    </w:p>
    <w:tbl>
      <w:tblPr>
        <w:tblStyle w:val="Table4"/>
        <w:bidiVisual w:val="0"/>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095"/>
        <w:gridCol w:w="5955"/>
        <w:tblGridChange w:id="0">
          <w:tblGrid>
            <w:gridCol w:w="2490"/>
            <w:gridCol w:w="1095"/>
            <w:gridCol w:w="5955"/>
          </w:tblGrid>
        </w:tblGridChange>
      </w:tblGrid>
      <w:tr>
        <w:tc>
          <w:tcPr>
            <w:tcBorders>
              <w:top w:color="000000" w:space="0" w:sz="8" w:val="single"/>
              <w:left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ffffff"/>
                <w:sz w:val="20"/>
                <w:szCs w:val="20"/>
                <w:rtl w:val="0"/>
              </w:rPr>
              <w:t xml:space="preserve">Source Data Tables</w:t>
            </w:r>
          </w:p>
        </w:tc>
        <w:tc>
          <w:tcPr>
            <w:tcBorders>
              <w:top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ffffff"/>
                <w:sz w:val="20"/>
                <w:szCs w:val="20"/>
                <w:rtl w:val="0"/>
              </w:rPr>
              <w:t xml:space="preserve">No of Variables</w:t>
            </w:r>
          </w:p>
        </w:tc>
        <w:tc>
          <w:tcPr>
            <w:tcBorders>
              <w:top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b w:val="1"/>
                <w:color w:val="ffffff"/>
                <w:sz w:val="20"/>
                <w:szCs w:val="20"/>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allergy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Allergens and allergy manifestation of patients from patient table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biometric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Biometric data - information about measurements, smokers and alcohol use. Records are related to patients from patient table and doctors from doctor table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contact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Information about contact. Records are related to patients from patient table and doctors from doctor table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diagnostic_contact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Conditions of patients from patient table. Records are related to contacts from contact table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doctor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Information related to doctors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doctor_practice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Places of service of doctors from doctor table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immunization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Vaccinations of of patients from patient table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list_code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Source codes vocabulary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locale_list_code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Source codes vocabulary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patient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Information related to patients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patient_medical_hist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Medical history records of patients from patient table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practice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Information related to places of service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prescription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57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Drugs prescribed to patients from patient table. Records are  related to contacts from contact table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test_result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76" w:lineRule="auto"/>
              <w:contextualSpacing w:val="0"/>
            </w:pPr>
            <w:r w:rsidDel="00000000" w:rsidR="00000000" w:rsidRPr="00000000">
              <w:rPr>
                <w:sz w:val="20"/>
                <w:szCs w:val="20"/>
                <w:rtl w:val="0"/>
              </w:rPr>
              <w:t xml:space="preserve">Test result of patients from patient table. Records are related to contacts from contact table</w:t>
            </w:r>
          </w:p>
        </w:tc>
      </w:tr>
    </w:tbl>
    <w:p w:rsidR="00000000" w:rsidDel="00000000" w:rsidP="00000000" w:rsidRDefault="00000000" w:rsidRPr="00000000">
      <w:pPr>
        <w:spacing w:line="276" w:lineRule="auto"/>
        <w:contextualSpacing w:val="0"/>
      </w:pPr>
      <w:r w:rsidDel="00000000" w:rsidR="00000000" w:rsidRPr="00000000">
        <w:rPr>
          <w:rtl w:val="0"/>
        </w:rPr>
        <w:t xml:space="preserve"> </w:t>
      </w:r>
    </w:p>
    <w:p w:rsidR="00000000" w:rsidDel="00000000" w:rsidP="00000000" w:rsidRDefault="00000000" w:rsidRPr="00000000">
      <w:pPr>
        <w:spacing w:line="276" w:lineRule="auto"/>
        <w:contextualSpacing w:val="0"/>
      </w:pPr>
      <w:r w:rsidDel="00000000" w:rsidR="00000000" w:rsidRPr="00000000">
        <w:rPr>
          <w:b w:val="1"/>
          <w:color w:val="4f81bd"/>
          <w:sz w:val="24"/>
          <w:szCs w:val="24"/>
          <w:rtl w:val="0"/>
        </w:rPr>
        <w:t xml:space="preserve">Additional source mapping tables</w:t>
      </w:r>
    </w:p>
    <w:tbl>
      <w:tblPr>
        <w:tblStyle w:val="Table5"/>
        <w:bidiVisual w:val="0"/>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095"/>
        <w:gridCol w:w="5955"/>
        <w:tblGridChange w:id="0">
          <w:tblGrid>
            <w:gridCol w:w="2490"/>
            <w:gridCol w:w="1095"/>
            <w:gridCol w:w="5955"/>
          </w:tblGrid>
        </w:tblGridChange>
      </w:tblGrid>
      <w:tr>
        <w:tc>
          <w:tcPr>
            <w:tcBorders>
              <w:top w:color="000000" w:space="0" w:sz="8" w:val="single"/>
              <w:left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Source Data Tables</w:t>
            </w:r>
          </w:p>
        </w:tc>
        <w:tc>
          <w:tcPr>
            <w:tcBorders>
              <w:top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No of Variables</w:t>
            </w:r>
          </w:p>
        </w:tc>
        <w:tc>
          <w:tcPr>
            <w:tcBorders>
              <w:top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diagnosis_mapping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Mapping of dia_id (from diagnostic_contact, patient_medical_hist, prescription) to ICD10 codes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drug_mapping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240" w:lineRule="auto"/>
              <w:contextualSpacing w:val="0"/>
            </w:pPr>
            <w:r w:rsidDel="00000000" w:rsidR="00000000" w:rsidRPr="00000000">
              <w:rPr>
                <w:sz w:val="20"/>
                <w:szCs w:val="20"/>
                <w:rtl w:val="0"/>
              </w:rPr>
              <w:t xml:space="preserve">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Mapping of prd_eid to atc, nfc and fcc codes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fo_product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240" w:lineRule="auto"/>
              <w:contextualSpacing w:val="0"/>
            </w:pPr>
            <w:r w:rsidDel="00000000" w:rsidR="00000000" w:rsidRPr="00000000">
              <w:rPr>
                <w:sz w:val="20"/>
                <w:szCs w:val="20"/>
                <w:rtl w:val="0"/>
              </w:rPr>
              <w:t xml:space="preserve">59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240" w:lineRule="auto"/>
              <w:contextualSpacing w:val="0"/>
            </w:pPr>
            <w:r w:rsidDel="00000000" w:rsidR="00000000" w:rsidRPr="00000000">
              <w:rPr>
                <w:sz w:val="20"/>
                <w:szCs w:val="20"/>
                <w:rtl w:val="0"/>
              </w:rPr>
              <w:t xml:space="preserve">Description of drugs from prescription and immunization tables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immunization_mapping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Mapping of imt_id (from immunization table) to prd_eid in fo_product table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test_mapping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LOINC codes associated with tst_id from test_result table</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color w:val="4f81bd"/>
          <w:sz w:val="24"/>
          <w:szCs w:val="24"/>
          <w:rtl w:val="0"/>
        </w:rPr>
        <w:t xml:space="preserve">Additional mapping tables (from mapping team)</w:t>
      </w:r>
    </w:p>
    <w:tbl>
      <w:tblPr>
        <w:tblStyle w:val="Table6"/>
        <w:bidiVisual w:val="0"/>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095"/>
        <w:gridCol w:w="5955"/>
        <w:tblGridChange w:id="0">
          <w:tblGrid>
            <w:gridCol w:w="2490"/>
            <w:gridCol w:w="1095"/>
            <w:gridCol w:w="5955"/>
          </w:tblGrid>
        </w:tblGridChange>
      </w:tblGrid>
      <w:tr>
        <w:tc>
          <w:tcPr>
            <w:tcBorders>
              <w:top w:color="000000" w:space="0" w:sz="8" w:val="single"/>
              <w:left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Source Data Tables</w:t>
            </w:r>
          </w:p>
        </w:tc>
        <w:tc>
          <w:tcPr>
            <w:tcBorders>
              <w:top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No of Variables</w:t>
            </w:r>
          </w:p>
        </w:tc>
        <w:tc>
          <w:tcPr>
            <w:tcBorders>
              <w:top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allergy_mapping_lk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Mapping of alg_id to SNOMED codes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diagnosis_mapping_snomed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Mapping of dia_id (from diagnostic_contact, patient_medical_hist, prescription) to SNOMED concepts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manifestation_mapping_lk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Mapping of man_id to SNOMED codes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test_unit_mapping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Mapping of test_unit_id to UCUM codes</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color w:val="4f81bd"/>
          <w:sz w:val="24"/>
          <w:szCs w:val="24"/>
          <w:rtl w:val="0"/>
        </w:rPr>
        <w:t xml:space="preserve">Source vocabulary tables (used for creating diagnosis_mapping and test_mapping, not used in cdm tables)</w:t>
      </w:r>
    </w:p>
    <w:tbl>
      <w:tblPr>
        <w:tblStyle w:val="Table7"/>
        <w:bidiVisual w:val="0"/>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095"/>
        <w:gridCol w:w="5955"/>
        <w:tblGridChange w:id="0">
          <w:tblGrid>
            <w:gridCol w:w="2490"/>
            <w:gridCol w:w="1095"/>
            <w:gridCol w:w="5955"/>
          </w:tblGrid>
        </w:tblGridChange>
      </w:tblGrid>
      <w:tr>
        <w:tc>
          <w:tcPr>
            <w:tcBorders>
              <w:top w:color="000000" w:space="0" w:sz="8" w:val="single"/>
              <w:left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Source Data Tables</w:t>
            </w:r>
          </w:p>
        </w:tc>
        <w:tc>
          <w:tcPr>
            <w:tcBorders>
              <w:top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No of Variables</w:t>
            </w:r>
          </w:p>
        </w:tc>
        <w:tc>
          <w:tcPr>
            <w:tcBorders>
              <w:top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diagnostic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Diagnosis labels associated with dia_id from diagnostic_contact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test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240" w:lineRule="auto"/>
              <w:contextualSpacing w:val="0"/>
            </w:pPr>
            <w:r w:rsidDel="00000000" w:rsidR="00000000" w:rsidRPr="00000000">
              <w:rPr>
                <w:sz w:val="20"/>
                <w:szCs w:val="20"/>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before="120" w:line="240" w:lineRule="auto"/>
              <w:contextualSpacing w:val="0"/>
            </w:pPr>
            <w:r w:rsidDel="00000000" w:rsidR="00000000" w:rsidRPr="00000000">
              <w:rPr>
                <w:sz w:val="20"/>
                <w:szCs w:val="20"/>
                <w:rtl w:val="0"/>
              </w:rPr>
              <w:t xml:space="preserve">Test labels associated with tst_id from test_result</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dates of events in the data range from  ‘0001-01-01’ to ‘6200-10-01’. Date of current dataset =10/31/2016 (mm/dd/yyyy format). Provider specialties included are ‘General Practice’ and ‘Nurse Practitioner’. </w:t>
      </w:r>
    </w:p>
    <w:p w:rsidR="00000000" w:rsidDel="00000000" w:rsidP="00000000" w:rsidRDefault="00000000" w:rsidRPr="00000000">
      <w:pPr>
        <w:spacing w:line="276" w:lineRule="auto"/>
        <w:contextualSpacing w:val="0"/>
      </w:pPr>
      <w:r w:rsidDel="00000000" w:rsidR="00000000" w:rsidRPr="00000000">
        <w:rPr>
          <w:rtl w:val="0"/>
        </w:rPr>
        <w:t xml:space="preserve">It is based on the OMOP ETL Specifications. General information that is covered by the OMOP ETL Specification will not be covered in this document, but a detailed discussion of the client-specific aspects of mapping and converting data to the standard CDM is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o3jcbboeicx" w:id="6"/>
      <w:bookmarkEnd w:id="6"/>
      <w:r w:rsidDel="00000000" w:rsidR="00000000" w:rsidRPr="00000000">
        <w:rPr>
          <w:b w:val="1"/>
          <w:sz w:val="36"/>
          <w:szCs w:val="36"/>
          <w:rtl w:val="0"/>
        </w:rPr>
        <w:t xml:space="preserve">2.0 Source Data Mapping Approach</w:t>
      </w:r>
    </w:p>
    <w:p w:rsidR="00000000" w:rsidDel="00000000" w:rsidP="00000000" w:rsidRDefault="00000000" w:rsidRPr="00000000">
      <w:pPr>
        <w:spacing w:line="276" w:lineRule="auto"/>
        <w:contextualSpacing w:val="0"/>
      </w:pPr>
      <w:r w:rsidDel="00000000" w:rsidR="00000000" w:rsidRPr="00000000">
        <w:rPr>
          <w:rtl w:val="0"/>
        </w:rPr>
        <w:t xml:space="preserve">In the OMOP ETL Specifications, this section covers the high-level assumptions and approach to extraction, transformation and loading (ETL) of raw source data into the Common Data Model (CDM). This high-level approach should be equivalent between the data sources obtained by OMOP.  However, if a significant divergence becomes necessary and meaningful, it should be discussed here.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after="0" w:line="276" w:lineRule="auto"/>
        <w:contextualSpacing w:val="0"/>
      </w:pPr>
      <w:bookmarkStart w:colFirst="0" w:colLast="0" w:name="_bj0ez5g3a10w" w:id="7"/>
      <w:bookmarkEnd w:id="7"/>
      <w:r w:rsidDel="00000000" w:rsidR="00000000" w:rsidRPr="00000000">
        <w:rPr>
          <w:rFonts w:ascii="Calibri" w:cs="Calibri" w:eastAsia="Calibri" w:hAnsi="Calibri"/>
          <w:rtl w:val="0"/>
        </w:rPr>
        <w:t xml:space="preserve">2.1 Business Rules Summary</w:t>
      </w:r>
      <w:r w:rsidDel="00000000" w:rsidR="00000000" w:rsidRPr="00000000">
        <w:rPr>
          <w:rtl w:val="0"/>
        </w:rPr>
      </w:r>
    </w:p>
    <w:p w:rsidR="00000000" w:rsidDel="00000000" w:rsidP="00000000" w:rsidRDefault="00000000" w:rsidRPr="00000000">
      <w:pPr>
        <w:spacing w:after="120" w:before="60" w:line="276" w:lineRule="auto"/>
        <w:contextualSpacing w:val="0"/>
      </w:pPr>
      <w:r w:rsidDel="00000000" w:rsidR="00000000" w:rsidRPr="00000000">
        <w:rPr>
          <w:rtl w:val="0"/>
        </w:rPr>
        <w:t xml:space="preserve">To ensure common understanding of the rules related to how the source’s drugs, diagnoses, procedures get allocated to CDM’s tables, below is the general set of rules to accomplish this.  Also note that these rules are not intended to account for how every detailed field gets mapped (please read the Applied Rules in each section for this information). It is, however, intended to show in which CDM table each main field gets mapped and the logic around it.</w:t>
      </w:r>
      <w:r w:rsidDel="00000000" w:rsidR="00000000" w:rsidRPr="00000000">
        <w:rPr>
          <w:rtl w:val="0"/>
        </w:rPr>
      </w:r>
    </w:p>
    <w:p w:rsidR="00000000" w:rsidDel="00000000" w:rsidP="00000000" w:rsidRDefault="00000000" w:rsidRPr="00000000">
      <w:pPr>
        <w:numPr>
          <w:ilvl w:val="0"/>
          <w:numId w:val="32"/>
        </w:numPr>
        <w:spacing w:after="0" w:line="276" w:lineRule="auto"/>
        <w:ind w:left="720" w:hanging="360"/>
        <w:contextualSpacing w:val="1"/>
        <w:rPr/>
      </w:pPr>
      <w:r w:rsidDel="00000000" w:rsidR="00000000" w:rsidRPr="00000000">
        <w:rPr>
          <w:rtl w:val="0"/>
        </w:rPr>
        <w:t xml:space="preserve">There are dates in source data that are &lt;1900 year or &gt;date of dataset in:</w:t>
      </w:r>
    </w:p>
    <w:p w:rsidR="00000000" w:rsidDel="00000000" w:rsidP="00000000" w:rsidRDefault="00000000" w:rsidRPr="00000000">
      <w:pPr>
        <w:numPr>
          <w:ilvl w:val="1"/>
          <w:numId w:val="32"/>
        </w:numPr>
        <w:spacing w:after="0" w:line="276" w:lineRule="auto"/>
        <w:ind w:left="1440" w:hanging="360"/>
        <w:contextualSpacing w:val="1"/>
        <w:rPr/>
      </w:pPr>
      <w:r w:rsidDel="00000000" w:rsidR="00000000" w:rsidRPr="00000000">
        <w:rPr>
          <w:rtl w:val="0"/>
        </w:rPr>
        <w:t xml:space="preserve">src.patient.birthyear_od</w:t>
      </w:r>
    </w:p>
    <w:p w:rsidR="00000000" w:rsidDel="00000000" w:rsidP="00000000" w:rsidRDefault="00000000" w:rsidRPr="00000000">
      <w:pPr>
        <w:numPr>
          <w:ilvl w:val="1"/>
          <w:numId w:val="32"/>
        </w:numPr>
        <w:spacing w:after="0" w:line="276" w:lineRule="auto"/>
        <w:ind w:left="1440" w:hanging="360"/>
        <w:contextualSpacing w:val="1"/>
        <w:rPr/>
      </w:pPr>
      <w:r w:rsidDel="00000000" w:rsidR="00000000" w:rsidRPr="00000000">
        <w:rPr>
          <w:rtl w:val="0"/>
        </w:rPr>
        <w:t xml:space="preserve">src.doctor.birth_year</w:t>
      </w:r>
    </w:p>
    <w:p w:rsidR="00000000" w:rsidDel="00000000" w:rsidP="00000000" w:rsidRDefault="00000000" w:rsidRPr="00000000">
      <w:pPr>
        <w:numPr>
          <w:ilvl w:val="1"/>
          <w:numId w:val="32"/>
        </w:numPr>
        <w:spacing w:after="0" w:line="276" w:lineRule="auto"/>
        <w:ind w:left="1440" w:hanging="360"/>
        <w:contextualSpacing w:val="1"/>
        <w:rPr/>
      </w:pPr>
      <w:r w:rsidDel="00000000" w:rsidR="00000000" w:rsidRPr="00000000">
        <w:rPr>
          <w:rtl w:val="0"/>
        </w:rPr>
        <w:t xml:space="preserve">src.contact.con_date</w:t>
      </w:r>
    </w:p>
    <w:p w:rsidR="00000000" w:rsidDel="00000000" w:rsidP="00000000" w:rsidRDefault="00000000" w:rsidRPr="00000000">
      <w:pPr>
        <w:numPr>
          <w:ilvl w:val="1"/>
          <w:numId w:val="32"/>
        </w:numPr>
        <w:spacing w:after="0" w:line="276" w:lineRule="auto"/>
        <w:ind w:left="1440" w:hanging="360"/>
        <w:contextualSpacing w:val="1"/>
        <w:rPr/>
      </w:pPr>
      <w:r w:rsidDel="00000000" w:rsidR="00000000" w:rsidRPr="00000000">
        <w:rPr>
          <w:rtl w:val="0"/>
        </w:rPr>
        <w:t xml:space="preserve">src.immunization.(vaccination_date/input_date)</w:t>
      </w:r>
    </w:p>
    <w:p w:rsidR="00000000" w:rsidDel="00000000" w:rsidP="00000000" w:rsidRDefault="00000000" w:rsidRPr="00000000">
      <w:pPr>
        <w:numPr>
          <w:ilvl w:val="1"/>
          <w:numId w:val="32"/>
        </w:numPr>
        <w:spacing w:after="0" w:line="276" w:lineRule="auto"/>
        <w:ind w:left="1440" w:hanging="360"/>
        <w:contextualSpacing w:val="1"/>
        <w:rPr/>
      </w:pPr>
      <w:r w:rsidDel="00000000" w:rsidR="00000000" w:rsidRPr="00000000">
        <w:rPr>
          <w:rtl w:val="0"/>
        </w:rPr>
        <w:t xml:space="preserve">src.patient_medical_hist(known_since/input_date)​</w:t>
      </w:r>
    </w:p>
    <w:p w:rsidR="00000000" w:rsidDel="00000000" w:rsidP="00000000" w:rsidRDefault="00000000" w:rsidRPr="00000000">
      <w:pPr>
        <w:numPr>
          <w:ilvl w:val="1"/>
          <w:numId w:val="32"/>
        </w:numPr>
        <w:spacing w:after="0" w:lineRule="auto"/>
        <w:ind w:left="1440" w:hanging="360"/>
        <w:rPr/>
      </w:pPr>
      <w:r w:rsidDel="00000000" w:rsidR="00000000" w:rsidRPr="00000000">
        <w:rPr>
          <w:rtl w:val="0"/>
        </w:rPr>
        <w:t xml:space="preserve">src.allergy(all_start_date/input_date)</w:t>
      </w:r>
      <w:r w:rsidDel="00000000" w:rsidR="00000000" w:rsidRPr="00000000">
        <w:rPr>
          <w:rtl w:val="0"/>
        </w:rPr>
      </w:r>
    </w:p>
    <w:p w:rsidR="00000000" w:rsidDel="00000000" w:rsidP="00000000" w:rsidRDefault="00000000" w:rsidRPr="00000000">
      <w:pPr>
        <w:spacing w:after="0" w:line="276" w:lineRule="auto"/>
        <w:ind w:firstLine="720"/>
        <w:contextualSpacing w:val="0"/>
      </w:pPr>
      <w:r w:rsidDel="00000000" w:rsidR="00000000" w:rsidRPr="00000000">
        <w:rPr>
          <w:rtl w:val="0"/>
        </w:rPr>
        <w:t xml:space="preserve">We populate these dates ‘as is’.</w:t>
      </w:r>
    </w:p>
    <w:p w:rsidR="00000000" w:rsidDel="00000000" w:rsidP="00000000" w:rsidRDefault="00000000" w:rsidRPr="00000000">
      <w:pPr>
        <w:numPr>
          <w:ilvl w:val="0"/>
          <w:numId w:val="32"/>
        </w:numPr>
        <w:spacing w:after="0" w:line="276" w:lineRule="auto"/>
        <w:ind w:left="720" w:hanging="360"/>
        <w:contextualSpacing w:val="1"/>
        <w:rPr/>
      </w:pPr>
      <w:r w:rsidDel="00000000" w:rsidR="00000000" w:rsidRPr="00000000">
        <w:rPr>
          <w:rtl w:val="0"/>
        </w:rPr>
        <w:t xml:space="preserve">From src.diagnostic_contact and src.prescription we populate records according to corresponding domain_id (‘Procedure’, ‘Condition’, ‘Observation’, ‘Measurement’). There are 3 different cases:</w:t>
      </w:r>
      <w:r w:rsidDel="00000000" w:rsidR="00000000" w:rsidRPr="00000000">
        <w:rPr>
          <w:rtl w:val="0"/>
        </w:rPr>
      </w:r>
    </w:p>
    <w:p w:rsidR="00000000" w:rsidDel="00000000" w:rsidP="00000000" w:rsidRDefault="00000000" w:rsidRPr="00000000">
      <w:pPr>
        <w:numPr>
          <w:ilvl w:val="1"/>
          <w:numId w:val="32"/>
        </w:numPr>
        <w:ind w:left="1440" w:hanging="360"/>
        <w:contextualSpacing w:val="1"/>
        <w:rPr/>
      </w:pPr>
      <w:r w:rsidDel="00000000" w:rsidR="00000000" w:rsidRPr="00000000">
        <w:rPr>
          <w:rtl w:val="0"/>
        </w:rPr>
        <w:t xml:space="preserve">If src.diagnostic_contact.dia_id</w:t>
      </w:r>
      <w:r w:rsidDel="00000000" w:rsidR="00000000" w:rsidRPr="00000000">
        <w:rPr>
          <w:rtl w:val="0"/>
        </w:rPr>
        <w:t xml:space="preserve">/src.prescription.dia_id </w:t>
      </w:r>
      <w:r w:rsidDel="00000000" w:rsidR="00000000" w:rsidRPr="00000000">
        <w:rPr>
          <w:rtl w:val="0"/>
        </w:rPr>
        <w:t xml:space="preserve"> maps to icd10 code, and then to standard snomed concept_id, we use domain_id of snomed concept_id;</w:t>
      </w:r>
    </w:p>
    <w:p w:rsidR="00000000" w:rsidDel="00000000" w:rsidP="00000000" w:rsidRDefault="00000000" w:rsidRPr="00000000">
      <w:pPr>
        <w:numPr>
          <w:ilvl w:val="1"/>
          <w:numId w:val="32"/>
        </w:numPr>
        <w:ind w:left="1440" w:hanging="360"/>
        <w:contextualSpacing w:val="1"/>
        <w:rPr/>
      </w:pPr>
      <w:r w:rsidDel="00000000" w:rsidR="00000000" w:rsidRPr="00000000">
        <w:rPr>
          <w:rtl w:val="0"/>
        </w:rPr>
        <w:t xml:space="preserve">If src.diagnostic_contact.dia_id</w:t>
      </w:r>
      <w:r w:rsidDel="00000000" w:rsidR="00000000" w:rsidRPr="00000000">
        <w:rPr>
          <w:rtl w:val="0"/>
        </w:rPr>
        <w:t xml:space="preserve">/src.prescription.dia_id</w:t>
      </w:r>
      <w:r w:rsidDel="00000000" w:rsidR="00000000" w:rsidRPr="00000000">
        <w:rPr>
          <w:rtl w:val="0"/>
        </w:rPr>
        <w:t xml:space="preserve"> maps to icd10 code, but then icd10 code doesn’t map to standard snomed concept_id, we use domain_id of icd10 concept_id;</w:t>
      </w:r>
    </w:p>
    <w:p w:rsidR="00000000" w:rsidDel="00000000" w:rsidP="00000000" w:rsidRDefault="00000000" w:rsidRPr="00000000">
      <w:pPr>
        <w:numPr>
          <w:ilvl w:val="1"/>
          <w:numId w:val="32"/>
        </w:numPr>
        <w:ind w:left="1440" w:hanging="360"/>
        <w:contextualSpacing w:val="1"/>
        <w:rPr/>
      </w:pPr>
      <w:r w:rsidDel="00000000" w:rsidR="00000000" w:rsidRPr="00000000">
        <w:rPr>
          <w:rtl w:val="0"/>
        </w:rPr>
        <w:t xml:space="preserve">If src.diagnostic_contact.dia_id</w:t>
      </w:r>
      <w:r w:rsidDel="00000000" w:rsidR="00000000" w:rsidRPr="00000000">
        <w:rPr>
          <w:rtl w:val="0"/>
        </w:rPr>
        <w:t xml:space="preserve">/src.prescription.dia_id</w:t>
      </w:r>
      <w:r w:rsidDel="00000000" w:rsidR="00000000" w:rsidRPr="00000000">
        <w:rPr>
          <w:rtl w:val="0"/>
        </w:rPr>
        <w:t xml:space="preserve"> doesn’t map to icd10 code, </w:t>
      </w:r>
      <w:r w:rsidDel="00000000" w:rsidR="00000000" w:rsidRPr="00000000">
        <w:rPr>
          <w:rtl w:val="0"/>
        </w:rPr>
        <w:t xml:space="preserve">we populate records associated with this dia_id</w:t>
      </w:r>
      <w:r w:rsidDel="00000000" w:rsidR="00000000" w:rsidRPr="00000000">
        <w:rPr>
          <w:rtl w:val="0"/>
        </w:rPr>
        <w:t xml:space="preserve"> in cdm.condition_occurrence with condition_source_concept_id и condition_concept_id equal to 0.</w:t>
      </w:r>
      <w:r w:rsidDel="00000000" w:rsidR="00000000" w:rsidRPr="00000000">
        <w:rPr>
          <w:rtl w:val="0"/>
        </w:rPr>
      </w:r>
    </w:p>
    <w:p w:rsidR="00000000" w:rsidDel="00000000" w:rsidP="00000000" w:rsidRDefault="00000000" w:rsidRPr="00000000">
      <w:pPr>
        <w:numPr>
          <w:ilvl w:val="0"/>
          <w:numId w:val="32"/>
        </w:numPr>
        <w:spacing w:after="0" w:line="276" w:lineRule="auto"/>
        <w:ind w:left="720" w:hanging="360"/>
        <w:contextualSpacing w:val="1"/>
        <w:rPr/>
      </w:pPr>
      <w:r w:rsidDel="00000000" w:rsidR="00000000" w:rsidRPr="00000000">
        <w:rPr>
          <w:rtl w:val="0"/>
        </w:rPr>
        <w:t xml:space="preserve">We use the following ‘Death list’ of dia_ids related to death for populating records</w:t>
      </w:r>
      <w:r w:rsidDel="00000000" w:rsidR="00000000" w:rsidRPr="00000000">
        <w:rPr>
          <w:rtl w:val="0"/>
        </w:rPr>
        <w:t xml:space="preserve"> </w:t>
      </w:r>
      <w:r w:rsidDel="00000000" w:rsidR="00000000" w:rsidRPr="00000000">
        <w:rPr>
          <w:rtl w:val="0"/>
        </w:rPr>
        <w:t xml:space="preserve">from src.patient_medical_hist, src.diagnostic_contact and src.prescription in cdm.death table</w:t>
      </w:r>
      <w:r w:rsidDel="00000000" w:rsidR="00000000" w:rsidRPr="00000000">
        <w:rPr>
          <w:rtl w:val="0"/>
        </w:rPr>
        <w:t xml:space="preserve">:</w:t>
      </w:r>
    </w:p>
    <w:p w:rsidR="00000000" w:rsidDel="00000000" w:rsidP="00000000" w:rsidRDefault="00000000" w:rsidRPr="00000000">
      <w:pPr>
        <w:numPr>
          <w:ilvl w:val="1"/>
          <w:numId w:val="32"/>
        </w:numPr>
        <w:spacing w:after="0" w:lineRule="auto"/>
        <w:ind w:left="1440" w:hanging="360"/>
        <w:contextualSpacing w:val="1"/>
        <w:rPr/>
      </w:pPr>
      <w:r w:rsidDel="00000000" w:rsidR="00000000" w:rsidRPr="00000000">
        <w:rPr>
          <w:rtl w:val="0"/>
        </w:rPr>
        <w:t xml:space="preserve">3017 </w:t>
      </w:r>
      <w:r w:rsidDel="00000000" w:rsidR="00000000" w:rsidRPr="00000000">
        <w:rPr>
          <w:rtl w:val="0"/>
        </w:rPr>
        <w:t xml:space="preserve">(‘</w:t>
      </w:r>
      <w:r w:rsidDel="00000000" w:rsidR="00000000" w:rsidRPr="00000000">
        <w:rPr>
          <w:rtl w:val="0"/>
        </w:rPr>
        <w:t xml:space="preserve">DEAD</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1"/>
          <w:numId w:val="32"/>
        </w:numPr>
        <w:ind w:left="1440" w:hanging="360"/>
        <w:contextualSpacing w:val="1"/>
        <w:rPr/>
      </w:pPr>
      <w:r w:rsidDel="00000000" w:rsidR="00000000" w:rsidRPr="00000000">
        <w:rPr>
          <w:rtl w:val="0"/>
        </w:rPr>
        <w:t xml:space="preserve">or 3027 ('DEATH') </w:t>
      </w:r>
    </w:p>
    <w:p w:rsidR="00000000" w:rsidDel="00000000" w:rsidP="00000000" w:rsidRDefault="00000000" w:rsidRPr="00000000">
      <w:pPr>
        <w:numPr>
          <w:ilvl w:val="1"/>
          <w:numId w:val="32"/>
        </w:numPr>
        <w:ind w:left="1440" w:hanging="360"/>
        <w:contextualSpacing w:val="1"/>
        <w:rPr/>
      </w:pPr>
      <w:r w:rsidDel="00000000" w:rsidR="00000000" w:rsidRPr="00000000">
        <w:rPr>
          <w:rtl w:val="0"/>
        </w:rPr>
        <w:t xml:space="preserve">or 3032 (‘DEATH OF PATIENT’)</w:t>
      </w:r>
      <w:r w:rsidDel="00000000" w:rsidR="00000000" w:rsidRPr="00000000">
        <w:rPr>
          <w:rtl w:val="0"/>
        </w:rPr>
      </w:r>
    </w:p>
    <w:p w:rsidR="00000000" w:rsidDel="00000000" w:rsidP="00000000" w:rsidRDefault="00000000" w:rsidRPr="00000000">
      <w:pPr>
        <w:numPr>
          <w:ilvl w:val="1"/>
          <w:numId w:val="32"/>
        </w:numPr>
        <w:ind w:left="1440" w:hanging="360"/>
        <w:contextualSpacing w:val="1"/>
        <w:rPr/>
      </w:pPr>
      <w:r w:rsidDel="00000000" w:rsidR="00000000" w:rsidRPr="00000000">
        <w:rPr>
          <w:rtl w:val="0"/>
        </w:rPr>
        <w:t xml:space="preserve">or 3035 ('DECEASED') </w:t>
      </w:r>
    </w:p>
    <w:p w:rsidR="00000000" w:rsidDel="00000000" w:rsidP="00000000" w:rsidRDefault="00000000" w:rsidRPr="00000000">
      <w:pPr>
        <w:numPr>
          <w:ilvl w:val="1"/>
          <w:numId w:val="32"/>
        </w:numPr>
        <w:spacing w:after="0" w:lineRule="auto"/>
        <w:ind w:left="1440" w:hanging="360"/>
        <w:contextualSpacing w:val="1"/>
        <w:rPr/>
      </w:pPr>
      <w:r w:rsidDel="00000000" w:rsidR="00000000" w:rsidRPr="00000000">
        <w:rPr>
          <w:rtl w:val="0"/>
        </w:rPr>
        <w:t xml:space="preserve">or 10888 </w:t>
      </w:r>
      <w:r w:rsidDel="00000000" w:rsidR="00000000" w:rsidRPr="00000000">
        <w:rPr>
          <w:rtl w:val="0"/>
        </w:rPr>
        <w:t xml:space="preserve">(‘</w:t>
      </w:r>
      <w:r w:rsidDel="00000000" w:rsidR="00000000" w:rsidRPr="00000000">
        <w:rPr>
          <w:rtl w:val="0"/>
        </w:rPr>
        <w:t xml:space="preserve">SIDS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1"/>
          <w:numId w:val="32"/>
        </w:numPr>
        <w:ind w:left="1440" w:hanging="360"/>
        <w:contextualSpacing w:val="1"/>
        <w:rPr/>
      </w:pPr>
      <w:r w:rsidDel="00000000" w:rsidR="00000000" w:rsidRPr="00000000">
        <w:rPr>
          <w:rtl w:val="0"/>
        </w:rPr>
        <w:t xml:space="preserve">or 11445 (‘SUICIDE’)</w:t>
      </w:r>
      <w:r w:rsidDel="00000000" w:rsidR="00000000" w:rsidRPr="00000000">
        <w:rPr>
          <w:rtl w:val="0"/>
        </w:rPr>
      </w:r>
    </w:p>
    <w:p w:rsidR="00000000" w:rsidDel="00000000" w:rsidP="00000000" w:rsidRDefault="00000000" w:rsidRPr="00000000">
      <w:pPr>
        <w:numPr>
          <w:ilvl w:val="1"/>
          <w:numId w:val="32"/>
        </w:numPr>
        <w:ind w:left="1440" w:hanging="360"/>
        <w:contextualSpacing w:val="1"/>
        <w:rPr/>
      </w:pPr>
      <w:r w:rsidDel="00000000" w:rsidR="00000000" w:rsidRPr="00000000">
        <w:rPr>
          <w:rtl w:val="0"/>
        </w:rPr>
        <w:t xml:space="preserve">or 634607 (‘SUDDEN DEATH’)</w:t>
      </w:r>
    </w:p>
    <w:p w:rsidR="00000000" w:rsidDel="00000000" w:rsidP="00000000" w:rsidRDefault="00000000" w:rsidRPr="00000000">
      <w:pPr>
        <w:numPr>
          <w:ilvl w:val="1"/>
          <w:numId w:val="32"/>
        </w:numPr>
        <w:spacing w:after="0" w:lineRule="auto"/>
        <w:ind w:left="1440" w:hanging="360"/>
        <w:contextualSpacing w:val="1"/>
        <w:rPr/>
      </w:pPr>
      <w:r w:rsidDel="00000000" w:rsidR="00000000" w:rsidRPr="00000000">
        <w:rPr>
          <w:rtl w:val="0"/>
        </w:rPr>
        <w:t xml:space="preserve">or 244264 </w:t>
      </w:r>
      <w:r w:rsidDel="00000000" w:rsidR="00000000" w:rsidRPr="00000000">
        <w:rPr>
          <w:rtl w:val="0"/>
        </w:rPr>
        <w:t xml:space="preserve">(‘</w:t>
      </w:r>
      <w:r w:rsidDel="00000000" w:rsidR="00000000" w:rsidRPr="00000000">
        <w:rPr>
          <w:rtl w:val="0"/>
        </w:rPr>
        <w:t xml:space="preserve">PATIENT DECEASED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0" w:line="276" w:lineRule="auto"/>
        <w:ind w:firstLine="720"/>
        <w:contextualSpacing w:val="0"/>
        <w:rPr>
          <w:rFonts w:ascii="Arial" w:cs="Arial" w:eastAsia="Arial" w:hAnsi="Arial"/>
        </w:rPr>
      </w:pPr>
      <w:r w:rsidDel="00000000" w:rsidR="00000000" w:rsidRPr="00000000">
        <w:rPr>
          <w:rtl w:val="0"/>
        </w:rPr>
        <w:t xml:space="preserve">We </w:t>
      </w:r>
      <w:r w:rsidDel="00000000" w:rsidR="00000000" w:rsidRPr="00000000">
        <w:rPr>
          <w:rtl w:val="0"/>
        </w:rPr>
        <w:t xml:space="preserve">don’t populate in 4 event tables (cdm.procedure_occurrence, cdm.condition_occurrence, cdm.measurement, cdm.observation) records from src.patient_medical_hist, src.diagnostic_contact and srs.prescription associated with dia_id from </w:t>
      </w:r>
      <w:r w:rsidDel="00000000" w:rsidR="00000000" w:rsidRPr="00000000">
        <w:rPr>
          <w:rtl w:val="0"/>
        </w:rPr>
        <w:t xml:space="preserve">‘Death list’.</w:t>
      </w:r>
      <w:r w:rsidDel="00000000" w:rsidR="00000000" w:rsidRPr="00000000">
        <w:rPr>
          <w:rtl w:val="0"/>
        </w:rPr>
        <w:t xml:space="preserve"> </w:t>
      </w:r>
    </w:p>
    <w:p w:rsidR="00000000" w:rsidDel="00000000" w:rsidP="00000000" w:rsidRDefault="00000000" w:rsidRPr="00000000">
      <w:pPr>
        <w:spacing w:after="0" w:line="276" w:lineRule="auto"/>
        <w:ind w:firstLine="720"/>
        <w:contextualSpacing w:val="0"/>
        <w:rPr>
          <w:rFonts w:ascii="Arial" w:cs="Arial" w:eastAsia="Arial" w:hAnsi="Arial"/>
        </w:rPr>
      </w:pPr>
      <w:r w:rsidDel="00000000" w:rsidR="00000000" w:rsidRPr="00000000">
        <w:rPr>
          <w:rtl w:val="0"/>
        </w:rPr>
        <w:t xml:space="preserve">We populate in cdm.drug_exposure records from </w:t>
      </w:r>
      <w:r w:rsidDel="00000000" w:rsidR="00000000" w:rsidRPr="00000000">
        <w:rPr>
          <w:rtl w:val="0"/>
        </w:rPr>
        <w:t xml:space="preserve">srs.prescription even if they are associated with dia_id from </w:t>
      </w:r>
      <w:r w:rsidDel="00000000" w:rsidR="00000000" w:rsidRPr="00000000">
        <w:rPr>
          <w:rtl w:val="0"/>
        </w:rPr>
        <w:t xml:space="preserve">‘Death list’</w:t>
      </w:r>
      <w:r w:rsidDel="00000000" w:rsidR="00000000" w:rsidRPr="00000000">
        <w:rPr>
          <w:rtl w:val="0"/>
        </w:rPr>
        <w:t xml:space="preserve">.</w:t>
      </w:r>
    </w:p>
    <w:p w:rsidR="00000000" w:rsidDel="00000000" w:rsidP="00000000" w:rsidRDefault="00000000" w:rsidRPr="00000000">
      <w:pPr>
        <w:numPr>
          <w:ilvl w:val="0"/>
          <w:numId w:val="32"/>
        </w:numPr>
        <w:spacing w:after="0" w:line="276" w:lineRule="auto"/>
        <w:ind w:left="720" w:hanging="360"/>
        <w:contextualSpacing w:val="1"/>
        <w:rPr/>
      </w:pPr>
      <w:r w:rsidDel="00000000" w:rsidR="00000000" w:rsidRPr="00000000">
        <w:rPr>
          <w:rtl w:val="0"/>
        </w:rPr>
        <w:t xml:space="preserve">CDM tables should not have duplicates. We consider as duplicates in cdm tables records that have</w:t>
      </w:r>
      <w:r w:rsidDel="00000000" w:rsidR="00000000" w:rsidRPr="00000000">
        <w:rPr>
          <w:color w:val="212121"/>
          <w:highlight w:val="white"/>
          <w:rtl w:val="0"/>
        </w:rPr>
        <w:t xml:space="preserve"> identical info except the _id (identity field)</w:t>
      </w:r>
      <w:r w:rsidDel="00000000" w:rsidR="00000000" w:rsidRPr="00000000">
        <w:rPr>
          <w:rtl w:val="0"/>
        </w:rPr>
        <w:t xml:space="preserve">. We eliminated duplicates that derive from src.diagnostic_contact, src.prescription and src.patient_medical_hist because of the following reasons:</w:t>
      </w:r>
    </w:p>
    <w:p w:rsidR="00000000" w:rsidDel="00000000" w:rsidP="00000000" w:rsidRDefault="00000000" w:rsidRPr="00000000">
      <w:pPr>
        <w:numPr>
          <w:ilvl w:val="0"/>
          <w:numId w:val="64"/>
        </w:numPr>
        <w:spacing w:after="0" w:line="276" w:lineRule="auto"/>
        <w:ind w:left="1440" w:hanging="360"/>
        <w:contextualSpacing w:val="1"/>
        <w:rPr/>
      </w:pPr>
      <w:r w:rsidDel="00000000" w:rsidR="00000000" w:rsidRPr="00000000">
        <w:rPr>
          <w:rtl w:val="0"/>
        </w:rPr>
        <w:t xml:space="preserve">Source table src.patient_medical_hist contains duplicates</w:t>
      </w:r>
    </w:p>
    <w:p w:rsidR="00000000" w:rsidDel="00000000" w:rsidP="00000000" w:rsidRDefault="00000000" w:rsidRPr="00000000">
      <w:pPr>
        <w:numPr>
          <w:ilvl w:val="0"/>
          <w:numId w:val="64"/>
        </w:numPr>
        <w:spacing w:after="0" w:line="276" w:lineRule="auto"/>
        <w:ind w:left="1440" w:hanging="360"/>
        <w:contextualSpacing w:val="1"/>
        <w:rPr/>
      </w:pPr>
      <w:r w:rsidDel="00000000" w:rsidR="00000000" w:rsidRPr="00000000">
        <w:rPr>
          <w:rtl w:val="0"/>
        </w:rPr>
        <w:t xml:space="preserve">Src.diagnostic_contact and src.prescription contain records with the same info (pat_id, con_date, dia_id)</w:t>
      </w:r>
    </w:p>
    <w:p w:rsidR="00000000" w:rsidDel="00000000" w:rsidP="00000000" w:rsidRDefault="00000000" w:rsidRPr="00000000">
      <w:pPr>
        <w:numPr>
          <w:ilvl w:val="0"/>
          <w:numId w:val="64"/>
        </w:numPr>
        <w:spacing w:after="0" w:line="276" w:lineRule="auto"/>
        <w:ind w:left="1440" w:hanging="360"/>
        <w:contextualSpacing w:val="1"/>
        <w:rPr/>
      </w:pPr>
      <w:r w:rsidDel="00000000" w:rsidR="00000000" w:rsidRPr="00000000">
        <w:rPr>
          <w:rtl w:val="0"/>
        </w:rPr>
        <w:t xml:space="preserve">Some dia_ids map to the same icd10 code. We populate icd10 code in _source_value field. For source records that:</w:t>
      </w:r>
    </w:p>
    <w:p w:rsidR="00000000" w:rsidDel="00000000" w:rsidP="00000000" w:rsidRDefault="00000000" w:rsidRPr="00000000">
      <w:pPr>
        <w:numPr>
          <w:ilvl w:val="1"/>
          <w:numId w:val="64"/>
        </w:numPr>
        <w:spacing w:after="0" w:line="276" w:lineRule="auto"/>
        <w:ind w:left="2160" w:hanging="360"/>
        <w:contextualSpacing w:val="1"/>
        <w:rPr>
          <w:u w:val="none"/>
        </w:rPr>
      </w:pPr>
      <w:r w:rsidDel="00000000" w:rsidR="00000000" w:rsidRPr="00000000">
        <w:rPr>
          <w:rtl w:val="0"/>
        </w:rPr>
        <w:t xml:space="preserve">have the same corresponding _type_concept_id;</w:t>
      </w:r>
    </w:p>
    <w:p w:rsidR="00000000" w:rsidDel="00000000" w:rsidP="00000000" w:rsidRDefault="00000000" w:rsidRPr="00000000">
      <w:pPr>
        <w:numPr>
          <w:ilvl w:val="1"/>
          <w:numId w:val="64"/>
        </w:numPr>
        <w:spacing w:after="0" w:line="276" w:lineRule="auto"/>
        <w:ind w:left="2160" w:hanging="360"/>
        <w:contextualSpacing w:val="1"/>
        <w:rPr/>
      </w:pPr>
      <w:r w:rsidDel="00000000" w:rsidR="00000000" w:rsidRPr="00000000">
        <w:rPr>
          <w:rtl w:val="0"/>
        </w:rPr>
        <w:t xml:space="preserve">have identical info except dia_id;</w:t>
      </w:r>
    </w:p>
    <w:p w:rsidR="00000000" w:rsidDel="00000000" w:rsidP="00000000" w:rsidRDefault="00000000" w:rsidRPr="00000000">
      <w:pPr>
        <w:numPr>
          <w:ilvl w:val="1"/>
          <w:numId w:val="64"/>
        </w:numPr>
        <w:spacing w:after="0" w:line="276" w:lineRule="auto"/>
        <w:ind w:left="2160" w:hanging="360"/>
        <w:contextualSpacing w:val="1"/>
        <w:rPr/>
      </w:pPr>
      <w:r w:rsidDel="00000000" w:rsidR="00000000" w:rsidRPr="00000000">
        <w:rPr>
          <w:rtl w:val="0"/>
        </w:rPr>
        <w:t xml:space="preserve">map to the same icd10 code </w:t>
      </w:r>
    </w:p>
    <w:p w:rsidR="00000000" w:rsidDel="00000000" w:rsidP="00000000" w:rsidRDefault="00000000" w:rsidRPr="00000000">
      <w:pPr>
        <w:spacing w:after="0" w:line="276" w:lineRule="auto"/>
        <w:ind w:left="720" w:firstLine="720"/>
        <w:contextualSpacing w:val="0"/>
      </w:pPr>
      <w:r w:rsidDel="00000000" w:rsidR="00000000" w:rsidRPr="00000000">
        <w:rPr>
          <w:rtl w:val="0"/>
        </w:rPr>
        <w:t xml:space="preserve">only one record will be created in cdm table.</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We </w:t>
      </w:r>
      <w:r w:rsidDel="00000000" w:rsidR="00000000" w:rsidRPr="00000000">
        <w:rPr>
          <w:rtl w:val="0"/>
        </w:rPr>
        <w:t xml:space="preserve">don’t populate in 4 event tables (cdm.procedure_occurrence, cdm.condition_occurrence, cdm.measurement, cdm.observation) records from src.patient_medical_hist, src.diagnostic_contact and srs.prescription associated with dia_id from</w:t>
      </w:r>
      <w:r w:rsidDel="00000000" w:rsidR="00000000" w:rsidRPr="00000000">
        <w:rPr>
          <w:rtl w:val="0"/>
        </w:rPr>
        <w:t xml:space="preserve"> the list of excluded diagnoses (See section </w:t>
      </w:r>
      <w:hyperlink w:anchor="_oraxm9bsbzuc">
        <w:r w:rsidDel="00000000" w:rsidR="00000000" w:rsidRPr="00000000">
          <w:rPr>
            <w:color w:val="1155cc"/>
            <w:u w:val="single"/>
            <w:rtl w:val="0"/>
          </w:rPr>
          <w:t xml:space="preserve">3.6. Records Excluded from CDMv5 and Reasons Why</w:t>
        </w:r>
      </w:hyperlink>
      <w:r w:rsidDel="00000000" w:rsidR="00000000" w:rsidRPr="00000000">
        <w:rPr>
          <w:rtl w:val="0"/>
        </w:rPr>
        <w:t xml:space="preserve">).</w:t>
      </w:r>
    </w:p>
    <w:p w:rsidR="00000000" w:rsidDel="00000000" w:rsidP="00000000" w:rsidRDefault="00000000" w:rsidRPr="00000000">
      <w:pPr>
        <w:numPr>
          <w:ilvl w:val="0"/>
          <w:numId w:val="32"/>
        </w:numPr>
        <w:spacing w:after="0" w:line="276" w:lineRule="auto"/>
        <w:ind w:left="720" w:hanging="360"/>
        <w:contextualSpacing w:val="1"/>
        <w:rPr/>
      </w:pPr>
      <w:r w:rsidDel="00000000" w:rsidR="00000000" w:rsidRPr="00000000">
        <w:rPr>
          <w:rtl w:val="0"/>
        </w:rPr>
        <w:t xml:space="preserve">If _concept_id field can’t be populated with concept_id from cdm.concept, it should be populated with 0. This rule should be applied for all cdm tables.</w:t>
      </w:r>
    </w:p>
    <w:p w:rsidR="00000000" w:rsidDel="00000000" w:rsidP="00000000" w:rsidRDefault="00000000" w:rsidRPr="00000000">
      <w:pPr>
        <w:numPr>
          <w:ilvl w:val="0"/>
          <w:numId w:val="32"/>
        </w:numPr>
        <w:spacing w:after="0" w:line="276" w:lineRule="auto"/>
        <w:ind w:left="720" w:hanging="360"/>
        <w:contextualSpacing w:val="1"/>
        <w:rPr/>
      </w:pPr>
      <w:r w:rsidDel="00000000" w:rsidR="00000000" w:rsidRPr="00000000">
        <w:rPr>
          <w:rtl w:val="0"/>
        </w:rPr>
        <w:t xml:space="preserve">From src.allergy we populate records according to domain_id (‘Condition’ or ‘Observation’) of corresponding snomed concept_id. If src.allergy.(alg_id/man_id) doesn’t map to OMOP snomed code, associated record will populate Condition table with concept_id=0. </w:t>
      </w:r>
    </w:p>
    <w:p w:rsidR="00000000" w:rsidDel="00000000" w:rsidP="00000000" w:rsidRDefault="00000000" w:rsidRPr="00000000">
      <w:pPr>
        <w:spacing w:after="0" w:line="276" w:lineRule="auto"/>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mxshooo1dxga" w:id="8"/>
      <w:bookmarkEnd w:id="8"/>
      <w:r w:rsidDel="00000000" w:rsidR="00000000" w:rsidRPr="00000000">
        <w:rPr>
          <w:b w:val="1"/>
          <w:sz w:val="36"/>
          <w:szCs w:val="36"/>
          <w:rtl w:val="0"/>
        </w:rPr>
        <w:t xml:space="preserve">3.0 Source Data Mapping</w:t>
      </w:r>
    </w:p>
    <w:p w:rsidR="00000000" w:rsidDel="00000000" w:rsidP="00000000" w:rsidRDefault="00000000" w:rsidRPr="00000000">
      <w:pPr>
        <w:pStyle w:val="Heading2"/>
        <w:contextualSpacing w:val="0"/>
      </w:pPr>
      <w:bookmarkStart w:colFirst="0" w:colLast="0" w:name="_yef3xspyx7ie" w:id="9"/>
      <w:bookmarkEnd w:id="9"/>
      <w:r w:rsidDel="00000000" w:rsidR="00000000" w:rsidRPr="00000000">
        <w:rPr>
          <w:rFonts w:ascii="Calibri" w:cs="Calibri" w:eastAsia="Calibri" w:hAnsi="Calibri"/>
          <w:rtl w:val="0"/>
        </w:rPr>
        <w:t xml:space="preserve">3.1 Lookup Tables</w:t>
      </w:r>
      <w:r w:rsidDel="00000000" w:rsidR="00000000" w:rsidRPr="00000000">
        <w:rPr>
          <w:rtl w:val="0"/>
        </w:rPr>
      </w:r>
    </w:p>
    <w:p w:rsidR="00000000" w:rsidDel="00000000" w:rsidP="00000000" w:rsidRDefault="00000000" w:rsidRPr="00000000">
      <w:pPr>
        <w:pStyle w:val="Heading3"/>
        <w:contextualSpacing w:val="0"/>
      </w:pPr>
      <w:bookmarkStart w:colFirst="0" w:colLast="0" w:name="_yi5ax4omnkha" w:id="10"/>
      <w:bookmarkEnd w:id="10"/>
      <w:r w:rsidDel="00000000" w:rsidR="00000000" w:rsidRPr="00000000">
        <w:rPr>
          <w:rtl w:val="0"/>
        </w:rPr>
        <w:t xml:space="preserve">3.1.1 Lookup Table Name: ICD10_CONCEPT_LK</w:t>
      </w:r>
    </w:p>
    <w:p w:rsidR="00000000" w:rsidDel="00000000" w:rsidP="00000000" w:rsidRDefault="00000000" w:rsidRPr="00000000">
      <w:pPr>
        <w:contextualSpacing w:val="0"/>
      </w:pPr>
      <w:r w:rsidDel="00000000" w:rsidR="00000000" w:rsidRPr="00000000">
        <w:rPr>
          <w:b w:val="1"/>
          <w:color w:val="4f81bd"/>
          <w:rtl w:val="0"/>
        </w:rPr>
        <w:t xml:space="preserve">Summary</w:t>
      </w:r>
    </w:p>
    <w:p w:rsidR="00000000" w:rsidDel="00000000" w:rsidP="00000000" w:rsidRDefault="00000000" w:rsidRPr="00000000">
      <w:pPr>
        <w:contextualSpacing w:val="0"/>
      </w:pPr>
      <w:r w:rsidDel="00000000" w:rsidR="00000000" w:rsidRPr="00000000">
        <w:rPr>
          <w:rtl w:val="0"/>
        </w:rPr>
        <w:t xml:space="preserve">We create this table in order to map src.diagnosis_mapping.icd10 to cdm.concept.concept_code.</w:t>
      </w:r>
    </w:p>
    <w:p w:rsidR="00000000" w:rsidDel="00000000" w:rsidP="00000000" w:rsidRDefault="00000000" w:rsidRPr="00000000">
      <w:pPr>
        <w:spacing w:after="0" w:lineRule="auto"/>
        <w:contextualSpacing w:val="0"/>
      </w:pPr>
      <w:r w:rsidDel="00000000" w:rsidR="00000000" w:rsidRPr="00000000">
        <w:rPr>
          <w:b w:val="1"/>
          <w:color w:val="4f81bd"/>
          <w:rtl w:val="0"/>
        </w:rPr>
        <w:t xml:space="preserve">Mapping Rules</w:t>
      </w:r>
    </w:p>
    <w:p w:rsidR="00000000" w:rsidDel="00000000" w:rsidP="00000000" w:rsidRDefault="00000000" w:rsidRPr="00000000">
      <w:pPr>
        <w:contextualSpacing w:val="0"/>
      </w:pPr>
      <w:r w:rsidDel="00000000" w:rsidR="00000000" w:rsidRPr="00000000">
        <w:rPr>
          <w:rtl w:val="0"/>
        </w:rPr>
        <w:t xml:space="preserve">In src.diagnosis_mapping codes need to be manipulated in order to find matching concept_code from cdm.concept table. We use the following rules when mapping icd10 codes from src.diagnosis_mapping to concept_code from cdm.concept table (we are using only one rule according to its priority. If rule n.1 is not applicable, then we use n.2 and so on. If no rule is applicable, the source code won’t be mapped to concept_code from ICD10 vocabulary):</w:t>
      </w:r>
      <w:r w:rsidDel="00000000" w:rsidR="00000000" w:rsidRPr="00000000">
        <w:rPr>
          <w:rtl w:val="0"/>
        </w:rPr>
        <w:t xml:space="preserve"> </w:t>
      </w:r>
    </w:p>
    <w:tbl>
      <w:tblPr>
        <w:tblStyle w:val="Table8"/>
        <w:bidiVisual w:val="0"/>
        <w:tblW w:w="10125.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270"/>
        <w:gridCol w:w="771.0000000000001"/>
        <w:gridCol w:w="771.0000000000001"/>
        <w:gridCol w:w="771.0000000000001"/>
        <w:gridCol w:w="771.0000000000001"/>
        <w:gridCol w:w="771.0000000000001"/>
        <w:tblGridChange w:id="0">
          <w:tblGrid>
            <w:gridCol w:w="6270"/>
            <w:gridCol w:w="771.0000000000001"/>
            <w:gridCol w:w="771.0000000000001"/>
            <w:gridCol w:w="771.0000000000001"/>
            <w:gridCol w:w="771.0000000000001"/>
            <w:gridCol w:w="771.0000000000001"/>
          </w:tblGrid>
        </w:tblGridChange>
      </w:tblGrid>
      <w:tr>
        <w:tc>
          <w:tcPr>
            <w:tcBorders>
              <w:top w:color="000000" w:space="0" w:sz="8" w:val="single"/>
              <w:left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b w:val="1"/>
                <w:color w:val="ffffff"/>
                <w:sz w:val="20"/>
                <w:szCs w:val="20"/>
                <w:rtl w:val="0"/>
              </w:rPr>
              <w:t xml:space="preserve"> </w:t>
            </w:r>
          </w:p>
        </w:tc>
        <w:tc>
          <w:tcPr>
            <w:tcBorders>
              <w:top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b w:val="1"/>
                <w:color w:val="ffffff"/>
                <w:sz w:val="20"/>
                <w:szCs w:val="20"/>
                <w:rtl w:val="0"/>
              </w:rPr>
              <w:t xml:space="preserve">Rule n.1</w:t>
            </w:r>
          </w:p>
        </w:tc>
        <w:tc>
          <w:tcPr>
            <w:tcBorders>
              <w:top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b w:val="1"/>
                <w:color w:val="ffffff"/>
                <w:sz w:val="20"/>
                <w:szCs w:val="20"/>
                <w:rtl w:val="0"/>
              </w:rPr>
              <w:t xml:space="preserve">Rule n.2</w:t>
            </w:r>
          </w:p>
        </w:tc>
        <w:tc>
          <w:tcPr>
            <w:tcBorders>
              <w:top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b w:val="1"/>
                <w:color w:val="ffffff"/>
                <w:sz w:val="20"/>
                <w:szCs w:val="20"/>
                <w:rtl w:val="0"/>
              </w:rPr>
              <w:t xml:space="preserve">Rule n.3</w:t>
            </w:r>
          </w:p>
        </w:tc>
        <w:tc>
          <w:tcPr>
            <w:tcBorders>
              <w:top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b w:val="1"/>
                <w:color w:val="ffffff"/>
                <w:sz w:val="20"/>
                <w:szCs w:val="20"/>
                <w:rtl w:val="0"/>
              </w:rPr>
              <w:t xml:space="preserve">Rule n.4</w:t>
            </w:r>
          </w:p>
        </w:tc>
        <w:tc>
          <w:tcPr>
            <w:tcBorders>
              <w:top w:color="000000" w:space="0" w:sz="8" w:val="single"/>
              <w:bottom w:color="000000" w:space="0" w:sz="8" w:val="single"/>
              <w:right w:color="000000" w:space="0" w:sz="8" w:val="single"/>
            </w:tcBorders>
            <w:shd w:fill="4f81bd"/>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b w:val="1"/>
                <w:color w:val="ffffff"/>
                <w:sz w:val="20"/>
                <w:szCs w:val="20"/>
                <w:rtl w:val="0"/>
              </w:rPr>
              <w:t xml:space="preserve">Rule n.5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21.000000000000085" w:firstLine="0"/>
              <w:contextualSpacing w:val="0"/>
              <w:rPr/>
            </w:pPr>
            <w:r w:rsidDel="00000000" w:rsidR="00000000" w:rsidRPr="00000000">
              <w:rPr>
                <w:sz w:val="20"/>
                <w:szCs w:val="20"/>
                <w:rtl w:val="0"/>
              </w:rPr>
              <w:t xml:space="preserve">1.     Remove a dot in cdm.concept.concept_code (ICD10 codes have a dot after the 2nd or 3rd character, but in source data they are often stored without the dot)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21.000000000000085" w:firstLine="0"/>
              <w:contextualSpacing w:val="0"/>
            </w:pPr>
            <w:r w:rsidDel="00000000" w:rsidR="00000000" w:rsidRPr="00000000">
              <w:rPr>
                <w:sz w:val="20"/>
                <w:szCs w:val="20"/>
                <w:rtl w:val="0"/>
              </w:rPr>
              <w:t xml:space="preserve">2.     Remove the last symbol from </w:t>
            </w:r>
            <w:r w:rsidDel="00000000" w:rsidR="00000000" w:rsidRPr="00000000">
              <w:rPr>
                <w:sz w:val="20"/>
                <w:szCs w:val="20"/>
                <w:rtl w:val="0"/>
              </w:rPr>
              <w:t xml:space="preserve">src.</w:t>
            </w:r>
            <w:r w:rsidDel="00000000" w:rsidR="00000000" w:rsidRPr="00000000">
              <w:rPr>
                <w:sz w:val="20"/>
                <w:szCs w:val="20"/>
                <w:rtl w:val="0"/>
              </w:rPr>
              <w:t xml:space="preserve">diagnosis_mapping.icd10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21.000000000000085" w:firstLine="0"/>
              <w:contextualSpacing w:val="0"/>
            </w:pPr>
            <w:r w:rsidDel="00000000" w:rsidR="00000000" w:rsidRPr="00000000">
              <w:rPr>
                <w:sz w:val="20"/>
                <w:szCs w:val="20"/>
                <w:rtl w:val="0"/>
              </w:rPr>
              <w:t xml:space="preserve">3.     Remove two last symbols from </w:t>
            </w:r>
            <w:r w:rsidDel="00000000" w:rsidR="00000000" w:rsidRPr="00000000">
              <w:rPr>
                <w:sz w:val="20"/>
                <w:szCs w:val="20"/>
                <w:rtl w:val="0"/>
              </w:rPr>
              <w:t xml:space="preserve">src.</w:t>
            </w:r>
            <w:r w:rsidDel="00000000" w:rsidR="00000000" w:rsidRPr="00000000">
              <w:rPr>
                <w:sz w:val="20"/>
                <w:szCs w:val="20"/>
                <w:rtl w:val="0"/>
              </w:rPr>
              <w:t xml:space="preserve">diagnosis_mapping.icd10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21.000000000000085" w:firstLine="0"/>
              <w:contextualSpacing w:val="0"/>
            </w:pPr>
            <w:r w:rsidDel="00000000" w:rsidR="00000000" w:rsidRPr="00000000">
              <w:rPr>
                <w:sz w:val="20"/>
                <w:szCs w:val="20"/>
                <w:rtl w:val="0"/>
              </w:rPr>
              <w:t xml:space="preserve">4.     Remove the first "0" from src.diagnosis_mapping.icd10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21.000000000000085" w:firstLine="0"/>
              <w:contextualSpacing w:val="0"/>
            </w:pPr>
            <w:r w:rsidDel="00000000" w:rsidR="00000000" w:rsidRPr="00000000">
              <w:rPr>
                <w:sz w:val="20"/>
                <w:szCs w:val="20"/>
                <w:rtl w:val="0"/>
              </w:rPr>
              <w:t xml:space="preserve">5.     src.concept.invalid_reason is null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21.000000000000085" w:firstLine="0"/>
              <w:contextualSpacing w:val="0"/>
            </w:pPr>
            <w:r w:rsidDel="00000000" w:rsidR="00000000" w:rsidRPr="00000000">
              <w:rPr>
                <w:sz w:val="20"/>
                <w:szCs w:val="20"/>
                <w:rtl w:val="0"/>
              </w:rPr>
              <w:t xml:space="preserve">6.     src.concept.vocabulary_id = “ICD10”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21.000000000000085" w:firstLine="0"/>
              <w:contextualSpacing w:val="0"/>
            </w:pPr>
            <w:r w:rsidDel="00000000" w:rsidR="00000000" w:rsidRPr="00000000">
              <w:rPr>
                <w:sz w:val="20"/>
                <w:szCs w:val="20"/>
                <w:rtl w:val="0"/>
              </w:rPr>
              <w:t xml:space="preserve">7.    </w:t>
            </w:r>
            <w:r w:rsidDel="00000000" w:rsidR="00000000" w:rsidRPr="00000000">
              <w:rPr>
                <w:sz w:val="20"/>
                <w:szCs w:val="20"/>
                <w:rtl w:val="0"/>
              </w:rPr>
              <w:t xml:space="preserve"> src.concept.concept_class_id = “ICD10 code”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sz w:val="20"/>
                <w:szCs w:val="20"/>
                <w:rtl w:val="0"/>
              </w:rPr>
              <w:t xml:space="preserve"> </w:t>
            </w:r>
          </w:p>
        </w:tc>
      </w:tr>
    </w:tbl>
    <w:p w:rsidR="00000000" w:rsidDel="00000000" w:rsidP="00000000" w:rsidRDefault="00000000" w:rsidRPr="00000000">
      <w:pPr>
        <w:spacing w:after="0" w:lineRule="auto"/>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w:t>
      </w:r>
      <w:r w:rsidDel="00000000" w:rsidR="00000000" w:rsidRPr="00000000">
        <w:rPr>
          <w:rtl w:val="0"/>
        </w:rPr>
      </w:r>
    </w:p>
    <w:tbl>
      <w:tblPr>
        <w:tblStyle w:val="Table9"/>
        <w:bidiVisual w:val="0"/>
        <w:tblW w:w="101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0"/>
        <w:gridCol w:w="2430"/>
        <w:gridCol w:w="3240"/>
        <w:gridCol w:w="1560"/>
        <w:gridCol w:w="1455"/>
        <w:tblGridChange w:id="0">
          <w:tblGrid>
            <w:gridCol w:w="1470"/>
            <w:gridCol w:w="2430"/>
            <w:gridCol w:w="3240"/>
            <w:gridCol w:w="1560"/>
            <w:gridCol w:w="1455"/>
          </w:tblGrid>
        </w:tblGridChange>
      </w:tblGrid>
      <w:tr>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Destination Field</w:t>
            </w:r>
          </w:p>
        </w:tc>
        <w:tc>
          <w:tcPr>
            <w:shd w:fill="4f81bd"/>
            <w:tcMar>
              <w:top w:w="100.0" w:type="dxa"/>
              <w:left w:w="115.0" w:type="dxa"/>
              <w:bottom w:w="100.0" w:type="dxa"/>
              <w:right w:w="115.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Source Field</w:t>
            </w:r>
          </w:p>
        </w:tc>
        <w:tc>
          <w:tcPr>
            <w:shd w:fill="4f81bd"/>
            <w:tcMar>
              <w:top w:w="100.0" w:type="dxa"/>
              <w:left w:w="115.0" w:type="dxa"/>
              <w:bottom w:w="100.0" w:type="dxa"/>
              <w:right w:w="115.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Applied Rule</w:t>
            </w:r>
          </w:p>
        </w:tc>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Comment</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icd10</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src.diagnosis mapping.icd10</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concept_code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cdm.concept.concept_code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See mapping rules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cdm.concept.concept_id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See mapping rules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domain_id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cdm.concept.domain_id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See mapping rules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rule_id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See mapping rules above</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AND </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Populate with number of rule that was applied for mapping (1, 2, 3, 4 or 5). If src.diagnosis mapping.icd10 doesn’t map to cdm.concept.concept_code, populate with -1</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2hnc7o10wzkk" w:id="11"/>
      <w:bookmarkEnd w:id="11"/>
      <w:r w:rsidDel="00000000" w:rsidR="00000000" w:rsidRPr="00000000">
        <w:rPr>
          <w:rtl w:val="0"/>
        </w:rPr>
        <w:t xml:space="preserve">3.1.2 Lookup Table Name: </w:t>
      </w:r>
      <w:r w:rsidDel="00000000" w:rsidR="00000000" w:rsidRPr="00000000">
        <w:rPr>
          <w:rtl w:val="0"/>
        </w:rPr>
        <w:t xml:space="preserve">VOC_SOURCE_TO_STANDARD_LK</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Summary</w:t>
      </w:r>
    </w:p>
    <w:p w:rsidR="00000000" w:rsidDel="00000000" w:rsidP="00000000" w:rsidRDefault="00000000" w:rsidRPr="00000000">
      <w:pPr>
        <w:contextualSpacing w:val="0"/>
      </w:pPr>
      <w:r w:rsidDel="00000000" w:rsidR="00000000" w:rsidRPr="00000000">
        <w:rPr>
          <w:rtl w:val="0"/>
        </w:rPr>
        <w:t xml:space="preserve">We create this table in order to map s dia_id from src.diagnosis_mapping to standard OMOP concepts. </w:t>
      </w:r>
    </w:p>
    <w:p w:rsidR="00000000" w:rsidDel="00000000" w:rsidP="00000000" w:rsidRDefault="00000000" w:rsidRPr="00000000">
      <w:pPr>
        <w:contextualSpacing w:val="0"/>
      </w:pPr>
      <w:r w:rsidDel="00000000" w:rsidR="00000000" w:rsidRPr="00000000">
        <w:rPr>
          <w:b w:val="1"/>
          <w:color w:val="4f81bd"/>
          <w:sz w:val="24"/>
          <w:szCs w:val="24"/>
          <w:rtl w:val="0"/>
        </w:rPr>
        <w:t xml:space="preserve">Mapping rules</w:t>
      </w:r>
    </w:p>
    <w:p w:rsidR="00000000" w:rsidDel="00000000" w:rsidP="00000000" w:rsidRDefault="00000000" w:rsidRPr="00000000">
      <w:pPr>
        <w:pStyle w:val="Heading5"/>
        <w:contextualSpacing w:val="0"/>
      </w:pPr>
      <w:bookmarkStart w:colFirst="0" w:colLast="0" w:name="_anb5nvc8xewn" w:id="12"/>
      <w:bookmarkEnd w:id="12"/>
      <w:r w:rsidDel="00000000" w:rsidR="00000000" w:rsidRPr="00000000">
        <w:rPr>
          <w:rtl w:val="0"/>
        </w:rPr>
        <w:t xml:space="preserve">Rule n.1: records from src.diagnosis_mapping</w:t>
      </w:r>
    </w:p>
    <w:p w:rsidR="00000000" w:rsidDel="00000000" w:rsidP="00000000" w:rsidRDefault="00000000" w:rsidRPr="00000000">
      <w:pPr>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59"/>
        </w:numPr>
        <w:ind w:left="720" w:hanging="360"/>
        <w:contextualSpacing w:val="1"/>
        <w:rPr/>
      </w:pPr>
      <w:r w:rsidDel="00000000" w:rsidR="00000000" w:rsidRPr="00000000">
        <w:rPr>
          <w:rtl w:val="0"/>
        </w:rPr>
        <w:t xml:space="preserve">src.diagnosis_mapping </w:t>
      </w:r>
    </w:p>
    <w:p w:rsidR="00000000" w:rsidDel="00000000" w:rsidP="00000000" w:rsidRDefault="00000000" w:rsidRPr="00000000">
      <w:pPr>
        <w:numPr>
          <w:ilvl w:val="0"/>
          <w:numId w:val="59"/>
        </w:numPr>
        <w:ind w:left="720" w:hanging="360"/>
        <w:contextualSpacing w:val="1"/>
        <w:rPr/>
      </w:pPr>
      <w:r w:rsidDel="00000000" w:rsidR="00000000" w:rsidRPr="00000000">
        <w:rPr>
          <w:rtl w:val="0"/>
        </w:rPr>
        <w:t xml:space="preserve">lk.icd10_concept_lk </w:t>
      </w:r>
    </w:p>
    <w:p w:rsidR="00000000" w:rsidDel="00000000" w:rsidP="00000000" w:rsidRDefault="00000000" w:rsidRPr="00000000">
      <w:pPr>
        <w:numPr>
          <w:ilvl w:val="1"/>
          <w:numId w:val="59"/>
        </w:numPr>
        <w:ind w:left="1440" w:hanging="360"/>
        <w:contextualSpacing w:val="1"/>
        <w:rPr/>
      </w:pPr>
      <w:r w:rsidDel="00000000" w:rsidR="00000000" w:rsidRPr="00000000">
        <w:rPr>
          <w:rtl w:val="0"/>
        </w:rPr>
        <w:t xml:space="preserve">src.diagnosis_mapping.icd10=lk.icd10_concept_lk.icd10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use lk.icd10_concept_lk to find for each </w:t>
      </w:r>
      <w:r w:rsidDel="00000000" w:rsidR="00000000" w:rsidRPr="00000000">
        <w:rPr>
          <w:rtl w:val="0"/>
        </w:rPr>
        <w:t xml:space="preserve">src.diagnosis_mapping.</w:t>
      </w:r>
      <w:r w:rsidDel="00000000" w:rsidR="00000000" w:rsidRPr="00000000">
        <w:rPr>
          <w:rtl w:val="0"/>
        </w:rPr>
        <w:t xml:space="preserve">dia_id corresponding icd10 code from cdm.concept table. We find corresponding target concept_id for </w:t>
      </w:r>
      <w:r w:rsidDel="00000000" w:rsidR="00000000" w:rsidRPr="00000000">
        <w:rPr>
          <w:rtl w:val="0"/>
        </w:rPr>
        <w:t xml:space="preserve">each icd10 code using cdm.concept_relationship</w:t>
      </w:r>
      <w:r w:rsidDel="00000000" w:rsidR="00000000" w:rsidRPr="00000000">
        <w:rPr>
          <w:rtl w:val="0"/>
        </w:rPr>
        <w:t xml:space="preserve"> and relationship_id = ‘Maps to’ (we will use name cdm.concept_relationship_1 below in applied rule)</w:t>
      </w:r>
      <w:r w:rsidDel="00000000" w:rsidR="00000000" w:rsidRPr="00000000">
        <w:rPr>
          <w:rtl w:val="0"/>
        </w:rPr>
        <w:t xml:space="preserve">.</w:t>
      </w:r>
      <w:r w:rsidDel="00000000" w:rsidR="00000000" w:rsidRPr="00000000">
        <w:rPr>
          <w:rtl w:val="0"/>
        </w:rPr>
        <w:t xml:space="preserve"> We use cdm.concept_relationship also with relationship_id = ‘Maps to value’ for finding corresponding value_as_concept_id  (we will use name cdm.concept_relationship_2 below in applied rule). </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w:t>
      </w:r>
    </w:p>
    <w:tbl>
      <w:tblPr>
        <w:tblStyle w:val="Table10"/>
        <w:bidiVisual w:val="0"/>
        <w:tblW w:w="1017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2685"/>
        <w:gridCol w:w="3645"/>
        <w:gridCol w:w="1095"/>
        <w:gridCol w:w="1200"/>
        <w:tblGridChange w:id="0">
          <w:tblGrid>
            <w:gridCol w:w="1545"/>
            <w:gridCol w:w="2685"/>
            <w:gridCol w:w="3645"/>
            <w:gridCol w:w="1095"/>
            <w:gridCol w:w="1200"/>
          </w:tblGrid>
        </w:tblGridChange>
      </w:tblGrid>
      <w:tr>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Destination Field</w:t>
            </w:r>
          </w:p>
        </w:tc>
        <w:tc>
          <w:tcPr>
            <w:shd w:fill="4f81bd"/>
            <w:tcMar>
              <w:top w:w="100.0" w:type="dxa"/>
              <w:left w:w="115.0" w:type="dxa"/>
              <w:bottom w:w="100.0" w:type="dxa"/>
              <w:right w:w="115.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Source Field</w:t>
            </w:r>
          </w:p>
        </w:tc>
        <w:tc>
          <w:tcPr>
            <w:shd w:fill="4f81bd"/>
            <w:tcMar>
              <w:top w:w="100.0" w:type="dxa"/>
              <w:left w:w="115.0" w:type="dxa"/>
              <w:bottom w:w="100.0" w:type="dxa"/>
              <w:right w:w="115.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Applied Rule</w:t>
            </w:r>
          </w:p>
        </w:tc>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sz w:val="20"/>
                <w:szCs w:val="20"/>
                <w:rtl w:val="0"/>
              </w:rPr>
              <w:t xml:space="preserve">Comment</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dia_id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src.diagnosis_mapping.dia_id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icd10</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lk.icd10_concept_lk.icd10</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See mapping rule n.1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snomed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concept_id_1</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lk.icd10_concept_lk.concept_id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See mapping rule n.1 above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concept_id_2</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cdm.concept.concept_id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See mapping rule n.1 above</w:t>
            </w:r>
          </w:p>
          <w:p w:rsidR="00000000" w:rsidDel="00000000" w:rsidP="00000000" w:rsidRDefault="00000000" w:rsidRPr="00000000">
            <w:pPr>
              <w:ind w:left="0" w:firstLine="0"/>
              <w:contextualSpacing w:val="0"/>
            </w:pPr>
            <w:r w:rsidDel="00000000" w:rsidR="00000000" w:rsidRPr="00000000">
              <w:rPr>
                <w:sz w:val="20"/>
                <w:szCs w:val="20"/>
                <w:rtl w:val="0"/>
              </w:rPr>
              <w:t xml:space="preserve">AND </w:t>
            </w:r>
            <w:r w:rsidDel="00000000" w:rsidR="00000000" w:rsidRPr="00000000">
              <w:rPr>
                <w:sz w:val="20"/>
                <w:szCs w:val="20"/>
                <w:rtl w:val="0"/>
              </w:rPr>
              <w:t xml:space="preserve">cdm.concept_relationship_1.concept_id_1=lk.icd10_concept_lk.concept_id </w:t>
            </w:r>
          </w:p>
          <w:p w:rsidR="00000000" w:rsidDel="00000000" w:rsidP="00000000" w:rsidRDefault="00000000" w:rsidRPr="00000000">
            <w:pPr>
              <w:ind w:left="0" w:firstLine="0"/>
              <w:contextualSpacing w:val="0"/>
            </w:pPr>
            <w:r w:rsidDel="00000000" w:rsidR="00000000" w:rsidRPr="00000000">
              <w:rPr>
                <w:sz w:val="20"/>
                <w:szCs w:val="20"/>
                <w:rtl w:val="0"/>
              </w:rPr>
              <w:t xml:space="preserve">AND cdm.concept_relationship_1.relationship_id = ‘Maps to’ </w:t>
            </w:r>
          </w:p>
          <w:p w:rsidR="00000000" w:rsidDel="00000000" w:rsidP="00000000" w:rsidRDefault="00000000" w:rsidRPr="00000000">
            <w:pPr>
              <w:ind w:left="0" w:firstLine="0"/>
              <w:contextualSpacing w:val="0"/>
            </w:pPr>
            <w:r w:rsidDel="00000000" w:rsidR="00000000" w:rsidRPr="00000000">
              <w:rPr>
                <w:sz w:val="20"/>
                <w:szCs w:val="20"/>
                <w:rtl w:val="0"/>
              </w:rPr>
              <w:t xml:space="preserve">AND cdm.concept_relationship_1.invalid_reason IS NULL </w:t>
            </w:r>
          </w:p>
          <w:p w:rsidR="00000000" w:rsidDel="00000000" w:rsidP="00000000" w:rsidRDefault="00000000" w:rsidRPr="00000000">
            <w:pPr>
              <w:contextualSpacing w:val="0"/>
            </w:pPr>
            <w:r w:rsidDel="00000000" w:rsidR="00000000" w:rsidRPr="00000000">
              <w:rPr>
                <w:sz w:val="20"/>
                <w:szCs w:val="20"/>
                <w:rtl w:val="0"/>
              </w:rPr>
              <w:t xml:space="preserve">AND cdm.concept_relationship_1.concept_id_2=cdm.concept.concept_id </w:t>
            </w:r>
          </w:p>
          <w:p w:rsidR="00000000" w:rsidDel="00000000" w:rsidP="00000000" w:rsidRDefault="00000000" w:rsidRPr="00000000">
            <w:pPr>
              <w:ind w:left="0" w:firstLine="0"/>
              <w:contextualSpacing w:val="0"/>
            </w:pPr>
            <w:r w:rsidDel="00000000" w:rsidR="00000000" w:rsidRPr="00000000">
              <w:rPr>
                <w:sz w:val="20"/>
                <w:szCs w:val="20"/>
                <w:rtl w:val="0"/>
              </w:rPr>
              <w:t xml:space="preserve">AND cdm.concept.invalid_reason IS NULL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domain_id_1</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lk.icd10_concept_lk.domain_id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See mapping rule n.1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domain_id_2</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cdm.concept.domain_id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See mapping rule n.1 above</w:t>
            </w:r>
          </w:p>
          <w:p w:rsidR="00000000" w:rsidDel="00000000" w:rsidP="00000000" w:rsidRDefault="00000000" w:rsidRPr="00000000">
            <w:pPr>
              <w:contextualSpacing w:val="0"/>
            </w:pPr>
            <w:r w:rsidDel="00000000" w:rsidR="00000000" w:rsidRPr="00000000">
              <w:rPr>
                <w:sz w:val="20"/>
                <w:szCs w:val="20"/>
                <w:rtl w:val="0"/>
              </w:rPr>
              <w:t xml:space="preserve">AND </w:t>
            </w:r>
            <w:r w:rsidDel="00000000" w:rsidR="00000000" w:rsidRPr="00000000">
              <w:rPr>
                <w:sz w:val="20"/>
                <w:szCs w:val="20"/>
                <w:rtl w:val="0"/>
              </w:rPr>
              <w:t xml:space="preserve">cdm.concept_relationship_1.concept_id_1=lk.icd10_concept_lk.concept_id </w:t>
            </w:r>
          </w:p>
          <w:p w:rsidR="00000000" w:rsidDel="00000000" w:rsidP="00000000" w:rsidRDefault="00000000" w:rsidRPr="00000000">
            <w:pPr>
              <w:contextualSpacing w:val="0"/>
            </w:pPr>
            <w:r w:rsidDel="00000000" w:rsidR="00000000" w:rsidRPr="00000000">
              <w:rPr>
                <w:sz w:val="20"/>
                <w:szCs w:val="20"/>
                <w:rtl w:val="0"/>
              </w:rPr>
              <w:t xml:space="preserve">AND cdm.concept_relationship_1.relationship_id = ‘Maps to’ </w:t>
            </w:r>
          </w:p>
          <w:p w:rsidR="00000000" w:rsidDel="00000000" w:rsidP="00000000" w:rsidRDefault="00000000" w:rsidRPr="00000000">
            <w:pPr>
              <w:contextualSpacing w:val="0"/>
            </w:pPr>
            <w:r w:rsidDel="00000000" w:rsidR="00000000" w:rsidRPr="00000000">
              <w:rPr>
                <w:sz w:val="20"/>
                <w:szCs w:val="20"/>
                <w:rtl w:val="0"/>
              </w:rPr>
              <w:t xml:space="preserve">AND cdm.concept_relationship_1.invalid_reason IS NULL </w:t>
            </w:r>
          </w:p>
          <w:p w:rsidR="00000000" w:rsidDel="00000000" w:rsidP="00000000" w:rsidRDefault="00000000" w:rsidRPr="00000000">
            <w:pPr>
              <w:contextualSpacing w:val="0"/>
            </w:pPr>
            <w:r w:rsidDel="00000000" w:rsidR="00000000" w:rsidRPr="00000000">
              <w:rPr>
                <w:sz w:val="20"/>
                <w:szCs w:val="20"/>
                <w:rtl w:val="0"/>
              </w:rPr>
              <w:t xml:space="preserve">AND cdm.concept_relationship_1.concept_id_2=cdm.concept.concept_id </w:t>
            </w:r>
          </w:p>
          <w:p w:rsidR="00000000" w:rsidDel="00000000" w:rsidP="00000000" w:rsidRDefault="00000000" w:rsidRPr="00000000">
            <w:pPr>
              <w:contextualSpacing w:val="0"/>
            </w:pPr>
            <w:r w:rsidDel="00000000" w:rsidR="00000000" w:rsidRPr="00000000">
              <w:rPr>
                <w:sz w:val="20"/>
                <w:szCs w:val="20"/>
                <w:rtl w:val="0"/>
              </w:rPr>
              <w:t xml:space="preserve">AND cdm.concept.invalid_reason IS NULL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value_as_concept_id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cdm.concept_relationship_2.concept_id_</w:t>
            </w:r>
            <w:r w:rsidDel="00000000" w:rsidR="00000000" w:rsidRPr="00000000">
              <w:rPr>
                <w:sz w:val="20"/>
                <w:szCs w:val="20"/>
                <w:rtl w:val="0"/>
              </w:rPr>
              <w:t xml:space="preserve">2</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See mapping rule n.1 above</w:t>
            </w:r>
          </w:p>
          <w:p w:rsidR="00000000" w:rsidDel="00000000" w:rsidP="00000000" w:rsidRDefault="00000000" w:rsidRPr="00000000">
            <w:pPr>
              <w:contextualSpacing w:val="0"/>
            </w:pPr>
            <w:r w:rsidDel="00000000" w:rsidR="00000000" w:rsidRPr="00000000">
              <w:rPr>
                <w:sz w:val="20"/>
                <w:szCs w:val="20"/>
                <w:rtl w:val="0"/>
              </w:rPr>
              <w:t xml:space="preserve">(AND </w:t>
            </w:r>
            <w:r w:rsidDel="00000000" w:rsidR="00000000" w:rsidRPr="00000000">
              <w:rPr>
                <w:sz w:val="20"/>
                <w:szCs w:val="20"/>
                <w:rtl w:val="0"/>
              </w:rPr>
              <w:t xml:space="preserve">cdm.concept_relationship_2.concept_id_1=lk.icd10_concept_lk.concept_id </w:t>
            </w:r>
          </w:p>
          <w:p w:rsidR="00000000" w:rsidDel="00000000" w:rsidP="00000000" w:rsidRDefault="00000000" w:rsidRPr="00000000">
            <w:pPr>
              <w:contextualSpacing w:val="0"/>
            </w:pPr>
            <w:r w:rsidDel="00000000" w:rsidR="00000000" w:rsidRPr="00000000">
              <w:rPr>
                <w:sz w:val="20"/>
                <w:szCs w:val="20"/>
                <w:rtl w:val="0"/>
              </w:rPr>
              <w:t xml:space="preserve">AND cdm.concept_relationship_2.relationship_id = ‘Maps to value’ </w:t>
            </w:r>
          </w:p>
          <w:p w:rsidR="00000000" w:rsidDel="00000000" w:rsidP="00000000" w:rsidRDefault="00000000" w:rsidRPr="00000000">
            <w:pPr>
              <w:contextualSpacing w:val="0"/>
            </w:pPr>
            <w:r w:rsidDel="00000000" w:rsidR="00000000" w:rsidRPr="00000000">
              <w:rPr>
                <w:sz w:val="20"/>
                <w:szCs w:val="20"/>
                <w:rtl w:val="0"/>
              </w:rPr>
              <w:t xml:space="preserve">AND cdm.concept_relationship_2.invalid_reason IS NULL </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AND </w:t>
            </w:r>
          </w:p>
          <w:p w:rsidR="00000000" w:rsidDel="00000000" w:rsidP="00000000" w:rsidRDefault="00000000" w:rsidRPr="00000000">
            <w:pPr>
              <w:contextualSpacing w:val="0"/>
            </w:pPr>
            <w:r w:rsidDel="00000000" w:rsidR="00000000" w:rsidRPr="00000000">
              <w:rPr>
                <w:sz w:val="20"/>
                <w:szCs w:val="20"/>
                <w:rtl w:val="0"/>
              </w:rPr>
              <w:t xml:space="preserve">IF </w:t>
            </w:r>
            <w:r w:rsidDel="00000000" w:rsidR="00000000" w:rsidRPr="00000000">
              <w:rPr>
                <w:sz w:val="20"/>
                <w:szCs w:val="20"/>
                <w:rtl w:val="0"/>
              </w:rPr>
              <w:t xml:space="preserve">cdm.concept_relationship_2.concept_id_</w:t>
            </w:r>
            <w:r w:rsidDel="00000000" w:rsidR="00000000" w:rsidRPr="00000000">
              <w:rPr>
                <w:sz w:val="20"/>
                <w:szCs w:val="20"/>
                <w:rtl w:val="0"/>
              </w:rPr>
              <w:t xml:space="preserve">2 IS NOT NULL</w:t>
            </w:r>
          </w:p>
          <w:p w:rsidR="00000000" w:rsidDel="00000000" w:rsidP="00000000" w:rsidRDefault="00000000" w:rsidRPr="00000000">
            <w:pPr>
              <w:contextualSpacing w:val="0"/>
            </w:pPr>
            <w:r w:rsidDel="00000000" w:rsidR="00000000" w:rsidRPr="00000000">
              <w:rPr>
                <w:sz w:val="20"/>
                <w:szCs w:val="20"/>
                <w:rtl w:val="0"/>
              </w:rPr>
              <w:t xml:space="preserve">THEN </w:t>
            </w:r>
            <w:r w:rsidDel="00000000" w:rsidR="00000000" w:rsidRPr="00000000">
              <w:rPr>
                <w:sz w:val="20"/>
                <w:szCs w:val="20"/>
                <w:rtl w:val="0"/>
              </w:rPr>
              <w:t xml:space="preserve">cdm.concept_relationship_2.concept_id_</w:t>
            </w:r>
            <w:r w:rsidDel="00000000" w:rsidR="00000000" w:rsidRPr="00000000">
              <w:rPr>
                <w:sz w:val="20"/>
                <w:szCs w:val="20"/>
                <w:rtl w:val="0"/>
              </w:rPr>
              <w:t xml:space="preserve">2</w:t>
            </w:r>
          </w:p>
          <w:p w:rsidR="00000000" w:rsidDel="00000000" w:rsidP="00000000" w:rsidRDefault="00000000" w:rsidRPr="00000000">
            <w:pPr>
              <w:contextualSpacing w:val="0"/>
            </w:pPr>
            <w:r w:rsidDel="00000000" w:rsidR="00000000" w:rsidRPr="00000000">
              <w:rPr>
                <w:sz w:val="20"/>
                <w:szCs w:val="20"/>
                <w:rtl w:val="0"/>
              </w:rPr>
              <w:t xml:space="preserve">ELSE 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gender</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jmt4951r97mu" w:id="13"/>
      <w:bookmarkEnd w:id="13"/>
      <w:r w:rsidDel="00000000" w:rsidR="00000000" w:rsidRPr="00000000">
        <w:rPr>
          <w:rtl w:val="0"/>
        </w:rPr>
        <w:t xml:space="preserve">Rule n.2: records from lk.diagnosis_mapping_snomed</w:t>
      </w:r>
    </w:p>
    <w:p w:rsidR="00000000" w:rsidDel="00000000" w:rsidP="00000000" w:rsidRDefault="00000000" w:rsidRPr="00000000">
      <w:pPr>
        <w:contextualSpacing w:val="0"/>
      </w:pPr>
      <w:r w:rsidDel="00000000" w:rsidR="00000000" w:rsidRPr="00000000">
        <w:rPr>
          <w:rtl w:val="0"/>
        </w:rPr>
        <w:t xml:space="preserve">This table is populated from:</w:t>
      </w:r>
    </w:p>
    <w:p w:rsidR="00000000" w:rsidDel="00000000" w:rsidP="00000000" w:rsidRDefault="00000000" w:rsidRPr="00000000">
      <w:pPr>
        <w:numPr>
          <w:ilvl w:val="0"/>
          <w:numId w:val="59"/>
        </w:numPr>
        <w:ind w:left="720" w:hanging="360"/>
        <w:contextualSpacing w:val="1"/>
        <w:rPr/>
      </w:pPr>
      <w:r w:rsidDel="00000000" w:rsidR="00000000" w:rsidRPr="00000000">
        <w:rPr>
          <w:rtl w:val="0"/>
        </w:rPr>
        <w:t xml:space="preserve">lk.diagnosis_mapping_snomed</w:t>
      </w:r>
    </w:p>
    <w:p w:rsidR="00000000" w:rsidDel="00000000" w:rsidP="00000000" w:rsidRDefault="00000000" w:rsidRPr="00000000">
      <w:pPr>
        <w:contextualSpacing w:val="0"/>
      </w:pPr>
      <w:r w:rsidDel="00000000" w:rsidR="00000000" w:rsidRPr="00000000">
        <w:rPr>
          <w:rtl w:val="0"/>
        </w:rPr>
        <w:t xml:space="preserve">We find corresponding target concept_id for each snomed code using cdm.concept_relationship.</w:t>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w:t>
      </w:r>
    </w:p>
    <w:tbl>
      <w:tblPr>
        <w:tblStyle w:val="Table11"/>
        <w:bidiVisual w:val="0"/>
        <w:tblW w:w="1017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2685"/>
        <w:gridCol w:w="3645"/>
        <w:gridCol w:w="1095"/>
        <w:gridCol w:w="1200"/>
        <w:tblGridChange w:id="0">
          <w:tblGrid>
            <w:gridCol w:w="1545"/>
            <w:gridCol w:w="2685"/>
            <w:gridCol w:w="3645"/>
            <w:gridCol w:w="1095"/>
            <w:gridCol w:w="1200"/>
          </w:tblGrid>
        </w:tblGridChange>
      </w:tblGrid>
      <w:tr>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Destination Field</w:t>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Source Field</w:t>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Applied Rule</w:t>
            </w:r>
          </w:p>
        </w:tc>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Comment</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dia_id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lk.diagnosis_mapping_snomed.dia_id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icd10</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snomed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lk.diagnosis_mapping_snomed.snomed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concept_id_1</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lk.diagnosis_mapping_snomed.concept_id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concept_id_2</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cdm.concept.concept_id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cdm.concept_relationship.concept_id_1=lk.</w:t>
            </w:r>
            <w:r w:rsidDel="00000000" w:rsidR="00000000" w:rsidRPr="00000000">
              <w:rPr>
                <w:sz w:val="20"/>
                <w:szCs w:val="20"/>
                <w:rtl w:val="0"/>
              </w:rPr>
              <w:t xml:space="preserve">diagnosis_mapping_snomed</w:t>
            </w:r>
            <w:r w:rsidDel="00000000" w:rsidR="00000000" w:rsidRPr="00000000">
              <w:rPr>
                <w:sz w:val="20"/>
                <w:szCs w:val="20"/>
                <w:rtl w:val="0"/>
              </w:rPr>
              <w:t xml:space="preserve">.concept_id </w:t>
            </w:r>
          </w:p>
          <w:p w:rsidR="00000000" w:rsidDel="00000000" w:rsidP="00000000" w:rsidRDefault="00000000" w:rsidRPr="00000000">
            <w:pPr>
              <w:contextualSpacing w:val="0"/>
            </w:pPr>
            <w:r w:rsidDel="00000000" w:rsidR="00000000" w:rsidRPr="00000000">
              <w:rPr>
                <w:sz w:val="20"/>
                <w:szCs w:val="20"/>
                <w:rtl w:val="0"/>
              </w:rPr>
              <w:t xml:space="preserve">AND cdm.concept_relationship.relationship_id = ‘Maps to’ </w:t>
            </w:r>
          </w:p>
          <w:p w:rsidR="00000000" w:rsidDel="00000000" w:rsidP="00000000" w:rsidRDefault="00000000" w:rsidRPr="00000000">
            <w:pPr>
              <w:contextualSpacing w:val="0"/>
            </w:pPr>
            <w:r w:rsidDel="00000000" w:rsidR="00000000" w:rsidRPr="00000000">
              <w:rPr>
                <w:sz w:val="20"/>
                <w:szCs w:val="20"/>
                <w:rtl w:val="0"/>
              </w:rPr>
              <w:t xml:space="preserve">AND cdm.concept_relationship.invalid_reason IS NULL </w:t>
            </w:r>
          </w:p>
          <w:p w:rsidR="00000000" w:rsidDel="00000000" w:rsidP="00000000" w:rsidRDefault="00000000" w:rsidRPr="00000000">
            <w:pPr>
              <w:contextualSpacing w:val="0"/>
            </w:pPr>
            <w:r w:rsidDel="00000000" w:rsidR="00000000" w:rsidRPr="00000000">
              <w:rPr>
                <w:sz w:val="20"/>
                <w:szCs w:val="20"/>
                <w:rtl w:val="0"/>
              </w:rPr>
              <w:t xml:space="preserve">AND cdm.concept_relationship.concept_id_2=cdm.concept.concept_id </w:t>
            </w:r>
          </w:p>
          <w:p w:rsidR="00000000" w:rsidDel="00000000" w:rsidP="00000000" w:rsidRDefault="00000000" w:rsidRPr="00000000">
            <w:pPr>
              <w:contextualSpacing w:val="0"/>
            </w:pPr>
            <w:r w:rsidDel="00000000" w:rsidR="00000000" w:rsidRPr="00000000">
              <w:rPr>
                <w:sz w:val="20"/>
                <w:szCs w:val="20"/>
                <w:rtl w:val="0"/>
              </w:rPr>
              <w:t xml:space="preserve">AND cdm.concept.invalid_reason IS NULL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domain_id_1</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lk.diagnosis_mapping_snomed.domain_id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domain_id_2</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cdm.concept.domain_id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cdm.concept_relationship.concept_id_1=lk.icd10_concept_lk.concept_id </w:t>
            </w:r>
          </w:p>
          <w:p w:rsidR="00000000" w:rsidDel="00000000" w:rsidP="00000000" w:rsidRDefault="00000000" w:rsidRPr="00000000">
            <w:pPr>
              <w:contextualSpacing w:val="0"/>
            </w:pPr>
            <w:r w:rsidDel="00000000" w:rsidR="00000000" w:rsidRPr="00000000">
              <w:rPr>
                <w:sz w:val="20"/>
                <w:szCs w:val="20"/>
                <w:rtl w:val="0"/>
              </w:rPr>
              <w:t xml:space="preserve">AND cdm.concept_relationship.relationship_id = ‘Maps to’ </w:t>
            </w:r>
          </w:p>
          <w:p w:rsidR="00000000" w:rsidDel="00000000" w:rsidP="00000000" w:rsidRDefault="00000000" w:rsidRPr="00000000">
            <w:pPr>
              <w:contextualSpacing w:val="0"/>
            </w:pPr>
            <w:r w:rsidDel="00000000" w:rsidR="00000000" w:rsidRPr="00000000">
              <w:rPr>
                <w:sz w:val="20"/>
                <w:szCs w:val="20"/>
                <w:rtl w:val="0"/>
              </w:rPr>
              <w:t xml:space="preserve">AND cdm.concept_relationship.invalid_reason IS NULL </w:t>
            </w:r>
          </w:p>
          <w:p w:rsidR="00000000" w:rsidDel="00000000" w:rsidP="00000000" w:rsidRDefault="00000000" w:rsidRPr="00000000">
            <w:pPr>
              <w:contextualSpacing w:val="0"/>
            </w:pPr>
            <w:r w:rsidDel="00000000" w:rsidR="00000000" w:rsidRPr="00000000">
              <w:rPr>
                <w:sz w:val="20"/>
                <w:szCs w:val="20"/>
                <w:rtl w:val="0"/>
              </w:rPr>
              <w:t xml:space="preserve">AND cdm.concept_relationship.concept_id_2=cdm.concept.concept_id </w:t>
            </w:r>
          </w:p>
          <w:p w:rsidR="00000000" w:rsidDel="00000000" w:rsidP="00000000" w:rsidRDefault="00000000" w:rsidRPr="00000000">
            <w:pPr>
              <w:contextualSpacing w:val="0"/>
            </w:pPr>
            <w:r w:rsidDel="00000000" w:rsidR="00000000" w:rsidRPr="00000000">
              <w:rPr>
                <w:sz w:val="20"/>
                <w:szCs w:val="20"/>
                <w:rtl w:val="0"/>
              </w:rPr>
              <w:t xml:space="preserve">AND cdm.concept.invalid_reason IS NULL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value_as_concept_id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gender</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IF lk.diagnosis_mapping_snomed.snomed = </w:t>
            </w:r>
            <w:r w:rsidDel="00000000" w:rsidR="00000000" w:rsidRPr="00000000">
              <w:rPr>
                <w:sz w:val="23"/>
                <w:szCs w:val="23"/>
                <w:highlight w:val="white"/>
                <w:rtl w:val="0"/>
              </w:rPr>
              <w:t xml:space="preserve">2904007</w:t>
            </w:r>
          </w:p>
          <w:p w:rsidR="00000000" w:rsidDel="00000000" w:rsidP="00000000" w:rsidRDefault="00000000" w:rsidRPr="00000000">
            <w:pPr>
              <w:contextualSpacing w:val="0"/>
            </w:pPr>
            <w:r w:rsidDel="00000000" w:rsidR="00000000" w:rsidRPr="00000000">
              <w:rPr>
                <w:sz w:val="23"/>
                <w:szCs w:val="23"/>
                <w:highlight w:val="white"/>
                <w:rtl w:val="0"/>
              </w:rPr>
              <w:t xml:space="preserve">THEN </w:t>
            </w:r>
            <w:r w:rsidDel="00000000" w:rsidR="00000000" w:rsidRPr="00000000">
              <w:rPr>
                <w:sz w:val="20"/>
                <w:szCs w:val="20"/>
                <w:rtl w:val="0"/>
              </w:rPr>
              <w:t xml:space="preserve">8507 (‘Male’)</w:t>
            </w: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highlight w:val="white"/>
                <w:rtl w:val="0"/>
              </w:rPr>
              <w:t xml:space="preserve">IF </w:t>
            </w:r>
            <w:r w:rsidDel="00000000" w:rsidR="00000000" w:rsidRPr="00000000">
              <w:rPr>
                <w:sz w:val="20"/>
                <w:szCs w:val="20"/>
                <w:rtl w:val="0"/>
              </w:rPr>
              <w:t xml:space="preserve">lk.diagnosis_mapping_snomed.snomed = </w:t>
            </w:r>
            <w:r w:rsidDel="00000000" w:rsidR="00000000" w:rsidRPr="00000000">
              <w:rPr>
                <w:sz w:val="23"/>
                <w:szCs w:val="23"/>
                <w:highlight w:val="white"/>
                <w:rtl w:val="0"/>
              </w:rPr>
              <w:t xml:space="preserve">6738008</w:t>
            </w:r>
          </w:p>
          <w:p w:rsidR="00000000" w:rsidDel="00000000" w:rsidP="00000000" w:rsidRDefault="00000000" w:rsidRPr="00000000">
            <w:pPr>
              <w:contextualSpacing w:val="0"/>
            </w:pPr>
            <w:r w:rsidDel="00000000" w:rsidR="00000000" w:rsidRPr="00000000">
              <w:rPr>
                <w:sz w:val="23"/>
                <w:szCs w:val="23"/>
                <w:highlight w:val="white"/>
                <w:rtl w:val="0"/>
              </w:rPr>
              <w:t xml:space="preserve">THEN </w:t>
            </w:r>
            <w:r w:rsidDel="00000000" w:rsidR="00000000" w:rsidRPr="00000000">
              <w:rPr>
                <w:sz w:val="20"/>
                <w:szCs w:val="20"/>
                <w:rtl w:val="0"/>
              </w:rPr>
              <w:t xml:space="preserve">8532 (‘Female’)</w:t>
            </w: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highlight w:val="white"/>
                <w:rtl w:val="0"/>
              </w:rPr>
              <w:t xml:space="preserve">ELSE 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highlight w:val="white"/>
                <w:rtl w:val="0"/>
              </w:rPr>
              <w:t xml:space="preserve">2904007 = ‘Male infertility’</w:t>
            </w:r>
          </w:p>
          <w:p w:rsidR="00000000" w:rsidDel="00000000" w:rsidP="00000000" w:rsidRDefault="00000000" w:rsidRPr="00000000">
            <w:pPr>
              <w:contextualSpacing w:val="0"/>
            </w:pPr>
            <w:r w:rsidDel="00000000" w:rsidR="00000000" w:rsidRPr="00000000">
              <w:rPr>
                <w:sz w:val="20"/>
                <w:szCs w:val="20"/>
                <w:highlight w:val="white"/>
                <w:rtl w:val="0"/>
              </w:rPr>
              <w:t xml:space="preserve">6738008= ‘Female infertility’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ro4v8qovoj27" w:id="14"/>
      <w:bookmarkEnd w:id="14"/>
      <w:r w:rsidDel="00000000" w:rsidR="00000000" w:rsidRPr="00000000">
        <w:rPr>
          <w:rtl w:val="0"/>
        </w:rPr>
        <w:t xml:space="preserve">3.1.3 Lookup</w:t>
      </w:r>
      <w:r w:rsidDel="00000000" w:rsidR="00000000" w:rsidRPr="00000000">
        <w:rPr>
          <w:rtl w:val="0"/>
        </w:rPr>
        <w:t xml:space="preserve"> Table Name: BIOMETRIC_CONCEPT_LK</w:t>
      </w:r>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color w:val="4f81bd"/>
          <w:sz w:val="24"/>
          <w:szCs w:val="24"/>
          <w:rtl w:val="0"/>
        </w:rPr>
        <w:t xml:space="preserve">Summary</w:t>
      </w:r>
    </w:p>
    <w:p w:rsidR="00000000" w:rsidDel="00000000" w:rsidP="00000000" w:rsidRDefault="00000000" w:rsidRPr="00000000">
      <w:pPr>
        <w:spacing w:after="0" w:line="240" w:lineRule="auto"/>
        <w:contextualSpacing w:val="0"/>
      </w:pPr>
      <w:r w:rsidDel="00000000" w:rsidR="00000000" w:rsidRPr="00000000">
        <w:rPr>
          <w:rtl w:val="0"/>
        </w:rPr>
        <w:t xml:space="preserve">We create this table in order to create source_value for fields from src.biometric.</w:t>
      </w:r>
    </w:p>
    <w:p w:rsidR="00000000" w:rsidDel="00000000" w:rsidP="00000000" w:rsidRDefault="00000000" w:rsidRPr="00000000">
      <w:pPr>
        <w:spacing w:after="0" w:line="240" w:lineRule="auto"/>
        <w:contextualSpacing w:val="0"/>
      </w:pPr>
      <w:r w:rsidDel="00000000" w:rsidR="00000000" w:rsidRPr="00000000">
        <w:rPr>
          <w:b w:val="1"/>
          <w:color w:val="4f81bd"/>
          <w:sz w:val="24"/>
          <w:szCs w:val="24"/>
          <w:rtl w:val="0"/>
        </w:rPr>
        <w:t xml:space="preserve">Mapping Rules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is populated from:</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src.biometric</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src.locale_list_code</w:t>
      </w:r>
    </w:p>
    <w:p w:rsidR="00000000" w:rsidDel="00000000" w:rsidP="00000000" w:rsidRDefault="00000000" w:rsidRPr="00000000">
      <w:pPr>
        <w:numPr>
          <w:ilvl w:val="1"/>
          <w:numId w:val="12"/>
        </w:numPr>
        <w:ind w:left="1440" w:hanging="360"/>
        <w:contextualSpacing w:val="1"/>
        <w:rPr>
          <w:rFonts w:ascii="Calibri" w:cs="Calibri" w:eastAsia="Calibri" w:hAnsi="Calibri"/>
          <w:b w:val="0"/>
          <w:sz w:val="22"/>
          <w:szCs w:val="22"/>
        </w:rPr>
      </w:pPr>
      <w:r w:rsidDel="00000000" w:rsidR="00000000" w:rsidRPr="00000000">
        <w:rPr>
          <w:rtl w:val="0"/>
        </w:rPr>
        <w:t xml:space="preserve">src.biometric.alc_id = src.locale_list_code.lco_id</w:t>
      </w:r>
    </w:p>
    <w:p w:rsidR="00000000" w:rsidDel="00000000" w:rsidP="00000000" w:rsidRDefault="00000000" w:rsidRPr="00000000">
      <w:pPr>
        <w:contextualSpacing w:val="0"/>
      </w:pPr>
      <w:r w:rsidDel="00000000" w:rsidR="00000000" w:rsidRPr="00000000">
        <w:rPr>
          <w:rtl w:val="0"/>
        </w:rPr>
        <w:t xml:space="preserve">All records from </w:t>
      </w:r>
      <w:hyperlink r:id="rId7">
        <w:r w:rsidDel="00000000" w:rsidR="00000000" w:rsidRPr="00000000">
          <w:rPr>
            <w:rtl w:val="0"/>
          </w:rPr>
          <w:t xml:space="preserve">src.biometric</w:t>
        </w:r>
      </w:hyperlink>
      <w:r w:rsidDel="00000000" w:rsidR="00000000" w:rsidRPr="00000000">
        <w:rPr>
          <w:rtl w:val="0"/>
        </w:rPr>
        <w:t xml:space="preserve"> are divided into several measurements with different concepts according to the field.</w:t>
      </w:r>
      <w:r w:rsidDel="00000000" w:rsidR="00000000" w:rsidRPr="00000000">
        <w:rPr>
          <w:rtl w:val="0"/>
        </w:rPr>
        <w:t xml:space="preserve"> For each field name source_value will be created. We use src.locale_list_code to find records related to ‘Admits alcohol use’ concept. </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w:t>
      </w:r>
    </w:p>
    <w:tbl>
      <w:tblPr>
        <w:tblStyle w:val="Table12"/>
        <w:bidiVisual w:val="0"/>
        <w:tblW w:w="11936.250000000002" w:type="dxa"/>
        <w:jc w:val="left"/>
        <w:tblInd w:w="-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7.1428571428573"/>
        <w:gridCol w:w="1517.1428571428573"/>
        <w:gridCol w:w="1517.1428571428573"/>
        <w:gridCol w:w="1517.1428571428573"/>
        <w:gridCol w:w="1517.1428571428573"/>
        <w:gridCol w:w="1517.1428571428573"/>
        <w:gridCol w:w="1517.1428571428573"/>
        <w:gridCol w:w="1316.25"/>
        <w:tblGridChange w:id="0">
          <w:tblGrid>
            <w:gridCol w:w="1517.1428571428573"/>
            <w:gridCol w:w="1517.1428571428573"/>
            <w:gridCol w:w="1517.1428571428573"/>
            <w:gridCol w:w="1517.1428571428573"/>
            <w:gridCol w:w="1517.1428571428573"/>
            <w:gridCol w:w="1517.1428571428573"/>
            <w:gridCol w:w="1517.1428571428573"/>
            <w:gridCol w:w="1316.25"/>
          </w:tblGrid>
        </w:tblGridChange>
      </w:tblGrid>
      <w:tr>
        <w:tc>
          <w:tcPr>
            <w:shd w:fill="4f81b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ffffff"/>
                <w:sz w:val="20"/>
                <w:szCs w:val="20"/>
                <w:rtl w:val="0"/>
              </w:rPr>
              <w:t xml:space="preserve">concept_id</w:t>
            </w:r>
          </w:p>
        </w:tc>
        <w:tc>
          <w:tcPr>
            <w:shd w:fill="4f81b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ffffff"/>
                <w:sz w:val="20"/>
                <w:szCs w:val="20"/>
                <w:rtl w:val="0"/>
              </w:rPr>
              <w:t xml:space="preserve">concept_name</w:t>
            </w:r>
          </w:p>
        </w:tc>
        <w:tc>
          <w:tcPr>
            <w:shd w:fill="4f81b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ffffff"/>
                <w:sz w:val="20"/>
                <w:szCs w:val="20"/>
                <w:rtl w:val="0"/>
              </w:rPr>
              <w:t xml:space="preserve">source_value</w:t>
            </w:r>
          </w:p>
        </w:tc>
        <w:tc>
          <w:tcPr>
            <w:shd w:fill="4f81b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ffffff"/>
                <w:sz w:val="20"/>
                <w:szCs w:val="20"/>
                <w:rtl w:val="0"/>
              </w:rPr>
              <w:t xml:space="preserve">rule</w:t>
            </w:r>
          </w:p>
        </w:tc>
        <w:tc>
          <w:tcPr>
            <w:shd w:fill="4f81b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ffffff"/>
                <w:sz w:val="20"/>
                <w:szCs w:val="20"/>
                <w:rtl w:val="0"/>
              </w:rPr>
              <w:t xml:space="preserve">source field for value_ as_number</w:t>
            </w:r>
          </w:p>
        </w:tc>
        <w:tc>
          <w:tcPr>
            <w:shd w:fill="4f81b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ffffff"/>
                <w:sz w:val="20"/>
                <w:szCs w:val="20"/>
                <w:rtl w:val="0"/>
              </w:rPr>
              <w:t xml:space="preserve">unit_concept_id</w:t>
            </w:r>
            <w:r w:rsidDel="00000000" w:rsidR="00000000" w:rsidRPr="00000000">
              <w:rPr>
                <w:rtl w:val="0"/>
              </w:rPr>
            </w:r>
          </w:p>
        </w:tc>
        <w:tc>
          <w:tcPr>
            <w:shd w:fill="4f81b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ffffff"/>
                <w:sz w:val="20"/>
                <w:szCs w:val="20"/>
                <w:rtl w:val="0"/>
              </w:rPr>
              <w:t xml:space="preserve">unit_concept_name</w:t>
            </w:r>
            <w:r w:rsidDel="00000000" w:rsidR="00000000" w:rsidRPr="00000000">
              <w:rPr>
                <w:rtl w:val="0"/>
              </w:rPr>
            </w:r>
          </w:p>
        </w:tc>
      </w:tr>
      <w:tr>
        <w:trPr>
          <w:trHeight w:val="560" w:hRule="atLeast"/>
        </w:trPr>
        <w:tc>
          <w:tcPr>
            <w:tcMar>
              <w:top w:w="40.0" w:type="dxa"/>
              <w:left w:w="40.0" w:type="dxa"/>
              <w:bottom w:w="40.0" w:type="dxa"/>
              <w:right w:w="40.0" w:type="dxa"/>
            </w:tcMar>
          </w:tcPr>
          <w:p w:rsidR="00000000" w:rsidDel="00000000" w:rsidP="00000000" w:rsidRDefault="00000000" w:rsidRPr="00000000">
            <w:pPr>
              <w:spacing w:after="0" w:line="240" w:lineRule="auto"/>
              <w:contextualSpacing w:val="0"/>
              <w:jc w:val="right"/>
            </w:pPr>
            <w:r w:rsidDel="00000000" w:rsidR="00000000" w:rsidRPr="00000000">
              <w:rPr>
                <w:sz w:val="20"/>
                <w:szCs w:val="20"/>
                <w:rtl w:val="0"/>
              </w:rPr>
              <w:t xml:space="preserve">4301868</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Pulse rate</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Pulse</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src.biometric.pulse &gt; 0</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src.biometric.pulse</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highlight w:val="white"/>
                <w:rtl w:val="0"/>
              </w:rPr>
              <w:t xml:space="preserve">8581</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heartbeat</w:t>
            </w:r>
          </w:p>
        </w:tc>
      </w:tr>
      <w:tr>
        <w:trPr>
          <w:trHeight w:val="300" w:hRule="atLeast"/>
        </w:trPr>
        <w:tc>
          <w:tcPr>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rtl w:val="0"/>
              </w:rPr>
              <w:t xml:space="preserve">4152194</w:t>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Systolic blood pressure</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Max_bp</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src.biometric.max_bp &gt; 0</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src.biometric.max_bp</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highlight w:val="white"/>
                <w:rtl w:val="0"/>
              </w:rPr>
              <w:t xml:space="preserve">8876</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millimeter mercury column</w:t>
            </w:r>
          </w:p>
        </w:tc>
      </w:tr>
      <w:tr>
        <w:trPr>
          <w:trHeight w:val="300" w:hRule="atLeast"/>
        </w:trPr>
        <w:tc>
          <w:tcPr>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rtl w:val="0"/>
              </w:rPr>
              <w:t xml:space="preserve">4154790</w:t>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Diastolic blood pressure</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Min_bp</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src.biometric.min_bp &gt; 0</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src.biometric.min_bp</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highlight w:val="white"/>
                <w:rtl w:val="0"/>
              </w:rPr>
              <w:t xml:space="preserve">8876</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millimeter mercury column</w:t>
            </w:r>
          </w:p>
        </w:tc>
      </w:tr>
      <w:tr>
        <w:trPr>
          <w:trHeight w:val="560" w:hRule="atLeast"/>
        </w:trPr>
        <w:tc>
          <w:tcPr>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rtl w:val="0"/>
              </w:rPr>
              <w:t xml:space="preserve">40766929</w:t>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How many cigarettes do you smoke per day now [PhenX]</w:t>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Dayly_cigaret_number</w:t>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src.biometric.dayly_cigaret_number &gt; 0</w:t>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src.biometric.dayly_cigaret_number</w:t>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44777556</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per 24 hours</w:t>
            </w:r>
          </w:p>
        </w:tc>
      </w:tr>
      <w:tr>
        <w:tc>
          <w:tcPr>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3038553</w:t>
            </w:r>
            <w:r w:rsidDel="00000000" w:rsidR="00000000" w:rsidRPr="00000000">
              <w:rPr>
                <w:sz w:val="20"/>
                <w:szCs w:val="20"/>
                <w:highlight w:val="white"/>
                <w:rtl w:val="0"/>
              </w:rPr>
              <w:t xml:space="preserve"> </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Body mass index</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Body_mass_index</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src.biometric.body_mass_index &gt; 0</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src.biometric.body_mass_index</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9531</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kilogram per square meter</w:t>
            </w:r>
          </w:p>
        </w:tc>
      </w:tr>
      <w:tr>
        <w:tc>
          <w:tcPr>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3036277</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Body height </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Height</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src.biometric.height &gt; 0</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src.biometric.height</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highlight w:val="white"/>
                <w:rtl w:val="0"/>
              </w:rPr>
              <w:t xml:space="preserve">8582 </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centimeter</w:t>
            </w:r>
          </w:p>
        </w:tc>
      </w:tr>
      <w:tr>
        <w:tc>
          <w:tcPr>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3016258 </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Waist circumference at umbilicus by tape measure</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Waist_measurement</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src.biometric.waist_measurement &gt; 0</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src.biometric.waist_measurement</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highlight w:val="white"/>
                <w:rtl w:val="0"/>
              </w:rPr>
              <w:t xml:space="preserve">8582</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centimeter</w:t>
            </w:r>
          </w:p>
        </w:tc>
      </w:tr>
      <w:tr>
        <w:tc>
          <w:tcPr>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highlight w:val="white"/>
                <w:rtl w:val="0"/>
              </w:rPr>
              <w:t xml:space="preserve">3025315 </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Body weight</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Weight</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src.biometric.weight &gt; 0</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src.biometric.weight</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highlight w:val="white"/>
                <w:rtl w:val="0"/>
              </w:rPr>
              <w:t xml:space="preserve">9529</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kilogram</w:t>
            </w:r>
          </w:p>
        </w:tc>
      </w:tr>
      <w:tr>
        <w:tc>
          <w:tcPr>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rtl w:val="0"/>
              </w:rPr>
              <w:t xml:space="preserve">4298794</w:t>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Smoker</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Is_smoker</w:t>
            </w:r>
          </w:p>
          <w:p w:rsidR="00000000" w:rsidDel="00000000" w:rsidP="00000000" w:rsidRDefault="00000000" w:rsidRPr="00000000">
            <w:pPr>
              <w:spacing w:after="0" w:line="240" w:lineRule="auto"/>
              <w:contextualSpacing w:val="0"/>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src.biometric.dayly_cigaret_number &gt; 0 </w:t>
            </w:r>
          </w:p>
          <w:p w:rsidR="00000000" w:rsidDel="00000000" w:rsidP="00000000" w:rsidRDefault="00000000" w:rsidRPr="00000000">
            <w:pPr>
              <w:contextualSpacing w:val="0"/>
            </w:pPr>
            <w:r w:rsidDel="00000000" w:rsidR="00000000" w:rsidRPr="00000000">
              <w:rPr>
                <w:sz w:val="20"/>
                <w:szCs w:val="20"/>
                <w:rtl w:val="0"/>
              </w:rPr>
              <w:t xml:space="preserve">OR src.biometric.is_smoker = 1</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w:t>
            </w:r>
          </w:p>
        </w:tc>
      </w:tr>
      <w:tr>
        <w:tc>
          <w:tcPr>
            <w:tcMar>
              <w:top w:w="40.0" w:type="dxa"/>
              <w:left w:w="40.0" w:type="dxa"/>
              <w:bottom w:w="40.0" w:type="dxa"/>
              <w:right w:w="40.0" w:type="dxa"/>
            </w:tcMar>
          </w:tcPr>
          <w:p w:rsidR="00000000" w:rsidDel="00000000" w:rsidP="00000000" w:rsidRDefault="00000000" w:rsidRPr="00000000">
            <w:pPr>
              <w:contextualSpacing w:val="0"/>
              <w:jc w:val="right"/>
            </w:pPr>
            <w:r w:rsidDel="00000000" w:rsidR="00000000" w:rsidRPr="00000000">
              <w:rPr>
                <w:sz w:val="20"/>
                <w:szCs w:val="20"/>
                <w:rtl w:val="0"/>
              </w:rPr>
              <w:t xml:space="preserve">45766930</w:t>
            </w:r>
          </w:p>
        </w:tc>
        <w:tc>
          <w:tcPr>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Admits alcohol use</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Alcohol_use</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src.locale_list_code.lco_long_label =1</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p w:rsidR="00000000" w:rsidDel="00000000" w:rsidP="00000000" w:rsidRDefault="00000000" w:rsidRPr="00000000">
            <w:pPr>
              <w:spacing w:after="0" w:line="240" w:lineRule="auto"/>
              <w:contextualSpacing w:val="0"/>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w:t>
            </w:r>
          </w:p>
        </w:tc>
      </w:tr>
    </w:tbl>
    <w:p w:rsidR="00000000" w:rsidDel="00000000" w:rsidP="00000000" w:rsidRDefault="00000000" w:rsidRPr="00000000">
      <w:pPr>
        <w:pStyle w:val="Heading3"/>
        <w:contextualSpacing w:val="0"/>
      </w:pPr>
      <w:bookmarkStart w:colFirst="0" w:colLast="0" w:name="_odqfckp4m3to" w:id="15"/>
      <w:bookmarkEnd w:id="15"/>
      <w:r w:rsidDel="00000000" w:rsidR="00000000" w:rsidRPr="00000000">
        <w:rPr>
          <w:rtl w:val="0"/>
        </w:rPr>
      </w:r>
    </w:p>
    <w:p w:rsidR="00000000" w:rsidDel="00000000" w:rsidP="00000000" w:rsidRDefault="00000000" w:rsidRPr="00000000">
      <w:pPr>
        <w:pStyle w:val="Heading2"/>
        <w:contextualSpacing w:val="0"/>
      </w:pPr>
      <w:bookmarkStart w:colFirst="0" w:colLast="0" w:name="_yubn1lsxw3x3" w:id="16"/>
      <w:bookmarkEnd w:id="16"/>
      <w:r w:rsidDel="00000000" w:rsidR="00000000" w:rsidRPr="00000000">
        <w:rPr>
          <w:rtl w:val="0"/>
        </w:rPr>
        <w:t xml:space="preserve">3.2 Standardized Clinical Data Tables</w:t>
      </w:r>
    </w:p>
    <w:p w:rsidR="00000000" w:rsidDel="00000000" w:rsidP="00000000" w:rsidRDefault="00000000" w:rsidRPr="00000000">
      <w:pPr>
        <w:pStyle w:val="Heading3"/>
        <w:contextualSpacing w:val="0"/>
      </w:pPr>
      <w:bookmarkStart w:colFirst="0" w:colLast="0" w:name="_aavphf71rf8j" w:id="17"/>
      <w:bookmarkEnd w:id="17"/>
      <w:r w:rsidDel="00000000" w:rsidR="00000000" w:rsidRPr="00000000">
        <w:rPr>
          <w:rtl w:val="0"/>
        </w:rPr>
        <w:t xml:space="preserve">3.2.1 Table Name: </w:t>
      </w:r>
      <w:hyperlink r:id="rId8">
        <w:r w:rsidDel="00000000" w:rsidR="00000000" w:rsidRPr="00000000">
          <w:rPr>
            <w:color w:val="1155cc"/>
            <w:u w:val="single"/>
            <w:rtl w:val="0"/>
          </w:rPr>
          <w:t xml:space="preserve">PERSON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Summary</w:t>
      </w:r>
    </w:p>
    <w:p w:rsidR="00000000" w:rsidDel="00000000" w:rsidP="00000000" w:rsidRDefault="00000000" w:rsidRPr="00000000">
      <w:pPr>
        <w:spacing w:line="240" w:lineRule="auto"/>
        <w:contextualSpacing w:val="0"/>
      </w:pPr>
      <w:r w:rsidDel="00000000" w:rsidR="00000000" w:rsidRPr="00000000">
        <w:rPr>
          <w:rtl w:val="0"/>
        </w:rPr>
        <w:t xml:space="preserve">The person domain contains records that unique</w:t>
      </w:r>
      <w:r w:rsidDel="00000000" w:rsidR="00000000" w:rsidRPr="00000000">
        <w:rPr>
          <w:rtl w:val="0"/>
        </w:rPr>
        <w:t xml:space="preserve">ly identify each patient in the source data who is time at-risk to have clinical observations recorded within the source systems. Each person record has associated demographic attributes (year of birth, gender) which are assumed to be constant for the </w:t>
      </w:r>
      <w:r w:rsidDel="00000000" w:rsidR="00000000" w:rsidRPr="00000000">
        <w:rPr>
          <w:rtl w:val="0"/>
        </w:rPr>
        <w:t xml:space="preserve">patient throughout the course of their periods of observation. Race and ethnicity attributes will not be populated. All other patient-related data domains have a foreign-key reference to the person domain.</w:t>
      </w:r>
    </w:p>
    <w:p w:rsidR="00000000" w:rsidDel="00000000" w:rsidP="00000000" w:rsidRDefault="00000000" w:rsidRPr="00000000">
      <w:pPr>
        <w:contextualSpacing w:val="0"/>
      </w:pPr>
      <w:r w:rsidDel="00000000" w:rsidR="00000000" w:rsidRPr="00000000">
        <w:rPr>
          <w:b w:val="1"/>
          <w:color w:val="4f81bd"/>
          <w:sz w:val="24"/>
          <w:szCs w:val="24"/>
          <w:rtl w:val="0"/>
        </w:rPr>
        <w:t xml:space="preserve">Mapping Rules</w:t>
      </w:r>
    </w:p>
    <w:p w:rsidR="00000000" w:rsidDel="00000000" w:rsidP="00000000" w:rsidRDefault="00000000" w:rsidRPr="00000000">
      <w:pPr>
        <w:spacing w:after="0" w:line="240" w:lineRule="auto"/>
        <w:contextualSpacing w:val="0"/>
      </w:pPr>
      <w:r w:rsidDel="00000000" w:rsidR="00000000" w:rsidRPr="00000000">
        <w:rPr>
          <w:rtl w:val="0"/>
        </w:rPr>
        <w:t xml:space="preserve">Person table is populated from </w:t>
      </w:r>
      <w:r w:rsidDel="00000000" w:rsidR="00000000" w:rsidRPr="00000000">
        <w:rPr>
          <w:color w:val="0b5394"/>
          <w:rtl w:val="0"/>
        </w:rPr>
        <w:t xml:space="preserve">src.patient</w:t>
      </w:r>
      <w:r w:rsidDel="00000000" w:rsidR="00000000" w:rsidRPr="00000000">
        <w:rPr>
          <w:rtl w:val="0"/>
        </w:rPr>
        <w:t xml:space="preserve">.</w:t>
      </w:r>
      <w:r w:rsidDel="00000000" w:rsidR="00000000" w:rsidRPr="00000000">
        <w:rPr>
          <w:rtl w:val="0"/>
        </w:rPr>
        <w:t xml:space="preserve"> Some records in src.patient do not have a value for the year of birth, </w:t>
      </w:r>
      <w:r w:rsidDel="00000000" w:rsidR="00000000" w:rsidRPr="00000000">
        <w:rPr>
          <w:i w:val="1"/>
          <w:rtl w:val="0"/>
        </w:rPr>
        <w:t xml:space="preserve">src.patient.birthyear_od</w:t>
      </w:r>
      <w:r w:rsidDel="00000000" w:rsidR="00000000" w:rsidRPr="00000000">
        <w:rPr>
          <w:i w:val="1"/>
          <w:rtl w:val="0"/>
        </w:rPr>
        <w:t xml:space="preserve">.</w:t>
      </w:r>
      <w:r w:rsidDel="00000000" w:rsidR="00000000" w:rsidRPr="00000000">
        <w:rPr>
          <w:rtl w:val="0"/>
        </w:rPr>
        <w:t xml:space="preserve">  These patients and also events related to these patients will not be included in the OMOP CDM.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r w:rsidDel="00000000" w:rsidR="00000000" w:rsidRPr="00000000">
        <w:rPr>
          <w:rtl w:val="0"/>
        </w:rPr>
        <w:t xml:space="preserve"> (rule n.1 - about populating of </w:t>
      </w:r>
      <w:r w:rsidDel="00000000" w:rsidR="00000000" w:rsidRPr="00000000">
        <w:rPr>
          <w:rtl w:val="0"/>
        </w:rPr>
        <w:t xml:space="preserve">year_of_birth</w:t>
      </w:r>
      <w:r w:rsidDel="00000000" w:rsidR="00000000" w:rsidRPr="00000000">
        <w:rPr>
          <w:rtl w:val="0"/>
        </w:rPr>
        <w:t xml:space="preserve"> with date from source data ‘as is’).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w:t>
      </w:r>
    </w:p>
    <w:tbl>
      <w:tblPr>
        <w:tblStyle w:val="Table13"/>
        <w:bidiVisual w:val="0"/>
        <w:tblW w:w="1029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0"/>
        <w:gridCol w:w="2415"/>
        <w:gridCol w:w="2685"/>
        <w:gridCol w:w="1110"/>
        <w:gridCol w:w="2070"/>
        <w:tblGridChange w:id="0">
          <w:tblGrid>
            <w:gridCol w:w="2010"/>
            <w:gridCol w:w="2415"/>
            <w:gridCol w:w="2685"/>
            <w:gridCol w:w="1110"/>
            <w:gridCol w:w="2070"/>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18"/>
                <w:szCs w:val="18"/>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18"/>
                <w:szCs w:val="18"/>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18"/>
                <w:szCs w:val="18"/>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18"/>
                <w:szCs w:val="18"/>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18"/>
                <w:szCs w:val="18"/>
                <w:rtl w:val="0"/>
              </w:rPr>
              <w:t xml:space="preserve">Comment</w:t>
            </w:r>
            <w:r w:rsidDel="00000000" w:rsidR="00000000" w:rsidRPr="00000000">
              <w:rPr>
                <w:rtl w:val="0"/>
              </w:rPr>
            </w:r>
          </w:p>
        </w:tc>
      </w:tr>
      <w:tr>
        <w:trPr>
          <w:trHeight w:val="3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src.patient.pat_id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widowControl w:val="0"/>
              <w:spacing w:after="120" w:before="120" w:line="240" w:lineRule="auto"/>
              <w:contextualSpacing w:val="0"/>
            </w:pPr>
            <w:r w:rsidDel="00000000" w:rsidR="00000000" w:rsidRPr="00000000">
              <w:rPr>
                <w:i w:val="1"/>
                <w:sz w:val="20"/>
                <w:szCs w:val="20"/>
                <w:rtl w:val="0"/>
              </w:rPr>
              <w:t xml:space="preserve">Generate unique </w:t>
            </w:r>
            <w:r w:rsidDel="00000000" w:rsidR="00000000" w:rsidRPr="00000000">
              <w:rPr>
                <w:i w:val="1"/>
                <w:sz w:val="20"/>
                <w:szCs w:val="20"/>
                <w:rtl w:val="0"/>
              </w:rPr>
              <w:t xml:space="preserve">person_id </w:t>
            </w:r>
            <w:r w:rsidDel="00000000" w:rsidR="00000000" w:rsidRPr="00000000">
              <w:rPr>
                <w:i w:val="1"/>
                <w:sz w:val="20"/>
                <w:szCs w:val="20"/>
                <w:rtl w:val="0"/>
              </w:rPr>
              <w:t xml:space="preserve">for each distinct </w:t>
            </w:r>
            <w:r w:rsidDel="00000000" w:rsidR="00000000" w:rsidRPr="00000000">
              <w:rPr>
                <w:i w:val="1"/>
                <w:sz w:val="20"/>
                <w:szCs w:val="20"/>
                <w:rtl w:val="0"/>
              </w:rPr>
              <w:t xml:space="preserve">src.patient.pat_id </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gender_concept_id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src.patient.gen_id_od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IF src.patient.gen_id_od = 1 THEN  8507</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IF src.patient.gen_id_od = 2 THEN  8532</w:t>
            </w:r>
          </w:p>
          <w:p w:rsidR="00000000" w:rsidDel="00000000" w:rsidP="00000000" w:rsidRDefault="00000000" w:rsidRPr="00000000">
            <w:pPr>
              <w:spacing w:after="0" w:lineRule="auto"/>
              <w:contextualSpacing w:val="0"/>
            </w:pPr>
            <w:r w:rsidDel="00000000" w:rsidR="00000000" w:rsidRPr="00000000">
              <w:rPr>
                <w:b w:val="1"/>
                <w:sz w:val="20"/>
                <w:szCs w:val="20"/>
                <w:rtl w:val="0"/>
              </w:rPr>
              <w:t xml:space="preserve">ELSE 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Standard CDM gender concepts.</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8507 - ‘Male’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8532 - ‘Female’</w:t>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year_of_birth</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src.patient.birthyear_od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month_of_birth</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src.patient.birth_month</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day_of_birth</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time_of_birth</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race_concept_id</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sz w:val="20"/>
                <w:szCs w:val="20"/>
                <w:rtl w:val="0"/>
              </w:rPr>
              <w:t xml:space="preserve">0</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ethnicity_concept_id</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sz w:val="20"/>
                <w:szCs w:val="20"/>
                <w:rtl w:val="0"/>
              </w:rPr>
              <w:t xml:space="preserve">0</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location_id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care_site_id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person_source_value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src.patient.pat_id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gender_source_value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src.patient.gen_id_od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src.patient.gen_id_od = 1 THEN 'M'</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src.patient.gen_id_od = 2 THEN 'F'</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gender_source_concept_id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race_source_value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race_source_concept_id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sz w:val="20"/>
                <w:szCs w:val="20"/>
                <w:rtl w:val="0"/>
              </w:rPr>
              <w:t xml:space="preserve">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ethnicity_source_value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ethnicity_source_concept_id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sz w:val="20"/>
                <w:szCs w:val="20"/>
                <w:rtl w:val="0"/>
              </w:rPr>
              <w:t xml:space="preserve">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yk4dkgnsvbuc" w:id="18"/>
      <w:bookmarkEnd w:id="18"/>
      <w:r w:rsidDel="00000000" w:rsidR="00000000" w:rsidRPr="00000000">
        <w:rPr>
          <w:rtl w:val="0"/>
        </w:rPr>
        <w:t xml:space="preserve">3.2.2 Table Name: </w:t>
      </w:r>
      <w:hyperlink r:id="rId9">
        <w:r w:rsidDel="00000000" w:rsidR="00000000" w:rsidRPr="00000000">
          <w:rPr>
            <w:color w:val="1155cc"/>
            <w:u w:val="single"/>
            <w:rtl w:val="0"/>
          </w:rPr>
          <w:t xml:space="preserve">DEATH</w:t>
        </w:r>
      </w:hyperlink>
    </w:p>
    <w:p w:rsidR="00000000" w:rsidDel="00000000" w:rsidP="00000000" w:rsidRDefault="00000000" w:rsidRPr="00000000">
      <w:pPr>
        <w:contextualSpacing w:val="0"/>
      </w:pPr>
      <w:r w:rsidDel="00000000" w:rsidR="00000000" w:rsidRPr="00000000">
        <w:rPr>
          <w:b w:val="1"/>
          <w:color w:val="4f81bd"/>
          <w:sz w:val="24"/>
          <w:szCs w:val="24"/>
          <w:rtl w:val="0"/>
        </w:rPr>
        <w:t xml:space="preserve">Summary</w:t>
      </w:r>
    </w:p>
    <w:p w:rsidR="00000000" w:rsidDel="00000000" w:rsidP="00000000" w:rsidRDefault="00000000" w:rsidRPr="00000000">
      <w:pPr>
        <w:contextualSpacing w:val="0"/>
      </w:pPr>
      <w:r w:rsidDel="00000000" w:rsidR="00000000" w:rsidRPr="00000000">
        <w:rPr>
          <w:rtl w:val="0"/>
        </w:rPr>
        <w:t xml:space="preserve">The death domain contains the clinical event for how and when a person dies. Living patients should not contain any information in the death table. Cause of death will not be populated since we don’t have any information about in the source data.</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Mapping Rules</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Table is populated from</w:t>
      </w:r>
      <w:hyperlink r:id="rId10">
        <w:r w:rsidDel="00000000" w:rsidR="00000000" w:rsidRPr="00000000">
          <w:rPr>
            <w:rtl w:val="0"/>
          </w:rPr>
          <w:t xml:space="preserve"> </w:t>
        </w:r>
      </w:hyperlink>
      <w:hyperlink r:id="rId11">
        <w:r w:rsidDel="00000000" w:rsidR="00000000" w:rsidRPr="00000000">
          <w:rPr>
            <w:rtl w:val="0"/>
          </w:rPr>
          <w:t xml:space="preserve">src.patient_medical_hist, src.diagnostic_contact, src.contact,</w:t>
        </w:r>
      </w:hyperlink>
      <w:r w:rsidDel="00000000" w:rsidR="00000000" w:rsidRPr="00000000">
        <w:rPr>
          <w:rtl w:val="0"/>
        </w:rPr>
        <w:t xml:space="preserve"> cdm.person</w:t>
      </w:r>
      <w:hyperlink r:id="rId12">
        <w:r w:rsidDel="00000000" w:rsidR="00000000" w:rsidRPr="00000000">
          <w:rPr>
            <w:rtl w:val="0"/>
          </w:rPr>
          <w:t xml:space="preserve">.</w:t>
        </w:r>
      </w:hyperlink>
      <w:r w:rsidDel="00000000" w:rsidR="00000000" w:rsidRPr="00000000">
        <w:rPr>
          <w:rtl w:val="0"/>
        </w:rPr>
        <w:t xml:space="preserve"> We are creating records for all the </w:t>
      </w:r>
      <w:r w:rsidDel="00000000" w:rsidR="00000000" w:rsidRPr="00000000">
        <w:rPr>
          <w:rtl w:val="0"/>
        </w:rPr>
        <w:t xml:space="preserve">patients having records in </w:t>
      </w:r>
      <w:r w:rsidDel="00000000" w:rsidR="00000000" w:rsidRPr="00000000">
        <w:rPr>
          <w:rtl w:val="0"/>
        </w:rPr>
        <w:t xml:space="preserve">src.patient_medical_hist </w:t>
      </w:r>
      <w:r w:rsidDel="00000000" w:rsidR="00000000" w:rsidRPr="00000000">
        <w:rPr>
          <w:rtl w:val="0"/>
        </w:rPr>
        <w:t xml:space="preserve">or </w:t>
      </w:r>
      <w:r w:rsidDel="00000000" w:rsidR="00000000" w:rsidRPr="00000000">
        <w:rPr>
          <w:rtl w:val="0"/>
        </w:rPr>
        <w:t xml:space="preserve">src.</w:t>
      </w:r>
      <w:hyperlink r:id="rId13">
        <w:r w:rsidDel="00000000" w:rsidR="00000000" w:rsidRPr="00000000">
          <w:rPr>
            <w:rtl w:val="0"/>
          </w:rPr>
          <w:t xml:space="preserve">diagnostic_contact</w:t>
        </w:r>
      </w:hyperlink>
      <w:r w:rsidDel="00000000" w:rsidR="00000000" w:rsidRPr="00000000">
        <w:rPr>
          <w:rtl w:val="0"/>
        </w:rPr>
        <w:t xml:space="preserve"> associated with dia_id</w:t>
      </w:r>
      <w:r w:rsidDel="00000000" w:rsidR="00000000" w:rsidRPr="00000000">
        <w:rPr>
          <w:rtl w:val="0"/>
        </w:rPr>
        <w:t xml:space="preserve"> from the ’Death list’ (See</w:t>
      </w:r>
      <w:r w:rsidDel="00000000" w:rsidR="00000000" w:rsidRPr="00000000">
        <w:rPr>
          <w:rtl w:val="0"/>
        </w:rPr>
        <w:t xml:space="preserve"> </w:t>
      </w:r>
      <w:hyperlink w:anchor="_bj0ez5g3a10w">
        <w:r w:rsidDel="00000000" w:rsidR="00000000" w:rsidRPr="00000000">
          <w:rPr>
            <w:color w:val="1155cc"/>
            <w:u w:val="single"/>
            <w:rtl w:val="0"/>
          </w:rPr>
          <w:t xml:space="preserve">Business Rules Summary</w:t>
        </w:r>
      </w:hyperlink>
      <w:r w:rsidDel="00000000" w:rsidR="00000000" w:rsidRPr="00000000">
        <w:rPr>
          <w:rtl w:val="0"/>
        </w:rPr>
        <w:t xml:space="preserve">, rule n.3</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If we have multiple records associated with ICD10 code from ‘Death list’ for one patient, we should use the one with </w:t>
      </w:r>
      <w:r w:rsidDel="00000000" w:rsidR="00000000" w:rsidRPr="00000000">
        <w:rPr>
          <w:rtl w:val="0"/>
        </w:rPr>
        <w:t xml:space="preserve">minimum </w:t>
      </w:r>
      <w:r w:rsidDel="00000000" w:rsidR="00000000" w:rsidRPr="00000000">
        <w:rPr>
          <w:rtl w:val="0"/>
        </w:rPr>
        <w:t xml:space="preserve">death_date (see applied rule for death_date)</w:t>
      </w:r>
      <w:r w:rsidDel="00000000" w:rsidR="00000000" w:rsidRPr="00000000">
        <w:rPr>
          <w:rtl w:val="0"/>
        </w:rPr>
        <w:t xml:space="preserve"> that is not </w:t>
      </w:r>
      <w:r w:rsidDel="00000000" w:rsidR="00000000" w:rsidRPr="00000000">
        <w:rPr>
          <w:rtl w:val="0"/>
        </w:rPr>
        <w:t xml:space="preserve">&gt; date of current dataset</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If patients have contacts after minimum death_date, they shouldn’t be considered as dead. </w:t>
      </w:r>
      <w:r w:rsidDel="00000000" w:rsidR="00000000" w:rsidRPr="00000000">
        <w:rPr>
          <w:rtl w:val="0"/>
        </w:rPr>
        <w:t xml:space="preserve">Invalid contact dates </w:t>
      </w:r>
      <w:r w:rsidDel="00000000" w:rsidR="00000000" w:rsidRPr="00000000">
        <w:rPr>
          <w:rtl w:val="0"/>
        </w:rPr>
        <w:t xml:space="preserve">(&gt; date of current dataset)</w:t>
      </w:r>
      <w:r w:rsidDel="00000000" w:rsidR="00000000" w:rsidRPr="00000000">
        <w:rPr>
          <w:rtl w:val="0"/>
        </w:rPr>
        <w:t xml:space="preserve"> or another dates related to death </w:t>
      </w:r>
      <w:r w:rsidDel="00000000" w:rsidR="00000000" w:rsidRPr="00000000">
        <w:rPr>
          <w:rtl w:val="0"/>
        </w:rPr>
        <w:t xml:space="preserve">shouldn’t be considered.</w:t>
      </w:r>
      <w:r w:rsidDel="00000000" w:rsidR="00000000" w:rsidRPr="00000000">
        <w:rPr>
          <w:rtl w:val="0"/>
        </w:rPr>
        <w:t xml:space="preserve"> </w:t>
      </w:r>
      <w:r w:rsidDel="00000000" w:rsidR="00000000" w:rsidRPr="00000000">
        <w:rPr>
          <w:rtl w:val="0"/>
        </w:rPr>
        <w:t xml:space="preserve">We should consider following dates as dates of contacts:</w:t>
      </w:r>
    </w:p>
    <w:p w:rsidR="00000000" w:rsidDel="00000000" w:rsidP="00000000" w:rsidRDefault="00000000" w:rsidRPr="00000000">
      <w:pPr>
        <w:numPr>
          <w:ilvl w:val="0"/>
          <w:numId w:val="48"/>
        </w:numPr>
        <w:ind w:left="1440" w:hanging="360"/>
        <w:contextualSpacing w:val="1"/>
        <w:rPr>
          <w:rFonts w:ascii="Arial" w:cs="Arial" w:eastAsia="Arial" w:hAnsi="Arial"/>
        </w:rPr>
      </w:pPr>
      <w:r w:rsidDel="00000000" w:rsidR="00000000" w:rsidRPr="00000000">
        <w:rPr>
          <w:rtl w:val="0"/>
        </w:rPr>
        <w:t xml:space="preserve">s</w:t>
      </w:r>
      <w:r w:rsidDel="00000000" w:rsidR="00000000" w:rsidRPr="00000000">
        <w:rPr>
          <w:rtl w:val="0"/>
        </w:rPr>
        <w:t xml:space="preserve">rc.diagnostic_contact</w:t>
      </w:r>
      <w:r w:rsidDel="00000000" w:rsidR="00000000" w:rsidRPr="00000000">
        <w:rPr>
          <w:rtl w:val="0"/>
        </w:rPr>
        <w:t xml:space="preserve">.con_date </w:t>
      </w:r>
      <w:r w:rsidDel="00000000" w:rsidR="00000000" w:rsidRPr="00000000">
        <w:rPr>
          <w:rtl w:val="0"/>
        </w:rPr>
        <w:t xml:space="preserve"> -</w:t>
      </w:r>
      <w:r w:rsidDel="00000000" w:rsidR="00000000" w:rsidRPr="00000000">
        <w:rPr>
          <w:rtl w:val="0"/>
        </w:rPr>
        <w:t xml:space="preserve"> records that are not related to codes from ‘Death list’</w:t>
      </w:r>
      <w:r w:rsidDel="00000000" w:rsidR="00000000" w:rsidRPr="00000000">
        <w:rPr>
          <w:rtl w:val="0"/>
        </w:rPr>
      </w:r>
    </w:p>
    <w:p w:rsidR="00000000" w:rsidDel="00000000" w:rsidP="00000000" w:rsidRDefault="00000000" w:rsidRPr="00000000">
      <w:pPr>
        <w:numPr>
          <w:ilvl w:val="0"/>
          <w:numId w:val="48"/>
        </w:numPr>
        <w:ind w:left="1440" w:hanging="360"/>
        <w:contextualSpacing w:val="1"/>
        <w:rPr>
          <w:u w:val="none"/>
        </w:rPr>
      </w:pPr>
      <w:r w:rsidDel="00000000" w:rsidR="00000000" w:rsidRPr="00000000">
        <w:rPr>
          <w:rtl w:val="0"/>
        </w:rPr>
        <w:t xml:space="preserve">src.prescription</w:t>
      </w:r>
      <w:r w:rsidDel="00000000" w:rsidR="00000000" w:rsidRPr="00000000">
        <w:rPr>
          <w:rtl w:val="0"/>
        </w:rPr>
        <w:t xml:space="preserve">.con_date</w:t>
      </w:r>
      <w:r w:rsidDel="00000000" w:rsidR="00000000" w:rsidRPr="00000000">
        <w:rPr>
          <w:rtl w:val="0"/>
        </w:rPr>
      </w:r>
    </w:p>
    <w:p w:rsidR="00000000" w:rsidDel="00000000" w:rsidP="00000000" w:rsidRDefault="00000000" w:rsidRPr="00000000">
      <w:pPr>
        <w:numPr>
          <w:ilvl w:val="0"/>
          <w:numId w:val="48"/>
        </w:numPr>
        <w:ind w:left="1440" w:hanging="360"/>
        <w:contextualSpacing w:val="1"/>
        <w:rPr>
          <w:u w:val="none"/>
        </w:rPr>
      </w:pPr>
      <w:r w:rsidDel="00000000" w:rsidR="00000000" w:rsidRPr="00000000">
        <w:rPr>
          <w:rtl w:val="0"/>
        </w:rPr>
        <w:t xml:space="preserve">src.test_result</w:t>
      </w:r>
      <w:r w:rsidDel="00000000" w:rsidR="00000000" w:rsidRPr="00000000">
        <w:rPr>
          <w:rtl w:val="0"/>
        </w:rPr>
        <w:t xml:space="preserve">.con_date and src.test_result.tst_date</w:t>
      </w:r>
      <w:r w:rsidDel="00000000" w:rsidR="00000000" w:rsidRPr="00000000">
        <w:rPr>
          <w:rtl w:val="0"/>
        </w:rPr>
      </w:r>
    </w:p>
    <w:p w:rsidR="00000000" w:rsidDel="00000000" w:rsidP="00000000" w:rsidRDefault="00000000" w:rsidRPr="00000000">
      <w:pPr>
        <w:numPr>
          <w:ilvl w:val="0"/>
          <w:numId w:val="48"/>
        </w:numPr>
        <w:ind w:left="1440" w:hanging="360"/>
        <w:contextualSpacing w:val="1"/>
        <w:rPr/>
      </w:pPr>
      <w:r w:rsidDel="00000000" w:rsidR="00000000" w:rsidRPr="00000000">
        <w:rPr>
          <w:rtl w:val="0"/>
        </w:rPr>
        <w:t xml:space="preserve">src.contact.con_date (all contacts that are not related to src.diagnostic_contact, src.prescription, src.test_result)</w:t>
      </w:r>
      <w:r w:rsidDel="00000000" w:rsidR="00000000" w:rsidRPr="00000000">
        <w:rPr>
          <w:rtl w:val="0"/>
        </w:rPr>
      </w:r>
    </w:p>
    <w:p w:rsidR="00000000" w:rsidDel="00000000" w:rsidP="00000000" w:rsidRDefault="00000000" w:rsidRPr="00000000">
      <w:pPr>
        <w:numPr>
          <w:ilvl w:val="0"/>
          <w:numId w:val="48"/>
        </w:numPr>
        <w:ind w:left="1440" w:hanging="360"/>
        <w:contextualSpacing w:val="1"/>
        <w:rPr>
          <w:rFonts w:ascii="Arial" w:cs="Arial" w:eastAsia="Arial" w:hAnsi="Arial"/>
        </w:rPr>
      </w:pPr>
      <w:r w:rsidDel="00000000" w:rsidR="00000000" w:rsidRPr="00000000">
        <w:rPr>
          <w:rtl w:val="0"/>
        </w:rPr>
        <w:t xml:space="preserve">src.patient_medical_hist.(known_since/input_date) - </w:t>
      </w:r>
      <w:r w:rsidDel="00000000" w:rsidR="00000000" w:rsidRPr="00000000">
        <w:rPr>
          <w:rtl w:val="0"/>
        </w:rPr>
        <w:t xml:space="preserve">records that are not related to codes from ‘Death list’</w:t>
      </w:r>
    </w:p>
    <w:p w:rsidR="00000000" w:rsidDel="00000000" w:rsidP="00000000" w:rsidRDefault="00000000" w:rsidRPr="00000000">
      <w:pPr>
        <w:numPr>
          <w:ilvl w:val="0"/>
          <w:numId w:val="48"/>
        </w:numPr>
        <w:ind w:left="1440" w:hanging="360"/>
        <w:contextualSpacing w:val="1"/>
        <w:rPr>
          <w:rFonts w:ascii="Arial" w:cs="Arial" w:eastAsia="Arial" w:hAnsi="Arial"/>
        </w:rPr>
      </w:pPr>
      <w:r w:rsidDel="00000000" w:rsidR="00000000" w:rsidRPr="00000000">
        <w:rPr>
          <w:rtl w:val="0"/>
        </w:rPr>
        <w:t xml:space="preserve">src.immunization(vaccination/input_date</w:t>
      </w:r>
      <w:r w:rsidDel="00000000" w:rsidR="00000000" w:rsidRPr="00000000">
        <w:rPr>
          <w:rtl w:val="0"/>
        </w:rPr>
        <w:t xml:space="preserve">)</w:t>
      </w:r>
    </w:p>
    <w:p w:rsidR="00000000" w:rsidDel="00000000" w:rsidP="00000000" w:rsidRDefault="00000000" w:rsidRPr="00000000">
      <w:pPr>
        <w:numPr>
          <w:ilvl w:val="0"/>
          <w:numId w:val="48"/>
        </w:numPr>
        <w:ind w:left="1440" w:hanging="360"/>
        <w:contextualSpacing w:val="1"/>
        <w:rPr>
          <w:rFonts w:ascii="Arial" w:cs="Arial" w:eastAsia="Arial" w:hAnsi="Arial"/>
        </w:rPr>
      </w:pPr>
      <w:r w:rsidDel="00000000" w:rsidR="00000000" w:rsidRPr="00000000">
        <w:rPr>
          <w:rtl w:val="0"/>
        </w:rPr>
        <w:t xml:space="preserve">src.allergy(all_start_date/input_date)</w:t>
      </w:r>
      <w:r w:rsidDel="00000000" w:rsidR="00000000" w:rsidRPr="00000000">
        <w:rPr>
          <w:rtl w:val="0"/>
        </w:rPr>
      </w:r>
    </w:p>
    <w:p w:rsidR="00000000" w:rsidDel="00000000" w:rsidP="00000000" w:rsidRDefault="00000000" w:rsidRPr="00000000">
      <w:pPr>
        <w:spacing w:after="200" w:line="276" w:lineRule="auto"/>
        <w:ind w:firstLine="720"/>
        <w:contextualSpacing w:val="0"/>
      </w:pPr>
      <w:r w:rsidDel="00000000" w:rsidR="00000000" w:rsidRPr="00000000">
        <w:rPr>
          <w:b w:val="1"/>
          <w:rtl w:val="0"/>
        </w:rPr>
        <w:t xml:space="preserve">NOTE:</w:t>
      </w:r>
      <w:r w:rsidDel="00000000" w:rsidR="00000000" w:rsidRPr="00000000">
        <w:rPr>
          <w:rtl w:val="0"/>
        </w:rPr>
        <w:t xml:space="preserve"> if contact dates are invalid </w:t>
      </w:r>
      <w:r w:rsidDel="00000000" w:rsidR="00000000" w:rsidRPr="00000000">
        <w:rPr>
          <w:rtl w:val="0"/>
        </w:rPr>
        <w:t xml:space="preserve">(&gt; date of current dataset)</w:t>
      </w:r>
      <w:r w:rsidDel="00000000" w:rsidR="00000000" w:rsidRPr="00000000">
        <w:rPr>
          <w:rtl w:val="0"/>
        </w:rPr>
        <w:t xml:space="preserve">, they still go ‘as is’ in cdm event tables. Because of it patients may have records in cdm event tables with date of visit after death_date (but only if date of such visit </w:t>
      </w:r>
      <w:r w:rsidDel="00000000" w:rsidR="00000000" w:rsidRPr="00000000">
        <w:rPr>
          <w:rtl w:val="0"/>
        </w:rPr>
        <w:t xml:space="preserve">&gt; date of current dataset</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w:t>
      </w:r>
      <w:hyperlink r:id="rId14">
        <w:r w:rsidDel="00000000" w:rsidR="00000000" w:rsidRPr="00000000">
          <w:rPr>
            <w:rtl w:val="0"/>
          </w:rPr>
        </w:r>
      </w:hyperlink>
    </w:p>
    <w:tbl>
      <w:tblPr>
        <w:tblStyle w:val="Table14"/>
        <w:bidiVisual w:val="0"/>
        <w:tblW w:w="1059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655"/>
        <w:gridCol w:w="3405"/>
        <w:gridCol w:w="1215"/>
        <w:gridCol w:w="1335"/>
        <w:tblGridChange w:id="0">
          <w:tblGrid>
            <w:gridCol w:w="1980"/>
            <w:gridCol w:w="2655"/>
            <w:gridCol w:w="3405"/>
            <w:gridCol w:w="1215"/>
            <w:gridCol w:w="1335"/>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18"/>
                <w:szCs w:val="18"/>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18"/>
                <w:szCs w:val="18"/>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18"/>
                <w:szCs w:val="18"/>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18"/>
                <w:szCs w:val="18"/>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18"/>
                <w:szCs w:val="18"/>
                <w:rtl w:val="0"/>
              </w:rPr>
              <w:t xml:space="preserve">Comment</w:t>
            </w:r>
          </w:p>
        </w:tc>
      </w:tr>
      <w:tr>
        <w:trPr>
          <w:trHeight w:val="3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w:t>
            </w:r>
            <w:r w:rsidDel="00000000" w:rsidR="00000000" w:rsidRPr="00000000">
              <w:rPr>
                <w:sz w:val="20"/>
                <w:szCs w:val="20"/>
                <w:rtl w:val="0"/>
              </w:rPr>
              <w:t xml:space="preserve">patient_medical_hist</w:t>
            </w:r>
            <w:r w:rsidDel="00000000" w:rsidR="00000000" w:rsidRPr="00000000">
              <w:rPr>
                <w:sz w:val="20"/>
                <w:szCs w:val="20"/>
                <w:rtl w:val="0"/>
              </w:rPr>
              <w:t xml:space="preserve">.pat_id = cdm.person.person_source_value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or</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src.contact.pat_id = cdm.person.person_source_value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death_date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src.patient_medical_hist.(known_since/input_date)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OR</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src.diagnostic_contact.con_date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OR</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src.prescription.con_date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See mapping rules above</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AND</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IF src.patient_medical_hist.known_since IS NOT NULL THEN src.patient_medical_hist.known_since ELSE </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src.patient_medical_hist.input_date</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OR</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w:t>
            </w:r>
            <w:r w:rsidDel="00000000" w:rsidR="00000000" w:rsidRPr="00000000">
              <w:rPr>
                <w:sz w:val="20"/>
                <w:szCs w:val="20"/>
                <w:rtl w:val="0"/>
              </w:rPr>
              <w:t xml:space="preserve">rc.diagnostic_contact.con_date</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OR</w:t>
            </w:r>
          </w:p>
          <w:p w:rsidR="00000000" w:rsidDel="00000000" w:rsidP="00000000" w:rsidRDefault="00000000" w:rsidRPr="00000000">
            <w:pPr>
              <w:spacing w:after="0" w:before="60" w:lineRule="auto"/>
              <w:ind w:right="4"/>
              <w:contextualSpacing w:val="0"/>
              <w:rPr/>
            </w:pPr>
            <w:r w:rsidDel="00000000" w:rsidR="00000000" w:rsidRPr="00000000">
              <w:rPr>
                <w:sz w:val="20"/>
                <w:szCs w:val="20"/>
                <w:rtl w:val="0"/>
              </w:rPr>
              <w:t xml:space="preserve">src.prescription.con_date</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death_type_concept_id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cause_concept_id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cause_source_value</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r>
      <w:tr>
        <w:trPr>
          <w:trHeight w:val="70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cause_source_concept_id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rl3zuq20ud7y" w:id="19"/>
      <w:bookmarkEnd w:id="19"/>
      <w:r w:rsidDel="00000000" w:rsidR="00000000" w:rsidRPr="00000000">
        <w:rPr>
          <w:rtl w:val="0"/>
        </w:rPr>
        <w:t xml:space="preserve">3.2.3 Table Name: </w:t>
      </w:r>
      <w:hyperlink r:id="rId15">
        <w:r w:rsidDel="00000000" w:rsidR="00000000" w:rsidRPr="00000000">
          <w:rPr>
            <w:color w:val="1155cc"/>
            <w:u w:val="single"/>
            <w:rtl w:val="0"/>
          </w:rPr>
          <w:t xml:space="preserve">PROCEDURE_OCCURRENCE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Summary</w:t>
      </w:r>
    </w:p>
    <w:p w:rsidR="00000000" w:rsidDel="00000000" w:rsidP="00000000" w:rsidRDefault="00000000" w:rsidRPr="00000000">
      <w:pPr>
        <w:contextualSpacing w:val="0"/>
      </w:pPr>
      <w:r w:rsidDel="00000000" w:rsidR="00000000" w:rsidRPr="00000000">
        <w:rPr>
          <w:highlight w:val="white"/>
          <w:rtl w:val="0"/>
        </w:rPr>
        <w:t xml:space="preserve">The PROCEDURE_OCCURRENCE table contains records of activities or processes ordered by, or carried out by, a healthcare provider on the patient to have a diagnostic or therapeutic purpose. </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Mapping Rules</w:t>
      </w:r>
    </w:p>
    <w:p w:rsidR="00000000" w:rsidDel="00000000" w:rsidP="00000000" w:rsidRDefault="00000000" w:rsidRPr="00000000">
      <w:pPr>
        <w:pStyle w:val="Heading5"/>
        <w:contextualSpacing w:val="0"/>
      </w:pPr>
      <w:bookmarkStart w:colFirst="0" w:colLast="0" w:name="_33lyhuxc91si" w:id="20"/>
      <w:bookmarkEnd w:id="20"/>
      <w:r w:rsidDel="00000000" w:rsidR="00000000" w:rsidRPr="00000000">
        <w:rPr>
          <w:rtl w:val="0"/>
        </w:rPr>
        <w:t xml:space="preserve">Rule n.1: records from src.diagnostic_contact</w:t>
      </w:r>
    </w:p>
    <w:p w:rsidR="00000000" w:rsidDel="00000000" w:rsidP="00000000" w:rsidRDefault="00000000" w:rsidRPr="00000000">
      <w:pPr>
        <w:contextualSpacing w:val="0"/>
      </w:pPr>
      <w:r w:rsidDel="00000000" w:rsidR="00000000" w:rsidRPr="00000000">
        <w:rPr>
          <w:rtl w:val="0"/>
        </w:rPr>
        <w:t xml:space="preserve">Table is populated from:</w:t>
      </w:r>
      <w:r w:rsidDel="00000000" w:rsidR="00000000" w:rsidRPr="00000000">
        <w:rPr>
          <w:rtl w:val="0"/>
        </w:rPr>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src.diagnostic_contact</w:t>
      </w:r>
    </w:p>
    <w:p w:rsidR="00000000" w:rsidDel="00000000" w:rsidP="00000000" w:rsidRDefault="00000000" w:rsidRPr="00000000">
      <w:pPr>
        <w:numPr>
          <w:ilvl w:val="0"/>
          <w:numId w:val="20"/>
        </w:numPr>
        <w:ind w:left="720" w:hanging="360"/>
        <w:contextualSpacing w:val="1"/>
        <w:rPr>
          <w:rFonts w:ascii="Arial" w:cs="Arial" w:eastAsia="Arial" w:hAnsi="Arial"/>
        </w:rPr>
      </w:pPr>
      <w:r w:rsidDel="00000000" w:rsidR="00000000" w:rsidRPr="00000000">
        <w:rPr>
          <w:rtl w:val="0"/>
        </w:rPr>
        <w:t xml:space="preserve">src.contact</w:t>
      </w:r>
    </w:p>
    <w:p w:rsidR="00000000" w:rsidDel="00000000" w:rsidP="00000000" w:rsidRDefault="00000000" w:rsidRPr="00000000">
      <w:pPr>
        <w:numPr>
          <w:ilvl w:val="1"/>
          <w:numId w:val="20"/>
        </w:numPr>
        <w:ind w:left="1440" w:hanging="360"/>
        <w:contextualSpacing w:val="1"/>
        <w:rPr>
          <w:rFonts w:ascii="Arial" w:cs="Arial" w:eastAsia="Arial" w:hAnsi="Arial"/>
        </w:rPr>
      </w:pPr>
      <w:r w:rsidDel="00000000" w:rsidR="00000000" w:rsidRPr="00000000">
        <w:rPr>
          <w:rtl w:val="0"/>
        </w:rPr>
        <w:t xml:space="preserve">src.contact.con_id = src.diagnostict_contact.con_id </w:t>
      </w:r>
    </w:p>
    <w:p w:rsidR="00000000" w:rsidDel="00000000" w:rsidP="00000000" w:rsidRDefault="00000000" w:rsidRPr="00000000">
      <w:pPr>
        <w:numPr>
          <w:ilvl w:val="0"/>
          <w:numId w:val="20"/>
        </w:numPr>
        <w:ind w:left="720" w:hanging="360"/>
        <w:contextualSpacing w:val="1"/>
        <w:rPr>
          <w:rFonts w:ascii="Arial" w:cs="Arial" w:eastAsia="Arial" w:hAnsi="Arial"/>
        </w:rPr>
      </w:pPr>
      <w:r w:rsidDel="00000000" w:rsidR="00000000" w:rsidRPr="00000000">
        <w:rPr>
          <w:rtl w:val="0"/>
        </w:rPr>
        <w:t xml:space="preserve">cdm.person</w:t>
      </w:r>
    </w:p>
    <w:p w:rsidR="00000000" w:rsidDel="00000000" w:rsidP="00000000" w:rsidRDefault="00000000" w:rsidRPr="00000000">
      <w:pPr>
        <w:numPr>
          <w:ilvl w:val="1"/>
          <w:numId w:val="20"/>
        </w:numPr>
        <w:ind w:left="1440" w:hanging="360"/>
        <w:contextualSpacing w:val="1"/>
        <w:rPr>
          <w:rFonts w:ascii="Arial" w:cs="Arial" w:eastAsia="Arial" w:hAnsi="Arial"/>
        </w:rPr>
      </w:pPr>
      <w:r w:rsidDel="00000000" w:rsidR="00000000" w:rsidRPr="00000000">
        <w:rPr>
          <w:rtl w:val="0"/>
        </w:rPr>
        <w:t xml:space="preserve">cdm.person.person_source_value = src.contact.pat_id </w:t>
      </w:r>
    </w:p>
    <w:p w:rsidR="00000000" w:rsidDel="00000000" w:rsidP="00000000" w:rsidRDefault="00000000" w:rsidRPr="00000000">
      <w:pPr>
        <w:numPr>
          <w:ilvl w:val="0"/>
          <w:numId w:val="20"/>
        </w:numPr>
        <w:ind w:left="720" w:hanging="360"/>
        <w:contextualSpacing w:val="1"/>
        <w:rPr>
          <w:rFonts w:ascii="Arial" w:cs="Arial" w:eastAsia="Arial" w:hAnsi="Arial"/>
        </w:rPr>
      </w:pPr>
      <w:hyperlink w:anchor="_2hnc7o10wzkk">
        <w:r w:rsidDel="00000000" w:rsidR="00000000" w:rsidRPr="00000000">
          <w:rPr>
            <w:color w:val="1155cc"/>
            <w:u w:val="single"/>
            <w:rtl w:val="0"/>
          </w:rPr>
          <w:t xml:space="preserve">l</w:t>
        </w:r>
      </w:hyperlink>
      <w:hyperlink w:anchor="_2hnc7o10wzkk">
        <w:r w:rsidDel="00000000" w:rsidR="00000000" w:rsidRPr="00000000">
          <w:rPr>
            <w:color w:val="1155cc"/>
            <w:u w:val="single"/>
            <w:rtl w:val="0"/>
          </w:rPr>
          <w:t xml:space="preserve">k.voc_</w:t>
        </w:r>
      </w:hyperlink>
      <w:hyperlink w:anchor="_2hnc7o10wzkk">
        <w:r w:rsidDel="00000000" w:rsidR="00000000" w:rsidRPr="00000000">
          <w:rPr>
            <w:color w:val="1155cc"/>
            <w:u w:val="single"/>
            <w:rtl w:val="0"/>
          </w:rPr>
          <w:t xml:space="preserve">source</w:t>
        </w:r>
      </w:hyperlink>
      <w:hyperlink w:anchor="_2hnc7o10wzkk">
        <w:r w:rsidDel="00000000" w:rsidR="00000000" w:rsidRPr="00000000">
          <w:rPr>
            <w:color w:val="1155cc"/>
            <w:u w:val="single"/>
            <w:rtl w:val="0"/>
          </w:rPr>
          <w:t xml:space="preserve">_to_standard_lk </w:t>
        </w:r>
      </w:hyperlink>
      <w:r w:rsidDel="00000000" w:rsidR="00000000" w:rsidRPr="00000000">
        <w:rPr>
          <w:rtl w:val="0"/>
        </w:rPr>
      </w:r>
    </w:p>
    <w:p w:rsidR="00000000" w:rsidDel="00000000" w:rsidP="00000000" w:rsidRDefault="00000000" w:rsidRPr="00000000">
      <w:pPr>
        <w:numPr>
          <w:ilvl w:val="1"/>
          <w:numId w:val="20"/>
        </w:numPr>
        <w:ind w:left="1440" w:hanging="360"/>
        <w:contextualSpacing w:val="1"/>
        <w:rPr/>
      </w:pPr>
      <w:r w:rsidDel="00000000" w:rsidR="00000000" w:rsidRPr="00000000">
        <w:rPr>
          <w:rtl w:val="0"/>
        </w:rPr>
        <w:t xml:space="preserve">lk.voc_</w:t>
      </w:r>
      <w:r w:rsidDel="00000000" w:rsidR="00000000" w:rsidRPr="00000000">
        <w:rPr>
          <w:rtl w:val="0"/>
        </w:rPr>
        <w:t xml:space="preserve">source</w:t>
      </w:r>
      <w:r w:rsidDel="00000000" w:rsidR="00000000" w:rsidRPr="00000000">
        <w:rPr>
          <w:rtl w:val="0"/>
        </w:rPr>
        <w:t xml:space="preserve">_to_standard_lk.dia_id = src.diagnostict_contact.dia_id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src.diagnostic_contact we populate only records that are associated with patients from cdm.person table. We use lookup table  lk.voc_source_to_standard_lk to find corresponding icd10 code and target standard concept_id for each src.diagnostic_contact.dia_id. We use src.contact table to find corresponding person and provider for each record from src.diagnostic_contact.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r w:rsidDel="00000000" w:rsidR="00000000" w:rsidRPr="00000000">
        <w:rPr>
          <w:rtl w:val="0"/>
        </w:rPr>
        <w:t xml:space="preserve"> (rule n.1-5):</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about populating of procedure_date with date from source data ‘as is’</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populating records from src.diagnostic_contact according to corresponding domain_id</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not populating from src.diagnostic_contact records associated with dia_id from ‘Death list’</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rule regarding duplicates</w:t>
      </w:r>
    </w:p>
    <w:p w:rsidR="00000000" w:rsidDel="00000000" w:rsidP="00000000" w:rsidRDefault="00000000" w:rsidRPr="00000000">
      <w:pPr>
        <w:numPr>
          <w:ilvl w:val="0"/>
          <w:numId w:val="68"/>
        </w:numPr>
        <w:ind w:left="720" w:hanging="360"/>
        <w:contextualSpacing w:val="1"/>
        <w:rPr/>
      </w:pPr>
      <w:r w:rsidDel="00000000" w:rsidR="00000000" w:rsidRPr="00000000">
        <w:rPr>
          <w:rtl w:val="0"/>
        </w:rPr>
        <w:t xml:space="preserve">not populating from src.diagnostic_contact records associated with dia_id from list of excluded diagnoses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(n.1) - records from src.diagnostic_contact</w:t>
      </w:r>
    </w:p>
    <w:tbl>
      <w:tblPr>
        <w:tblStyle w:val="Table15"/>
        <w:bidiVisual w:val="0"/>
        <w:tblW w:w="1018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0"/>
        <w:gridCol w:w="1860"/>
        <w:gridCol w:w="2400"/>
        <w:gridCol w:w="1460"/>
        <w:gridCol w:w="1920"/>
        <w:tblGridChange w:id="0">
          <w:tblGrid>
            <w:gridCol w:w="2540"/>
            <w:gridCol w:w="1860"/>
            <w:gridCol w:w="2400"/>
            <w:gridCol w:w="1460"/>
            <w:gridCol w:w="1920"/>
          </w:tblGrid>
        </w:tblGridChange>
      </w:tblGrid>
      <w:tr>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procedure_occurrence_id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i w:val="1"/>
                <w:sz w:val="20"/>
                <w:szCs w:val="20"/>
                <w:rtl w:val="0"/>
              </w:rPr>
              <w:t xml:space="preserve">Identity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person_id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n.1 above</w:t>
            </w: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 IS NOT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THEN 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target concept_id 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 using icd10 code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procedure_date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src.diagnostic_contact.con_date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procedure_type_concept_id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38000275</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concept_name ‘EHR order list entry’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modifier_concept_id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quantity</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provider_id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cdm.provider.provider_id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n.1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src.contact.doc_id </w:t>
            </w:r>
            <w:r w:rsidDel="00000000" w:rsidR="00000000" w:rsidRPr="00000000">
              <w:rPr>
                <w:sz w:val="20"/>
                <w:szCs w:val="20"/>
                <w:rtl w:val="0"/>
              </w:rPr>
              <w:t xml:space="preserve">=</w:t>
            </w:r>
            <w:r w:rsidDel="00000000" w:rsidR="00000000" w:rsidRPr="00000000">
              <w:rPr>
                <w:sz w:val="20"/>
                <w:szCs w:val="20"/>
                <w:rtl w:val="0"/>
              </w:rPr>
              <w:t xml:space="preserve"> cdm.provider.provider_source_value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visit_occurrence_id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240" w:lineRule="auto"/>
              <w:contextualSpacing w:val="0"/>
            </w:pPr>
            <w:r w:rsidDel="00000000" w:rsidR="00000000" w:rsidRPr="00000000">
              <w:rPr>
                <w:sz w:val="20"/>
                <w:szCs w:val="20"/>
                <w:rtl w:val="0"/>
              </w:rPr>
              <w:t xml:space="preserve">cdm.visit_occurrence.visit_occurrence_id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Populate with cdm.visit_occurrence.visit_occurrence_id related to combination of person_id, procedure_date and provider_id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procedure_source_value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“ICD10: “ + </w:t>
            </w: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procedure_source_concept_id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Populate with source concept_id lk.</w:t>
            </w:r>
            <w:r w:rsidDel="00000000" w:rsidR="00000000" w:rsidRPr="00000000">
              <w:rPr>
                <w:sz w:val="20"/>
                <w:szCs w:val="20"/>
                <w:rtl w:val="0"/>
              </w:rPr>
              <w:t xml:space="preserve">voc_source_to_standard_lk</w:t>
            </w:r>
            <w:r w:rsidDel="00000000" w:rsidR="00000000" w:rsidRPr="00000000">
              <w:rPr>
                <w:sz w:val="20"/>
                <w:szCs w:val="20"/>
                <w:rtl w:val="0"/>
              </w:rPr>
              <w:t xml:space="preserve">.</w:t>
            </w:r>
            <w:r w:rsidDel="00000000" w:rsidR="00000000" w:rsidRPr="00000000">
              <w:rPr>
                <w:sz w:val="20"/>
                <w:szCs w:val="20"/>
                <w:rtl w:val="0"/>
              </w:rPr>
              <w:t xml:space="preserve">concept_id_</w:t>
            </w:r>
            <w:r w:rsidDel="00000000" w:rsidR="00000000" w:rsidRPr="00000000">
              <w:rPr>
                <w:sz w:val="20"/>
                <w:szCs w:val="20"/>
                <w:rtl w:val="0"/>
              </w:rPr>
              <w:t xml:space="preserve">1</w:t>
            </w:r>
            <w:r w:rsidDel="00000000" w:rsidR="00000000" w:rsidRPr="00000000">
              <w:rPr>
                <w:sz w:val="20"/>
                <w:szCs w:val="20"/>
                <w:rtl w:val="0"/>
              </w:rPr>
              <w:t xml:space="preserve"> related to icd10 code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qualifier_source_value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p5yoduo96l6n" w:id="21"/>
      <w:bookmarkEnd w:id="21"/>
      <w:r w:rsidDel="00000000" w:rsidR="00000000" w:rsidRPr="00000000">
        <w:rPr>
          <w:rtl w:val="0"/>
        </w:rPr>
        <w:t xml:space="preserve">Rule n.2: records from src.prescription</w:t>
      </w:r>
    </w:p>
    <w:p w:rsidR="00000000" w:rsidDel="00000000" w:rsidP="00000000" w:rsidRDefault="00000000" w:rsidRPr="00000000">
      <w:pPr>
        <w:contextualSpacing w:val="0"/>
      </w:pPr>
      <w:r w:rsidDel="00000000" w:rsidR="00000000" w:rsidRPr="00000000">
        <w:rPr>
          <w:rtl w:val="0"/>
        </w:rPr>
        <w:t xml:space="preserve">Table is populated from:</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src.prescription</w:t>
      </w:r>
    </w:p>
    <w:p w:rsidR="00000000" w:rsidDel="00000000" w:rsidP="00000000" w:rsidRDefault="00000000" w:rsidRPr="00000000">
      <w:pPr>
        <w:numPr>
          <w:ilvl w:val="0"/>
          <w:numId w:val="20"/>
        </w:numPr>
        <w:ind w:left="720" w:hanging="360"/>
        <w:contextualSpacing w:val="1"/>
        <w:rPr>
          <w:rFonts w:ascii="Arial" w:cs="Arial" w:eastAsia="Arial" w:hAnsi="Arial"/>
        </w:rPr>
      </w:pPr>
      <w:r w:rsidDel="00000000" w:rsidR="00000000" w:rsidRPr="00000000">
        <w:rPr>
          <w:rtl w:val="0"/>
        </w:rPr>
        <w:t xml:space="preserve">src.contact</w:t>
      </w:r>
    </w:p>
    <w:p w:rsidR="00000000" w:rsidDel="00000000" w:rsidP="00000000" w:rsidRDefault="00000000" w:rsidRPr="00000000">
      <w:pPr>
        <w:numPr>
          <w:ilvl w:val="1"/>
          <w:numId w:val="20"/>
        </w:numPr>
        <w:ind w:left="1440" w:hanging="360"/>
        <w:contextualSpacing w:val="1"/>
        <w:rPr>
          <w:rFonts w:ascii="Arial" w:cs="Arial" w:eastAsia="Arial" w:hAnsi="Arial"/>
        </w:rPr>
      </w:pPr>
      <w:r w:rsidDel="00000000" w:rsidR="00000000" w:rsidRPr="00000000">
        <w:rPr>
          <w:rtl w:val="0"/>
        </w:rPr>
        <w:t xml:space="preserve">src.contact.con_id = src.prescription.con_id </w:t>
      </w:r>
    </w:p>
    <w:p w:rsidR="00000000" w:rsidDel="00000000" w:rsidP="00000000" w:rsidRDefault="00000000" w:rsidRPr="00000000">
      <w:pPr>
        <w:numPr>
          <w:ilvl w:val="0"/>
          <w:numId w:val="20"/>
        </w:numPr>
        <w:ind w:left="720" w:hanging="360"/>
        <w:contextualSpacing w:val="1"/>
        <w:rPr>
          <w:rFonts w:ascii="Arial" w:cs="Arial" w:eastAsia="Arial" w:hAnsi="Arial"/>
        </w:rPr>
      </w:pPr>
      <w:r w:rsidDel="00000000" w:rsidR="00000000" w:rsidRPr="00000000">
        <w:rPr>
          <w:rtl w:val="0"/>
        </w:rPr>
        <w:t xml:space="preserve">cdm.person</w:t>
      </w:r>
    </w:p>
    <w:p w:rsidR="00000000" w:rsidDel="00000000" w:rsidP="00000000" w:rsidRDefault="00000000" w:rsidRPr="00000000">
      <w:pPr>
        <w:numPr>
          <w:ilvl w:val="1"/>
          <w:numId w:val="20"/>
        </w:numPr>
        <w:ind w:left="1440" w:hanging="360"/>
        <w:contextualSpacing w:val="1"/>
        <w:rPr>
          <w:rFonts w:ascii="Arial" w:cs="Arial" w:eastAsia="Arial" w:hAnsi="Arial"/>
        </w:rPr>
      </w:pPr>
      <w:r w:rsidDel="00000000" w:rsidR="00000000" w:rsidRPr="00000000">
        <w:rPr>
          <w:rtl w:val="0"/>
        </w:rPr>
        <w:t xml:space="preserve">cdm.person.person_source_value = src.contact.pat_id </w:t>
      </w:r>
    </w:p>
    <w:p w:rsidR="00000000" w:rsidDel="00000000" w:rsidP="00000000" w:rsidRDefault="00000000" w:rsidRPr="00000000">
      <w:pPr>
        <w:numPr>
          <w:ilvl w:val="0"/>
          <w:numId w:val="20"/>
        </w:numPr>
        <w:ind w:left="720" w:hanging="360"/>
        <w:contextualSpacing w:val="1"/>
        <w:rPr>
          <w:rFonts w:ascii="Arial" w:cs="Arial" w:eastAsia="Arial" w:hAnsi="Arial"/>
        </w:rPr>
      </w:pPr>
      <w:hyperlink w:anchor="_2hnc7o10wzkk">
        <w:r w:rsidDel="00000000" w:rsidR="00000000" w:rsidRPr="00000000">
          <w:rPr>
            <w:color w:val="1155cc"/>
            <w:u w:val="single"/>
            <w:rtl w:val="0"/>
          </w:rPr>
          <w:t xml:space="preserve">lk.voc_source_to_standard_lk </w:t>
        </w:r>
      </w:hyperlink>
      <w:r w:rsidDel="00000000" w:rsidR="00000000" w:rsidRPr="00000000">
        <w:rPr>
          <w:rtl w:val="0"/>
        </w:rPr>
      </w:r>
    </w:p>
    <w:p w:rsidR="00000000" w:rsidDel="00000000" w:rsidP="00000000" w:rsidRDefault="00000000" w:rsidRPr="00000000">
      <w:pPr>
        <w:numPr>
          <w:ilvl w:val="1"/>
          <w:numId w:val="20"/>
        </w:numPr>
        <w:ind w:left="1440" w:hanging="360"/>
        <w:contextualSpacing w:val="1"/>
        <w:rPr/>
      </w:pPr>
      <w:r w:rsidDel="00000000" w:rsidR="00000000" w:rsidRPr="00000000">
        <w:rPr>
          <w:rtl w:val="0"/>
        </w:rPr>
        <w:t xml:space="preserve">lk.voc_source_to_standard_lk.dia_id = src.prescription.dia_id </w:t>
      </w:r>
    </w:p>
    <w:p w:rsidR="00000000" w:rsidDel="00000000" w:rsidP="00000000" w:rsidRDefault="00000000" w:rsidRPr="00000000">
      <w:pPr>
        <w:contextualSpacing w:val="0"/>
      </w:pPr>
      <w:r w:rsidDel="00000000" w:rsidR="00000000" w:rsidRPr="00000000">
        <w:rPr>
          <w:rtl w:val="0"/>
        </w:rPr>
        <w:t xml:space="preserve">From src.prescription we populate only records that are associated with patients from cdm.person table. We use lookup table  lk.voc_source_to_standard_lk to find corresponding icd10 code and target standard concept_id for each src.prescription.dia_id. We use src.contact table to find corresponding </w:t>
      </w:r>
      <w:r w:rsidDel="00000000" w:rsidR="00000000" w:rsidRPr="00000000">
        <w:rPr>
          <w:rtl w:val="0"/>
        </w:rPr>
        <w:t xml:space="preserve">person and </w:t>
      </w:r>
      <w:r w:rsidDel="00000000" w:rsidR="00000000" w:rsidRPr="00000000">
        <w:rPr>
          <w:rtl w:val="0"/>
        </w:rPr>
        <w:t xml:space="preserve">provider for each record from src.prescription.</w:t>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r w:rsidDel="00000000" w:rsidR="00000000" w:rsidRPr="00000000">
        <w:rPr>
          <w:rtl w:val="0"/>
        </w:rPr>
        <w:t xml:space="preserve"> (rule n.1-5):</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about populating of procedure_date with date from source data ‘as is’ </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populating records from src.prescription according to corresponding domain_id</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not populating from src.prescription records associated with dia_id from ‘Death list’</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rule regarding duplicates</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not populating from src.prescription records associated with dia_id from list of excluded diagnoses</w:t>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(n.2) - records from src.prescription</w:t>
      </w:r>
    </w:p>
    <w:tbl>
      <w:tblPr>
        <w:tblStyle w:val="Table16"/>
        <w:bidiVisual w:val="0"/>
        <w:tblW w:w="1018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0"/>
        <w:gridCol w:w="1860"/>
        <w:gridCol w:w="2400"/>
        <w:gridCol w:w="1460"/>
        <w:gridCol w:w="1920"/>
        <w:tblGridChange w:id="0">
          <w:tblGrid>
            <w:gridCol w:w="2540"/>
            <w:gridCol w:w="1860"/>
            <w:gridCol w:w="2400"/>
            <w:gridCol w:w="1460"/>
            <w:gridCol w:w="1920"/>
          </w:tblGrid>
        </w:tblGridChange>
      </w:tblGrid>
      <w:tr>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procedure_occurrence_id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i w:val="1"/>
                <w:sz w:val="20"/>
                <w:szCs w:val="20"/>
                <w:rtl w:val="0"/>
              </w:rPr>
              <w:t xml:space="preserve">Identity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person_id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n.2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n.2 above</w:t>
            </w: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 IS NOT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THEN 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target concept_id lk.voc_source_to_standard_lk.concept_id_2 using icd10 code</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procedure_date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src.prescription.con_date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procedure_type_concept_id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38000275</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concept_name ‘EHR order list entry’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modifier_concept_id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quantity</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provider_id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cdm.provider.provider_id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n.2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src.contact.doc_id =  cdm.provider.provider_source_value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visit_occurrence_id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240" w:lineRule="auto"/>
              <w:contextualSpacing w:val="0"/>
            </w:pPr>
            <w:r w:rsidDel="00000000" w:rsidR="00000000" w:rsidRPr="00000000">
              <w:rPr>
                <w:sz w:val="20"/>
                <w:szCs w:val="20"/>
                <w:rtl w:val="0"/>
              </w:rPr>
              <w:t xml:space="preserve">cdm.visit_occurrence.visit_occurrence_id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Populate with cdm.visit_occurrence.visit_occurrence_id related to combination of person_id, procedure_date and provider_id </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procedure_source_value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“ICD10: “ + </w:t>
            </w: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n.2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procedure_source_concept_id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n.2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Populate with source concept_id lk.voc_source_to_standard_lk.</w:t>
            </w:r>
            <w:r w:rsidDel="00000000" w:rsidR="00000000" w:rsidRPr="00000000">
              <w:rPr>
                <w:sz w:val="20"/>
                <w:szCs w:val="20"/>
                <w:rtl w:val="0"/>
              </w:rPr>
              <w:t xml:space="preserve">concept_id_1</w:t>
            </w:r>
            <w:r w:rsidDel="00000000" w:rsidR="00000000" w:rsidRPr="00000000">
              <w:rPr>
                <w:sz w:val="20"/>
                <w:szCs w:val="20"/>
                <w:rtl w:val="0"/>
              </w:rPr>
              <w:t xml:space="preserve"> related to icd10 code</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qualifier_source_value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yzgytj4h57rr" w:id="22"/>
      <w:bookmarkEnd w:id="22"/>
      <w:r w:rsidDel="00000000" w:rsidR="00000000" w:rsidRPr="00000000">
        <w:rPr>
          <w:rtl w:val="0"/>
        </w:rPr>
        <w:t xml:space="preserve">Rule n.3: records from src.allergy (using src.allergy.man_id)</w:t>
      </w:r>
    </w:p>
    <w:p w:rsidR="00000000" w:rsidDel="00000000" w:rsidP="00000000" w:rsidRDefault="00000000" w:rsidRPr="00000000">
      <w:pPr>
        <w:contextualSpacing w:val="0"/>
      </w:pPr>
      <w:r w:rsidDel="00000000" w:rsidR="00000000" w:rsidRPr="00000000">
        <w:rPr>
          <w:rtl w:val="0"/>
        </w:rPr>
        <w:t xml:space="preserve">Table is populated from:</w:t>
      </w:r>
    </w:p>
    <w:p w:rsidR="00000000" w:rsidDel="00000000" w:rsidP="00000000" w:rsidRDefault="00000000" w:rsidRPr="00000000">
      <w:pPr>
        <w:numPr>
          <w:ilvl w:val="0"/>
          <w:numId w:val="42"/>
        </w:numPr>
        <w:spacing w:after="0" w:line="276" w:lineRule="auto"/>
        <w:ind w:left="720" w:hanging="360"/>
        <w:contextualSpacing w:val="1"/>
        <w:rPr/>
      </w:pPr>
      <w:r w:rsidDel="00000000" w:rsidR="00000000" w:rsidRPr="00000000">
        <w:rPr>
          <w:rtl w:val="0"/>
        </w:rPr>
        <w:t xml:space="preserve">src.allergy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сdm.person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cdm.person.person_source_value = src.</w:t>
      </w:r>
      <w:r w:rsidDel="00000000" w:rsidR="00000000" w:rsidRPr="00000000">
        <w:rPr>
          <w:rtl w:val="0"/>
        </w:rPr>
        <w:t xml:space="preserve">allergy</w:t>
      </w:r>
      <w:r w:rsidDel="00000000" w:rsidR="00000000" w:rsidRPr="00000000">
        <w:rPr>
          <w:rtl w:val="0"/>
        </w:rPr>
        <w:t xml:space="preserve">.pat_id</w:t>
      </w:r>
      <w:r w:rsidDel="00000000" w:rsidR="00000000" w:rsidRPr="00000000">
        <w:rPr>
          <w:rtl w:val="0"/>
        </w:rPr>
      </w:r>
    </w:p>
    <w:p w:rsidR="00000000" w:rsidDel="00000000" w:rsidP="00000000" w:rsidRDefault="00000000" w:rsidRPr="00000000">
      <w:pPr>
        <w:numPr>
          <w:ilvl w:val="0"/>
          <w:numId w:val="42"/>
        </w:numPr>
        <w:spacing w:after="0" w:line="276" w:lineRule="auto"/>
        <w:ind w:left="720" w:hanging="360"/>
        <w:contextualSpacing w:val="1"/>
        <w:rPr/>
      </w:pPr>
      <w:r w:rsidDel="00000000" w:rsidR="00000000" w:rsidRPr="00000000">
        <w:rPr>
          <w:rtl w:val="0"/>
        </w:rPr>
        <w:t xml:space="preserve">src.manifestation_mapping_lk</w:t>
      </w:r>
    </w:p>
    <w:p w:rsidR="00000000" w:rsidDel="00000000" w:rsidP="00000000" w:rsidRDefault="00000000" w:rsidRPr="00000000">
      <w:pPr>
        <w:numPr>
          <w:ilvl w:val="1"/>
          <w:numId w:val="42"/>
        </w:numPr>
        <w:spacing w:after="0" w:line="276" w:lineRule="auto"/>
        <w:ind w:left="1440" w:hanging="360"/>
        <w:contextualSpacing w:val="1"/>
        <w:rPr/>
      </w:pPr>
      <w:r w:rsidDel="00000000" w:rsidR="00000000" w:rsidRPr="00000000">
        <w:rPr>
          <w:rtl w:val="0"/>
        </w:rPr>
        <w:t xml:space="preserve">src.allergy.man_id=lk.manifestation_mapping_lk.man_id</w:t>
      </w:r>
    </w:p>
    <w:p w:rsidR="00000000" w:rsidDel="00000000" w:rsidP="00000000" w:rsidRDefault="00000000" w:rsidRPr="00000000">
      <w:pPr>
        <w:numPr>
          <w:ilvl w:val="0"/>
          <w:numId w:val="42"/>
        </w:numPr>
        <w:spacing w:after="0" w:line="276" w:lineRule="auto"/>
        <w:ind w:left="720" w:hanging="360"/>
        <w:contextualSpacing w:val="1"/>
        <w:rPr/>
      </w:pPr>
      <w:r w:rsidDel="00000000" w:rsidR="00000000" w:rsidRPr="00000000">
        <w:rPr>
          <w:rtl w:val="0"/>
        </w:rPr>
        <w:t xml:space="preserve">cdm.concept</w:t>
      </w:r>
    </w:p>
    <w:p w:rsidR="00000000" w:rsidDel="00000000" w:rsidP="00000000" w:rsidRDefault="00000000" w:rsidRPr="00000000">
      <w:pPr>
        <w:numPr>
          <w:ilvl w:val="1"/>
          <w:numId w:val="42"/>
        </w:numPr>
        <w:spacing w:after="0" w:before="60" w:lineRule="auto"/>
        <w:ind w:left="1440" w:right="4" w:hanging="360"/>
        <w:contextualSpacing w:val="1"/>
        <w:rPr/>
      </w:pPr>
      <w:r w:rsidDel="00000000" w:rsidR="00000000" w:rsidRPr="00000000">
        <w:rPr>
          <w:rtl w:val="0"/>
        </w:rPr>
        <w:t xml:space="preserve">cdm.concept.concept_code=lk.manifestation_mapping_lk.concept_code</w:t>
      </w:r>
    </w:p>
    <w:p w:rsidR="00000000" w:rsidDel="00000000" w:rsidP="00000000" w:rsidRDefault="00000000" w:rsidRPr="00000000">
      <w:pPr>
        <w:numPr>
          <w:ilvl w:val="1"/>
          <w:numId w:val="42"/>
        </w:numPr>
        <w:spacing w:after="0" w:before="60" w:lineRule="auto"/>
        <w:ind w:left="1440" w:right="4" w:hanging="360"/>
        <w:contextualSpacing w:val="1"/>
        <w:rPr/>
      </w:pPr>
      <w:r w:rsidDel="00000000" w:rsidR="00000000" w:rsidRPr="00000000">
        <w:rPr>
          <w:rtl w:val="0"/>
        </w:rPr>
        <w:t xml:space="preserve">AND cdm.concept.vocabulary_id=’SNOMED’</w:t>
      </w:r>
    </w:p>
    <w:p w:rsidR="00000000" w:rsidDel="00000000" w:rsidP="00000000" w:rsidRDefault="00000000" w:rsidRPr="00000000">
      <w:pPr>
        <w:numPr>
          <w:ilvl w:val="1"/>
          <w:numId w:val="42"/>
        </w:numPr>
        <w:spacing w:after="0" w:before="60" w:lineRule="auto"/>
        <w:ind w:left="1440" w:right="4" w:hanging="360"/>
        <w:contextualSpacing w:val="1"/>
        <w:rPr/>
      </w:pPr>
      <w:r w:rsidDel="00000000" w:rsidR="00000000" w:rsidRPr="00000000">
        <w:rPr>
          <w:rtl w:val="0"/>
        </w:rPr>
        <w:t xml:space="preserve">AND cdm.concept.invalid_reason IS NULL</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w:t>
      </w:r>
      <w:r w:rsidDel="00000000" w:rsidR="00000000" w:rsidRPr="00000000">
        <w:rPr>
          <w:rtl w:val="0"/>
        </w:rPr>
        <w:t xml:space="preserve">src.</w:t>
      </w:r>
      <w:r w:rsidDel="00000000" w:rsidR="00000000" w:rsidRPr="00000000">
        <w:rPr>
          <w:rtl w:val="0"/>
        </w:rPr>
        <w:t xml:space="preserve">allergy we populate only records that are associated with patients from cdm.person table. </w:t>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hyperlink w:anchor="_rjb481r50xzr">
        <w:r w:rsidDel="00000000" w:rsidR="00000000" w:rsidRPr="00000000">
          <w:rPr>
            <w:u w:val="single"/>
            <w:rtl w:val="0"/>
          </w:rPr>
          <w:t xml:space="preserve"> </w:t>
        </w:r>
      </w:hyperlink>
      <w:r w:rsidDel="00000000" w:rsidR="00000000" w:rsidRPr="00000000">
        <w:rPr>
          <w:rtl w:val="0"/>
        </w:rPr>
        <w:t xml:space="preserve">(rules n.1, 4 and 7):</w:t>
      </w:r>
    </w:p>
    <w:p w:rsidR="00000000" w:rsidDel="00000000" w:rsidP="00000000" w:rsidRDefault="00000000" w:rsidRPr="00000000">
      <w:pPr>
        <w:numPr>
          <w:ilvl w:val="0"/>
          <w:numId w:val="18"/>
        </w:numPr>
        <w:spacing w:after="0" w:lineRule="auto"/>
        <w:ind w:left="720" w:hanging="360"/>
        <w:contextualSpacing w:val="1"/>
        <w:rPr/>
      </w:pPr>
      <w:r w:rsidDel="00000000" w:rsidR="00000000" w:rsidRPr="00000000">
        <w:rPr>
          <w:rtl w:val="0"/>
        </w:rPr>
        <w:t xml:space="preserve">about populating of observation_date with date from source data ‘as is’</w:t>
      </w:r>
    </w:p>
    <w:p w:rsidR="00000000" w:rsidDel="00000000" w:rsidP="00000000" w:rsidRDefault="00000000" w:rsidRPr="00000000">
      <w:pPr>
        <w:numPr>
          <w:ilvl w:val="0"/>
          <w:numId w:val="33"/>
        </w:numPr>
        <w:spacing w:after="0" w:lineRule="auto"/>
        <w:ind w:left="720" w:hanging="360"/>
        <w:contextualSpacing w:val="1"/>
        <w:rPr/>
      </w:pPr>
      <w:r w:rsidDel="00000000" w:rsidR="00000000" w:rsidRPr="00000000">
        <w:rPr>
          <w:rtl w:val="0"/>
        </w:rPr>
        <w:t xml:space="preserve">rule regarding duplicates</w:t>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about populating records from src.allergy according to corresponding domain_id </w:t>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(n.3) - records from src.allergy (using src.allergy.man_id)</w:t>
      </w:r>
    </w:p>
    <w:tbl>
      <w:tblPr>
        <w:tblStyle w:val="Table17"/>
        <w:bidiVisual w:val="0"/>
        <w:tblW w:w="1018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0"/>
        <w:gridCol w:w="1860"/>
        <w:gridCol w:w="2400"/>
        <w:gridCol w:w="1460"/>
        <w:gridCol w:w="1920"/>
        <w:tblGridChange w:id="0">
          <w:tblGrid>
            <w:gridCol w:w="2540"/>
            <w:gridCol w:w="1860"/>
            <w:gridCol w:w="2400"/>
            <w:gridCol w:w="1460"/>
            <w:gridCol w:w="1920"/>
          </w:tblGrid>
        </w:tblGridChange>
      </w:tblGrid>
      <w:tr>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procedure_occurrence_id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i w:val="1"/>
                <w:sz w:val="20"/>
                <w:szCs w:val="20"/>
                <w:rtl w:val="0"/>
              </w:rPr>
              <w:t xml:space="preserve">Identity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person_id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n.3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lk.manifestation_mapping_lk.concept_code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n.3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Find target 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cdm.concept.concept_id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using</w:t>
            </w:r>
          </w:p>
          <w:p w:rsidR="00000000" w:rsidDel="00000000" w:rsidP="00000000" w:rsidRDefault="00000000" w:rsidRPr="00000000">
            <w:pPr>
              <w:contextualSpacing w:val="0"/>
            </w:pPr>
            <w:r w:rsidDel="00000000" w:rsidR="00000000" w:rsidRPr="00000000">
              <w:rPr>
                <w:sz w:val="20"/>
                <w:szCs w:val="20"/>
                <w:rtl w:val="0"/>
              </w:rPr>
              <w:t xml:space="preserve">src.allergy.man_id</w:t>
            </w:r>
          </w:p>
        </w:tc>
      </w:tr>
      <w:tr>
        <w:trPr>
          <w:trHeight w:val="64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procedure_date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src.allergy.(all_start_date/input_date)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IF all_start_date IS NOT NULL </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THEN all_start_date</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ELSE input_date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procedure_type_concept_id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38000275</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concept_name ‘EHR order list entry’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modifier_concept_id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quantity</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provider_id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visit_occurrence_id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240" w:lineRule="auto"/>
              <w:contextualSpacing w:val="0"/>
            </w:pPr>
            <w:r w:rsidDel="00000000" w:rsidR="00000000" w:rsidRPr="00000000">
              <w:rPr>
                <w:sz w:val="20"/>
                <w:szCs w:val="20"/>
                <w:rtl w:val="0"/>
              </w:rPr>
              <w:t xml:space="preserve">cdm.visit_occurrence.visit_occurrence_id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Populate with cdm.visit_occurrence.visit_occurrence_id related to combination of person_id and procedure_date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“SNOMED: “ + </w:t>
            </w:r>
            <w:r w:rsidDel="00000000" w:rsidR="00000000" w:rsidRPr="00000000">
              <w:rPr>
                <w:sz w:val="20"/>
                <w:szCs w:val="20"/>
                <w:rtl w:val="0"/>
              </w:rPr>
              <w:t xml:space="preserve">lk.manifestation_mapping_lk.concept_code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n.3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procedure_source_concept_id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lk.manifestation_mapping_lk.concept_code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n.3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Find source 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cdm.concept.concept_id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using</w:t>
            </w:r>
          </w:p>
          <w:p w:rsidR="00000000" w:rsidDel="00000000" w:rsidP="00000000" w:rsidRDefault="00000000" w:rsidRPr="00000000">
            <w:pPr>
              <w:contextualSpacing w:val="0"/>
            </w:pPr>
            <w:r w:rsidDel="00000000" w:rsidR="00000000" w:rsidRPr="00000000">
              <w:rPr>
                <w:sz w:val="20"/>
                <w:szCs w:val="20"/>
                <w:rtl w:val="0"/>
              </w:rPr>
              <w:t xml:space="preserve">src.allergy.man_id</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qualifier_source_value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koyz7k54xr7u" w:id="23"/>
      <w:bookmarkEnd w:id="23"/>
      <w:r w:rsidDel="00000000" w:rsidR="00000000" w:rsidRPr="00000000">
        <w:rPr>
          <w:rtl w:val="0"/>
        </w:rPr>
        <w:t xml:space="preserve">3.2.4 Table Name: </w:t>
      </w:r>
      <w:hyperlink r:id="rId16">
        <w:r w:rsidDel="00000000" w:rsidR="00000000" w:rsidRPr="00000000">
          <w:rPr>
            <w:color w:val="1155cc"/>
            <w:u w:val="single"/>
            <w:rtl w:val="0"/>
          </w:rPr>
          <w:t xml:space="preserve">DRUG_EXPOSURE</w:t>
        </w:r>
      </w:hyperlink>
    </w:p>
    <w:p w:rsidR="00000000" w:rsidDel="00000000" w:rsidP="00000000" w:rsidRDefault="00000000" w:rsidRPr="00000000">
      <w:pPr>
        <w:contextualSpacing w:val="0"/>
      </w:pPr>
      <w:r w:rsidDel="00000000" w:rsidR="00000000" w:rsidRPr="00000000">
        <w:rPr>
          <w:b w:val="1"/>
          <w:color w:val="4f81bd"/>
          <w:sz w:val="24"/>
          <w:szCs w:val="24"/>
          <w:rtl w:val="0"/>
        </w:rPr>
        <w:t xml:space="preserve">Summary</w:t>
      </w:r>
    </w:p>
    <w:p w:rsidR="00000000" w:rsidDel="00000000" w:rsidP="00000000" w:rsidRDefault="00000000" w:rsidRPr="00000000">
      <w:pPr>
        <w:contextualSpacing w:val="0"/>
      </w:pPr>
      <w:r w:rsidDel="00000000" w:rsidR="00000000" w:rsidRPr="00000000">
        <w:rPr>
          <w:rtl w:val="0"/>
        </w:rPr>
        <w:t xml:space="preserve">The drug exposure domain captures records about the inferred utilization of a biochemical substance with a physiological effect when ingested or otherwise introduced into the body. Drugs include prescription and vaccines. Drug exposure is inferred from clinical events associated with orders, prescriptions written, pharmacy dispensings, procedural administrations, and other patient-reported information.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Mapping Rules </w:t>
      </w:r>
    </w:p>
    <w:p w:rsidR="00000000" w:rsidDel="00000000" w:rsidP="00000000" w:rsidRDefault="00000000" w:rsidRPr="00000000">
      <w:pPr>
        <w:contextualSpacing w:val="0"/>
      </w:pPr>
      <w:r w:rsidDel="00000000" w:rsidR="00000000" w:rsidRPr="00000000">
        <w:rPr>
          <w:rtl w:val="0"/>
        </w:rPr>
        <w:t xml:space="preserve">See </w:t>
      </w:r>
      <w:hyperlink w:anchor="_176qg3a6xg35">
        <w:r w:rsidDel="00000000" w:rsidR="00000000" w:rsidRPr="00000000">
          <w:rPr>
            <w:u w:val="single"/>
            <w:rtl w:val="0"/>
          </w:rPr>
          <w:t xml:space="preserve">Appendix C</w:t>
        </w:r>
      </w:hyperlink>
      <w:r w:rsidDel="00000000" w:rsidR="00000000" w:rsidRPr="00000000">
        <w:rPr>
          <w:rtl w:val="0"/>
        </w:rPr>
        <w:t xml:space="preserve"> - Dose Units Mapping.</w:t>
      </w:r>
      <w:r w:rsidDel="00000000" w:rsidR="00000000" w:rsidRPr="00000000">
        <w:rPr>
          <w:rtl w:val="0"/>
        </w:rPr>
      </w:r>
    </w:p>
    <w:p w:rsidR="00000000" w:rsidDel="00000000" w:rsidP="00000000" w:rsidRDefault="00000000" w:rsidRPr="00000000">
      <w:pPr>
        <w:pStyle w:val="Heading5"/>
        <w:contextualSpacing w:val="0"/>
      </w:pPr>
      <w:bookmarkStart w:colFirst="0" w:colLast="0" w:name="_k94qz0opbc3t" w:id="24"/>
      <w:bookmarkEnd w:id="24"/>
      <w:r w:rsidDel="00000000" w:rsidR="00000000" w:rsidRPr="00000000">
        <w:rPr>
          <w:rtl w:val="0"/>
        </w:rPr>
        <w:t xml:space="preserve">Rule n.1: records from src.prescription</w:t>
      </w:r>
    </w:p>
    <w:p w:rsidR="00000000" w:rsidDel="00000000" w:rsidP="00000000" w:rsidRDefault="00000000" w:rsidRPr="00000000">
      <w:pPr>
        <w:contextualSpacing w:val="0"/>
      </w:pPr>
      <w:r w:rsidDel="00000000" w:rsidR="00000000" w:rsidRPr="00000000">
        <w:rPr>
          <w:rtl w:val="0"/>
        </w:rPr>
        <w:t xml:space="preserve">Table is populated from:</w:t>
      </w:r>
      <w:r w:rsidDel="00000000" w:rsidR="00000000" w:rsidRPr="00000000">
        <w:rPr>
          <w:rtl w:val="0"/>
        </w:rPr>
      </w:r>
    </w:p>
    <w:p w:rsidR="00000000" w:rsidDel="00000000" w:rsidP="00000000" w:rsidRDefault="00000000" w:rsidRPr="00000000">
      <w:pPr>
        <w:numPr>
          <w:ilvl w:val="0"/>
          <w:numId w:val="22"/>
        </w:numPr>
        <w:spacing w:after="0" w:before="0" w:lineRule="auto"/>
        <w:ind w:left="720" w:hanging="360"/>
        <w:rPr/>
      </w:pPr>
      <w:r w:rsidDel="00000000" w:rsidR="00000000" w:rsidRPr="00000000">
        <w:rPr>
          <w:rtl w:val="0"/>
        </w:rPr>
        <w:t xml:space="preserve">src.prescription </w:t>
      </w:r>
    </w:p>
    <w:p w:rsidR="00000000" w:rsidDel="00000000" w:rsidP="00000000" w:rsidRDefault="00000000" w:rsidRPr="00000000">
      <w:pPr>
        <w:numPr>
          <w:ilvl w:val="0"/>
          <w:numId w:val="22"/>
        </w:numPr>
        <w:spacing w:after="0" w:before="0" w:lineRule="auto"/>
        <w:ind w:left="720" w:hanging="360"/>
        <w:rPr/>
      </w:pPr>
      <w:r w:rsidDel="00000000" w:rsidR="00000000" w:rsidRPr="00000000">
        <w:rPr>
          <w:rtl w:val="0"/>
        </w:rPr>
        <w:t xml:space="preserve">src.contact </w:t>
      </w:r>
    </w:p>
    <w:p w:rsidR="00000000" w:rsidDel="00000000" w:rsidP="00000000" w:rsidRDefault="00000000" w:rsidRPr="00000000">
      <w:pPr>
        <w:numPr>
          <w:ilvl w:val="1"/>
          <w:numId w:val="22"/>
        </w:numPr>
        <w:spacing w:after="0" w:before="0" w:lineRule="auto"/>
        <w:ind w:left="1440" w:hanging="360"/>
        <w:rPr/>
      </w:pPr>
      <w:r w:rsidDel="00000000" w:rsidR="00000000" w:rsidRPr="00000000">
        <w:rPr>
          <w:rtl w:val="0"/>
        </w:rPr>
        <w:t xml:space="preserve">src.contact.con_id = src.prescription.con_id</w:t>
      </w:r>
    </w:p>
    <w:p w:rsidR="00000000" w:rsidDel="00000000" w:rsidP="00000000" w:rsidRDefault="00000000" w:rsidRPr="00000000">
      <w:pPr>
        <w:numPr>
          <w:ilvl w:val="0"/>
          <w:numId w:val="22"/>
        </w:numPr>
        <w:spacing w:after="0" w:before="0" w:lineRule="auto"/>
        <w:ind w:left="720" w:hanging="360"/>
        <w:rPr/>
      </w:pPr>
      <w:r w:rsidDel="00000000" w:rsidR="00000000" w:rsidRPr="00000000">
        <w:rPr>
          <w:rtl w:val="0"/>
        </w:rPr>
        <w:t xml:space="preserve">cdm.person </w:t>
      </w:r>
    </w:p>
    <w:p w:rsidR="00000000" w:rsidDel="00000000" w:rsidP="00000000" w:rsidRDefault="00000000" w:rsidRPr="00000000">
      <w:pPr>
        <w:numPr>
          <w:ilvl w:val="1"/>
          <w:numId w:val="22"/>
        </w:numPr>
        <w:spacing w:after="0" w:lineRule="auto"/>
        <w:ind w:left="1440" w:hanging="360"/>
        <w:contextualSpacing w:val="1"/>
        <w:rPr/>
      </w:pPr>
      <w:r w:rsidDel="00000000" w:rsidR="00000000" w:rsidRPr="00000000">
        <w:rPr>
          <w:rtl w:val="0"/>
        </w:rPr>
        <w:t xml:space="preserve">cdm.person.person_source_value = src.contact.pat_id </w:t>
      </w: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src.prescription we populate only records that are associated with patients from cdm.person table. We use src.contact table to find corresponding person and provider for each record from src.prescription. We use cdm.source_to_conept_map to find target standard concept_id for each src.prescription.prd_id. </w:t>
      </w:r>
    </w:p>
    <w:p w:rsidR="00000000" w:rsidDel="00000000" w:rsidP="00000000" w:rsidRDefault="00000000" w:rsidRPr="00000000">
      <w:pPr>
        <w:ind w:left="0" w:firstLine="0"/>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r w:rsidDel="00000000" w:rsidR="00000000" w:rsidRPr="00000000">
        <w:rPr>
          <w:rtl w:val="0"/>
        </w:rPr>
        <w:t xml:space="preserve"> (rule n.1</w:t>
      </w:r>
      <w:r w:rsidDel="00000000" w:rsidR="00000000" w:rsidRPr="00000000">
        <w:rPr>
          <w:rtl w:val="0"/>
        </w:rPr>
        <w:t xml:space="preserve"> and </w:t>
      </w:r>
      <w:r w:rsidDel="00000000" w:rsidR="00000000" w:rsidRPr="00000000">
        <w:rPr>
          <w:rtl w:val="0"/>
        </w:rPr>
        <w:t xml:space="preserve">n.3</w:t>
      </w:r>
      <w:r w:rsidDel="00000000" w:rsidR="00000000" w:rsidRPr="00000000">
        <w:rPr>
          <w:rtl w:val="0"/>
        </w:rPr>
        <w:t xml:space="preserve">-4</w:t>
      </w:r>
      <w:r w:rsidDel="00000000" w:rsidR="00000000" w:rsidRPr="00000000">
        <w:rPr>
          <w:rtl w:val="0"/>
        </w:rPr>
        <w:t xml:space="preserv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about populating of drug_exposure_start_date with date from source data ‘as is’</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populating from src.prescription also records associated with dia_id from ‘Death list’</w:t>
      </w:r>
      <w:r w:rsidDel="00000000" w:rsidR="00000000" w:rsidRPr="00000000">
        <w:rPr>
          <w:rtl w:val="0"/>
        </w:rPr>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rule regarding duplicates</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4f81bd"/>
          <w:sz w:val="24"/>
          <w:szCs w:val="24"/>
          <w:rtl w:val="0"/>
        </w:rPr>
        <w:t xml:space="preserve">Field Mapping (n.1) - records from src.prescription</w:t>
      </w:r>
    </w:p>
    <w:tbl>
      <w:tblPr>
        <w:tblStyle w:val="Table18"/>
        <w:bidiVisual w:val="0"/>
        <w:tblW w:w="1038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2355"/>
        <w:gridCol w:w="3135"/>
        <w:gridCol w:w="960"/>
        <w:gridCol w:w="1935"/>
        <w:tblGridChange w:id="0">
          <w:tblGrid>
            <w:gridCol w:w="1995"/>
            <w:gridCol w:w="2355"/>
            <w:gridCol w:w="3135"/>
            <w:gridCol w:w="960"/>
            <w:gridCol w:w="1935"/>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drug_exposure</w:t>
            </w:r>
            <w:r w:rsidDel="00000000" w:rsidR="00000000" w:rsidRPr="00000000">
              <w:rPr>
                <w:sz w:val="20"/>
                <w:szCs w:val="20"/>
                <w:rtl w:val="0"/>
              </w:rPr>
              <w:t xml:space="preserv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i w:val="1"/>
                <w:sz w:val="20"/>
                <w:szCs w:val="20"/>
                <w:rtl w:val="0"/>
              </w:rPr>
              <w:t xml:space="preserve">Identity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w:t>
            </w:r>
            <w:r w:rsidDel="00000000" w:rsidR="00000000" w:rsidRPr="00000000">
              <w:rPr>
                <w:sz w:val="20"/>
                <w:szCs w:val="20"/>
                <w:rtl w:val="0"/>
              </w:rPr>
              <w:t xml:space="preserve"> n.1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drug_concept_id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0"/>
                <w:szCs w:val="20"/>
                <w:rtl w:val="0"/>
              </w:rPr>
              <w:t xml:space="preserve">src</w:t>
            </w:r>
            <w:r w:rsidDel="00000000" w:rsidR="00000000" w:rsidRPr="00000000">
              <w:rPr>
                <w:sz w:val="20"/>
                <w:szCs w:val="20"/>
                <w:rtl w:val="0"/>
              </w:rPr>
              <w:t xml:space="preserve">.prescription.prd_id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w:t>
            </w:r>
            <w:r w:rsidDel="00000000" w:rsidR="00000000" w:rsidRPr="00000000">
              <w:rPr>
                <w:sz w:val="20"/>
                <w:szCs w:val="20"/>
                <w:rtl w:val="0"/>
              </w:rPr>
              <w:t xml:space="preserve">rule</w:t>
            </w:r>
            <w:r w:rsidDel="00000000" w:rsidR="00000000" w:rsidRPr="00000000">
              <w:rPr>
                <w:sz w:val="20"/>
                <w:szCs w:val="20"/>
                <w:rtl w:val="0"/>
              </w:rPr>
              <w:t xml:space="preserve"> n.1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cdm.source_to_concept_map.source_code=src.prescription.prd_id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cdm.source_to_concept_map.source_vocabulary_id=’</w:t>
            </w:r>
            <w:r w:rsidDel="00000000" w:rsidR="00000000" w:rsidRPr="00000000">
              <w:rPr>
                <w:sz w:val="20"/>
                <w:szCs w:val="20"/>
                <w:highlight w:val="white"/>
                <w:rtl w:val="0"/>
              </w:rPr>
              <w:t xml:space="preserve">AUS_DRUG_CODE’</w:t>
            </w:r>
          </w:p>
          <w:p w:rsidR="00000000" w:rsidDel="00000000" w:rsidP="00000000" w:rsidRDefault="00000000" w:rsidRPr="00000000">
            <w:pPr>
              <w:spacing w:after="0" w:before="60" w:lineRule="auto"/>
              <w:ind w:right="4"/>
              <w:contextualSpacing w:val="0"/>
            </w:pPr>
            <w:r w:rsidDel="00000000" w:rsidR="00000000" w:rsidRPr="00000000">
              <w:rPr>
                <w:sz w:val="20"/>
                <w:szCs w:val="20"/>
                <w:highlight w:val="white"/>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highlight w:val="white"/>
                <w:rtl w:val="0"/>
              </w:rPr>
              <w:t xml:space="preserve">IF </w:t>
            </w:r>
            <w:r w:rsidDel="00000000" w:rsidR="00000000" w:rsidRPr="00000000">
              <w:rPr>
                <w:sz w:val="20"/>
                <w:szCs w:val="20"/>
                <w:rtl w:val="0"/>
              </w:rPr>
              <w:t xml:space="preserve">cdm.source_to_concept_map.target_concept_id  IS NOT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THEN cdm.source_to_concept_map.target_concept_id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Find target concept_id</w:t>
            </w:r>
            <w:r w:rsidDel="00000000" w:rsidR="00000000" w:rsidRPr="00000000">
              <w:rPr>
                <w:sz w:val="20"/>
                <w:szCs w:val="20"/>
                <w:rtl w:val="0"/>
              </w:rPr>
              <w:t xml:space="preserve"> cdm.source_to_concept_map.target_concept_id</w:t>
            </w:r>
            <w:r w:rsidDel="00000000" w:rsidR="00000000" w:rsidRPr="00000000">
              <w:rPr>
                <w:sz w:val="20"/>
                <w:szCs w:val="20"/>
                <w:rtl w:val="0"/>
              </w:rPr>
              <w:t xml:space="preserve"> </w:t>
            </w:r>
            <w:r w:rsidDel="00000000" w:rsidR="00000000" w:rsidRPr="00000000">
              <w:rPr>
                <w:sz w:val="20"/>
                <w:szCs w:val="20"/>
                <w:rtl w:val="0"/>
              </w:rPr>
              <w:t xml:space="preserve">using src.prescription.prd_id</w:t>
            </w: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drug_exposure_start_date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src.prescription.con_date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320.7272727272727" w:lineRule="auto"/>
              <w:ind w:left="5.999999999999659" w:firstLine="0"/>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drug_exposure_end_date</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0" w:line="320.7272727272727" w:lineRule="auto"/>
              <w:ind w:left="5.999999999999659" w:firstLine="0"/>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drug_type_concept_id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38000177</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38000177= Type concept `Prescription written’</w:t>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stop_reason</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refills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src.prescription.renewal_number</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src.prescription.renewal_number IS NOT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THEN src.prescription.renewal_number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quantity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src.prescription.trt_duration_tabs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src.prescription.trt_duration_tabs &lt; 0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THEN Populate with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Populate with src.prescription.trt_duration_tabs</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days_supply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w:t>
            </w:r>
            <w:r w:rsidDel="00000000" w:rsidR="00000000" w:rsidRPr="00000000">
              <w:rPr>
                <w:sz w:val="20"/>
                <w:szCs w:val="20"/>
                <w:rtl w:val="0"/>
              </w:rPr>
              <w:t xml:space="preserve">p</w:t>
            </w:r>
            <w:r w:rsidDel="00000000" w:rsidR="00000000" w:rsidRPr="00000000">
              <w:rPr>
                <w:sz w:val="20"/>
                <w:szCs w:val="20"/>
                <w:rtl w:val="0"/>
              </w:rPr>
              <w:t xml:space="preserve">rescription.min_duration_in_days</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w:t>
            </w:r>
            <w:r w:rsidDel="00000000" w:rsidR="00000000" w:rsidRPr="00000000">
              <w:rPr>
                <w:sz w:val="20"/>
                <w:szCs w:val="20"/>
                <w:rtl w:val="0"/>
              </w:rPr>
              <w:t xml:space="preserve">src.prescription.min_duration_in_days</w:t>
            </w:r>
            <w:r w:rsidDel="00000000" w:rsidR="00000000" w:rsidRPr="00000000">
              <w:rPr>
                <w:sz w:val="20"/>
                <w:szCs w:val="20"/>
                <w:rtl w:val="0"/>
              </w:rPr>
              <w:t xml:space="preserve"> IS NOT INTEGER</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THEN ROUND IT TO THE LARGER NUMBER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src.prescription.min_duration_in_days</w:t>
            </w:r>
            <w:r w:rsidDel="00000000" w:rsidR="00000000" w:rsidRPr="00000000">
              <w:rPr>
                <w:sz w:val="20"/>
                <w:szCs w:val="20"/>
                <w:rtl w:val="0"/>
              </w:rPr>
              <w:t xml:space="preserve"> </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sig</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src.prescription.additional_info AND  src.prescription.min_dosage AND src.prescription.min_per_period </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“additional_info:” +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src.prescription.additional_info IS NOT NULL THEN src.prescription.additional_info</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 + “min_dosage:”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src.prescription.min_dosage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IS NOT NULL THEN src.prescription.min_dosage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 + “min_per_period: ”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src.prescription.min_per_period IS NOT NULL THEN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src.prescription.min_per_period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route_concept_id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cdm.source_to_concept_map.target_concept_id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src.prescription.prd_id = src.fo_product.fo_prd_id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src.fo_product.prd_eid = src.drug_mapping.prd_eid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cdm.source_to_concept_map.source_code=src.drug_mapping.nfc_code 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cdm.source_to_concept_map.source_vocabulary_id = ‘NFC’</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 cdm.source_to_concept_map.target_concept_id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IS NOT NULL</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THEN</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cdm.source_to_concept_map.target_concept_id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effective_drug_dose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dose_unit_concept_id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ind w:left="0" w:firstLine="0"/>
              <w:contextualSpacing w:val="0"/>
            </w:pPr>
            <w:r w:rsidDel="00000000" w:rsidR="00000000" w:rsidRPr="00000000">
              <w:rPr>
                <w:sz w:val="20"/>
                <w:szCs w:val="20"/>
                <w:rtl w:val="0"/>
              </w:rPr>
              <w:t xml:space="preserve">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lot_number</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cdm.provider.provider_id</w:t>
            </w:r>
          </w:p>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w:t>
            </w:r>
            <w:r w:rsidDel="00000000" w:rsidR="00000000" w:rsidRPr="00000000">
              <w:rPr>
                <w:sz w:val="20"/>
                <w:szCs w:val="20"/>
                <w:rtl w:val="0"/>
              </w:rPr>
              <w:t xml:space="preserve">rule</w:t>
            </w:r>
            <w:r w:rsidDel="00000000" w:rsidR="00000000" w:rsidRPr="00000000">
              <w:rPr>
                <w:sz w:val="20"/>
                <w:szCs w:val="20"/>
                <w:rtl w:val="0"/>
              </w:rPr>
              <w:t xml:space="preserve"> n.1 above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src.contact.doc_id =  cdm.provider.provider_source_value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w:t>
            </w:r>
            <w:r w:rsidDel="00000000" w:rsidR="00000000" w:rsidRPr="00000000">
              <w:rPr>
                <w:sz w:val="20"/>
                <w:szCs w:val="20"/>
                <w:rtl w:val="0"/>
              </w:rPr>
              <w:t xml:space="preserve">.visit_occurrence.visit_occurrence_id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Populate with cdm.visit_occurrence.visit_occurrence_id related to combination of person_id, drug_exposure_start_date and provider_id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drug_source_value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0"/>
                <w:szCs w:val="20"/>
                <w:rtl w:val="0"/>
              </w:rPr>
              <w:t xml:space="preserve">src</w:t>
            </w:r>
            <w:r w:rsidDel="00000000" w:rsidR="00000000" w:rsidRPr="00000000">
              <w:rPr>
                <w:sz w:val="20"/>
                <w:szCs w:val="20"/>
                <w:rtl w:val="0"/>
              </w:rPr>
              <w:t xml:space="preserve">.prescription.prd_id</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drug_source_concept_id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route_source_value</w:t>
            </w:r>
          </w:p>
        </w:tc>
        <w:tc>
          <w:tcPr>
            <w:shd w:fill="ffffff"/>
            <w:tcMar>
              <w:top w:w="100.0" w:type="dxa"/>
              <w:left w:w="115.0" w:type="dxa"/>
              <w:bottom w:w="100.0" w:type="dxa"/>
              <w:right w:w="115.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src.drug_mapping.nfc_code</w:t>
            </w:r>
            <w:r w:rsidDel="00000000" w:rsidR="00000000" w:rsidRPr="00000000">
              <w:rPr>
                <w:rtl w:val="0"/>
              </w:rPr>
            </w:r>
          </w:p>
        </w:tc>
        <w:tc>
          <w:tcPr>
            <w:shd w:fill="ffffff"/>
            <w:tcMar>
              <w:top w:w="100.0" w:type="dxa"/>
              <w:left w:w="115.0" w:type="dxa"/>
              <w:bottom w:w="100.0" w:type="dxa"/>
              <w:right w:w="115.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src.prescription.prd_id = src.fo_product.fo_prd_id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src.fo_product.prd_eid = src.drug_mapping.prd_eid </w:t>
            </w:r>
            <w:r w:rsidDel="00000000" w:rsidR="00000000" w:rsidRPr="00000000">
              <w:rPr>
                <w:rtl w:val="0"/>
              </w:rPr>
            </w:r>
          </w:p>
        </w:tc>
        <w:tc>
          <w:tcPr>
            <w:shd w:fill="ffffff"/>
            <w:tcMar>
              <w:top w:w="100.0" w:type="dxa"/>
              <w:left w:w="115.0" w:type="dxa"/>
              <w:bottom w:w="100.0" w:type="dxa"/>
              <w:right w:w="115.0" w:type="dxa"/>
            </w:tcMa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dose_unit_source_value</w:t>
            </w:r>
          </w:p>
        </w:tc>
        <w:tc>
          <w:tcPr>
            <w:shd w:fill="ffffff"/>
            <w:tcMar>
              <w:top w:w="100.0" w:type="dxa"/>
              <w:left w:w="115.0" w:type="dxa"/>
              <w:bottom w:w="100.0" w:type="dxa"/>
              <w:right w:w="115.0" w:type="dxa"/>
            </w:tcMa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tcPr>
          <w:p w:rsidR="00000000" w:rsidDel="00000000" w:rsidP="00000000" w:rsidRDefault="00000000" w:rsidRPr="00000000">
            <w:pPr>
              <w:spacing w:after="0" w:before="60" w:lineRule="auto"/>
              <w:ind w:right="4"/>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ojq3o34pytiy" w:id="25"/>
      <w:bookmarkEnd w:id="25"/>
      <w:r w:rsidDel="00000000" w:rsidR="00000000" w:rsidRPr="00000000">
        <w:rPr>
          <w:rtl w:val="0"/>
        </w:rPr>
        <w:t xml:space="preserve">Rule n.2: records from src.immunization</w:t>
      </w:r>
    </w:p>
    <w:p w:rsidR="00000000" w:rsidDel="00000000" w:rsidP="00000000" w:rsidRDefault="00000000" w:rsidRPr="00000000">
      <w:pPr>
        <w:contextualSpacing w:val="0"/>
      </w:pPr>
      <w:r w:rsidDel="00000000" w:rsidR="00000000" w:rsidRPr="00000000">
        <w:rPr>
          <w:rtl w:val="0"/>
        </w:rPr>
        <w:t xml:space="preserve">Table is populated from:</w:t>
      </w:r>
      <w:r w:rsidDel="00000000" w:rsidR="00000000" w:rsidRPr="00000000">
        <w:rPr>
          <w:rtl w:val="0"/>
        </w:rPr>
      </w:r>
    </w:p>
    <w:p w:rsidR="00000000" w:rsidDel="00000000" w:rsidP="00000000" w:rsidRDefault="00000000" w:rsidRPr="00000000">
      <w:pPr>
        <w:numPr>
          <w:ilvl w:val="0"/>
          <w:numId w:val="22"/>
        </w:numPr>
        <w:spacing w:after="0" w:lineRule="auto"/>
        <w:ind w:left="720" w:hanging="360"/>
        <w:contextualSpacing w:val="1"/>
        <w:rPr/>
      </w:pPr>
      <w:r w:rsidDel="00000000" w:rsidR="00000000" w:rsidRPr="00000000">
        <w:rPr>
          <w:rtl w:val="0"/>
        </w:rPr>
        <w:t xml:space="preserve">src.immunization </w:t>
      </w:r>
    </w:p>
    <w:p w:rsidR="00000000" w:rsidDel="00000000" w:rsidP="00000000" w:rsidRDefault="00000000" w:rsidRPr="00000000">
      <w:pPr>
        <w:numPr>
          <w:ilvl w:val="0"/>
          <w:numId w:val="22"/>
        </w:numPr>
        <w:spacing w:after="0" w:lineRule="auto"/>
        <w:ind w:left="720" w:hanging="360"/>
        <w:contextualSpacing w:val="1"/>
        <w:rPr/>
      </w:pPr>
      <w:r w:rsidDel="00000000" w:rsidR="00000000" w:rsidRPr="00000000">
        <w:rPr>
          <w:rtl w:val="0"/>
        </w:rPr>
        <w:t xml:space="preserve">cdm.person </w:t>
      </w:r>
    </w:p>
    <w:p w:rsidR="00000000" w:rsidDel="00000000" w:rsidP="00000000" w:rsidRDefault="00000000" w:rsidRPr="00000000">
      <w:pPr>
        <w:numPr>
          <w:ilvl w:val="1"/>
          <w:numId w:val="22"/>
        </w:numPr>
        <w:spacing w:after="0" w:lineRule="auto"/>
        <w:ind w:left="1440" w:hanging="360"/>
        <w:contextualSpacing w:val="1"/>
        <w:rPr/>
      </w:pPr>
      <w:r w:rsidDel="00000000" w:rsidR="00000000" w:rsidRPr="00000000">
        <w:rPr>
          <w:rtl w:val="0"/>
        </w:rPr>
        <w:t xml:space="preserve">cdm.person.person_source_value = src.immunization.pat_id </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src.immunization_mapping</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src.immunization_mapping.imt_id = src.immunization.imt_id</w:t>
      </w:r>
    </w:p>
    <w:p w:rsidR="00000000" w:rsidDel="00000000" w:rsidP="00000000" w:rsidRDefault="00000000" w:rsidRPr="00000000">
      <w:pPr>
        <w:numPr>
          <w:ilvl w:val="0"/>
          <w:numId w:val="22"/>
        </w:numPr>
        <w:spacing w:after="0" w:lineRule="auto"/>
        <w:ind w:left="720" w:hanging="360"/>
        <w:contextualSpacing w:val="1"/>
        <w:rPr/>
      </w:pPr>
      <w:r w:rsidDel="00000000" w:rsidR="00000000" w:rsidRPr="00000000">
        <w:rPr>
          <w:rtl w:val="0"/>
        </w:rPr>
        <w:t xml:space="preserve">src.fo_product</w:t>
      </w:r>
    </w:p>
    <w:p w:rsidR="00000000" w:rsidDel="00000000" w:rsidP="00000000" w:rsidRDefault="00000000" w:rsidRPr="00000000">
      <w:pPr>
        <w:numPr>
          <w:ilvl w:val="1"/>
          <w:numId w:val="22"/>
        </w:numPr>
        <w:spacing w:after="0" w:lineRule="auto"/>
        <w:ind w:left="1440" w:hanging="360"/>
        <w:contextualSpacing w:val="1"/>
        <w:rPr/>
      </w:pPr>
      <w:r w:rsidDel="00000000" w:rsidR="00000000" w:rsidRPr="00000000">
        <w:rPr>
          <w:rtl w:val="0"/>
        </w:rPr>
        <w:t xml:space="preserve">src.fo_product.prd_eid = src.immunization_mapping.prd_eid</w:t>
      </w:r>
    </w:p>
    <w:p w:rsidR="00000000" w:rsidDel="00000000" w:rsidP="00000000" w:rsidRDefault="00000000" w:rsidRPr="00000000">
      <w:pPr>
        <w:numPr>
          <w:ilvl w:val="1"/>
          <w:numId w:val="22"/>
        </w:numPr>
        <w:spacing w:after="0" w:lineRule="auto"/>
        <w:ind w:left="1440" w:hanging="360"/>
        <w:contextualSpacing w:val="1"/>
        <w:rPr/>
      </w:pPr>
      <w:r w:rsidDel="00000000" w:rsidR="00000000" w:rsidRPr="00000000">
        <w:rPr>
          <w:rtl w:val="0"/>
        </w:rPr>
        <w:t xml:space="preserve">src.immunization_mapping.min_age IS NULL</w:t>
      </w:r>
      <w:r w:rsidDel="00000000" w:rsidR="00000000" w:rsidRPr="00000000">
        <w:rPr>
          <w:rtl w:val="0"/>
        </w:rPr>
      </w:r>
    </w:p>
    <w:p w:rsidR="00000000" w:rsidDel="00000000" w:rsidP="00000000" w:rsidRDefault="00000000" w:rsidRPr="00000000">
      <w:pPr>
        <w:numPr>
          <w:ilvl w:val="1"/>
          <w:numId w:val="22"/>
        </w:numPr>
        <w:spacing w:after="0" w:lineRule="auto"/>
        <w:ind w:left="1440" w:hanging="360"/>
        <w:contextualSpacing w:val="1"/>
        <w:rPr/>
      </w:pPr>
      <w:r w:rsidDel="00000000" w:rsidR="00000000" w:rsidRPr="00000000">
        <w:rPr>
          <w:rtl w:val="0"/>
        </w:rPr>
        <w:t xml:space="preserve">OR (year(</w:t>
      </w:r>
      <w:r w:rsidDel="00000000" w:rsidR="00000000" w:rsidRPr="00000000">
        <w:rPr>
          <w:rtl w:val="0"/>
        </w:rPr>
        <w:t xml:space="preserve">src.immunization.(vaccination_date</w:t>
      </w:r>
      <w:r w:rsidDel="00000000" w:rsidR="00000000" w:rsidRPr="00000000">
        <w:rPr>
          <w:rtl w:val="0"/>
        </w:rPr>
        <w:t xml:space="preserve">/</w:t>
      </w:r>
      <w:r w:rsidDel="00000000" w:rsidR="00000000" w:rsidRPr="00000000">
        <w:rPr>
          <w:rtl w:val="0"/>
        </w:rPr>
        <w:t xml:space="preserve">input_date</w:t>
      </w:r>
      <w:r w:rsidDel="00000000" w:rsidR="00000000" w:rsidRPr="00000000">
        <w:rPr>
          <w:rtl w:val="0"/>
        </w:rPr>
        <w:t xml:space="preserve">)</w:t>
      </w:r>
      <w:r w:rsidDel="00000000" w:rsidR="00000000" w:rsidRPr="00000000">
        <w:rPr>
          <w:rtl w:val="0"/>
        </w:rPr>
        <w:t xml:space="preserve">)-cdm.person.</w:t>
      </w:r>
      <w:r w:rsidDel="00000000" w:rsidR="00000000" w:rsidRPr="00000000">
        <w:rPr>
          <w:rtl w:val="0"/>
        </w:rPr>
        <w:t xml:space="preserve">year_of_birth</w:t>
      </w:r>
      <w:r w:rsidDel="00000000" w:rsidR="00000000" w:rsidRPr="00000000">
        <w:rPr>
          <w:rtl w:val="0"/>
        </w:rPr>
        <w:t xml:space="preserve">  ) &gt;=  src.immunization_mapping.min_age and (year(</w:t>
      </w:r>
      <w:r w:rsidDel="00000000" w:rsidR="00000000" w:rsidRPr="00000000">
        <w:rPr>
          <w:rtl w:val="0"/>
        </w:rPr>
        <w:t xml:space="preserve">src.immunization.(vaccination_date</w:t>
      </w:r>
      <w:r w:rsidDel="00000000" w:rsidR="00000000" w:rsidRPr="00000000">
        <w:rPr>
          <w:rtl w:val="0"/>
        </w:rPr>
        <w:t xml:space="preserve">/</w:t>
      </w:r>
      <w:r w:rsidDel="00000000" w:rsidR="00000000" w:rsidRPr="00000000">
        <w:rPr>
          <w:rtl w:val="0"/>
        </w:rPr>
        <w:t xml:space="preserve">input_date</w:t>
      </w:r>
      <w:r w:rsidDel="00000000" w:rsidR="00000000" w:rsidRPr="00000000">
        <w:rPr>
          <w:rtl w:val="0"/>
        </w:rPr>
        <w:t xml:space="preserve">)</w:t>
      </w:r>
      <w:r w:rsidDel="00000000" w:rsidR="00000000" w:rsidRPr="00000000">
        <w:rPr>
          <w:rtl w:val="0"/>
        </w:rPr>
        <w:t xml:space="preserve">)-cdm.person.</w:t>
      </w:r>
      <w:r w:rsidDel="00000000" w:rsidR="00000000" w:rsidRPr="00000000">
        <w:rPr>
          <w:rtl w:val="0"/>
        </w:rPr>
        <w:t xml:space="preserve">year_of_birth</w:t>
      </w:r>
      <w:r w:rsidDel="00000000" w:rsidR="00000000" w:rsidRPr="00000000">
        <w:rPr>
          <w:rtl w:val="0"/>
        </w:rPr>
        <w:t xml:space="preserve">  ) &lt;= src.immunization_mapping.max_age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src.immunization we populate only records that are associated with patients from cdm.person table. We use src.immunization_mapping and src.fo_product table to find corresponding fo_prd_id for each src.immunization.imt_id. Some imt_ids map to 2 products - adult and pediatric vaccines. For such cases in order to find correct product we use age rules from src.immunization_mapping. We also use cdm.source_to_concept_map to find target standard concept_id for each src.fo_product.fo_prd_id. </w:t>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r w:rsidDel="00000000" w:rsidR="00000000" w:rsidRPr="00000000">
        <w:rPr>
          <w:rtl w:val="0"/>
        </w:rPr>
        <w:t xml:space="preserve"> (rule n.1 and n.4)</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about populating of drug_exposure_start_date with date from source data ‘as is’)</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rule regarding duplicates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(n.2) - records from src.immunization</w:t>
      </w:r>
    </w:p>
    <w:tbl>
      <w:tblPr>
        <w:tblStyle w:val="Table19"/>
        <w:bidiVisual w:val="0"/>
        <w:tblW w:w="1018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0"/>
        <w:gridCol w:w="2300"/>
        <w:gridCol w:w="3080"/>
        <w:gridCol w:w="940"/>
        <w:gridCol w:w="1900"/>
        <w:tblGridChange w:id="0">
          <w:tblGrid>
            <w:gridCol w:w="1960"/>
            <w:gridCol w:w="2300"/>
            <w:gridCol w:w="3080"/>
            <w:gridCol w:w="940"/>
            <w:gridCol w:w="1900"/>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drug_exposure_id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identity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w:t>
            </w:r>
            <w:r w:rsidDel="00000000" w:rsidR="00000000" w:rsidRPr="00000000">
              <w:rPr>
                <w:sz w:val="20"/>
                <w:szCs w:val="20"/>
                <w:rtl w:val="0"/>
              </w:rPr>
              <w:t xml:space="preserve">rule n.2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drug_concept_id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src.fo_product.fo_prd_id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See mapping rule n.2 above</w:t>
            </w: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cdm.source_to_concept_map.source_code=src.fo_product.fo_prd_id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cdm.source_to_concept_map.source_vocabulary_id=’</w:t>
            </w:r>
            <w:r w:rsidDel="00000000" w:rsidR="00000000" w:rsidRPr="00000000">
              <w:rPr>
                <w:sz w:val="20"/>
                <w:szCs w:val="20"/>
                <w:highlight w:val="white"/>
                <w:rtl w:val="0"/>
              </w:rPr>
              <w:t xml:space="preserve">AUS_DRUG_CODE’</w:t>
            </w:r>
          </w:p>
          <w:p w:rsidR="00000000" w:rsidDel="00000000" w:rsidP="00000000" w:rsidRDefault="00000000" w:rsidRPr="00000000">
            <w:pPr>
              <w:spacing w:after="0" w:before="60" w:lineRule="auto"/>
              <w:ind w:right="4"/>
              <w:contextualSpacing w:val="0"/>
            </w:pPr>
            <w:r w:rsidDel="00000000" w:rsidR="00000000" w:rsidRPr="00000000">
              <w:rPr>
                <w:sz w:val="20"/>
                <w:szCs w:val="20"/>
                <w:highlight w:val="white"/>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highlight w:val="white"/>
                <w:rtl w:val="0"/>
              </w:rPr>
              <w:t xml:space="preserve">IF </w:t>
            </w:r>
            <w:r w:rsidDel="00000000" w:rsidR="00000000" w:rsidRPr="00000000">
              <w:rPr>
                <w:sz w:val="20"/>
                <w:szCs w:val="20"/>
                <w:rtl w:val="0"/>
              </w:rPr>
              <w:t xml:space="preserve">cdm.source_to_concept_map.target_concept_id  IS NOT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THEN cdm.source_to_concept_map.target_concept_id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Find target cdm.source_to_concept_map.target_concept_id using src.fo_product.fo_prd_id</w:t>
            </w: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drug_exposure_start_date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320.7272727272727" w:lineRule="auto"/>
              <w:ind w:left="5.999999999999659" w:firstLine="0"/>
              <w:contextualSpacing w:val="0"/>
            </w:pPr>
            <w:r w:rsidDel="00000000" w:rsidR="00000000" w:rsidRPr="00000000">
              <w:rPr>
                <w:sz w:val="20"/>
                <w:szCs w:val="20"/>
                <w:rtl w:val="0"/>
              </w:rPr>
              <w:t xml:space="preserve">src.immunization.(vaccination_date</w:t>
            </w:r>
            <w:r w:rsidDel="00000000" w:rsidR="00000000" w:rsidRPr="00000000">
              <w:rPr>
                <w:sz w:val="20"/>
                <w:szCs w:val="20"/>
                <w:rtl w:val="0"/>
              </w:rPr>
              <w:t xml:space="preserve">/</w:t>
            </w:r>
            <w:r w:rsidDel="00000000" w:rsidR="00000000" w:rsidRPr="00000000">
              <w:rPr>
                <w:sz w:val="20"/>
                <w:szCs w:val="20"/>
                <w:rtl w:val="0"/>
              </w:rPr>
              <w:t xml:space="preserve">input_date</w:t>
            </w:r>
            <w:r w:rsidDel="00000000" w:rsidR="00000000" w:rsidRPr="00000000">
              <w:rPr>
                <w:sz w:val="20"/>
                <w:szCs w:val="20"/>
                <w:rtl w:val="0"/>
              </w:rPr>
              <w:t xml:space="preser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320.7272727272727" w:lineRule="auto"/>
              <w:ind w:left="5.999999999999659" w:firstLine="0"/>
              <w:contextualSpacing w:val="0"/>
            </w:pPr>
            <w:r w:rsidDel="00000000" w:rsidR="00000000" w:rsidRPr="00000000">
              <w:rPr>
                <w:sz w:val="20"/>
                <w:szCs w:val="20"/>
                <w:rtl w:val="0"/>
              </w:rPr>
              <w:t xml:space="preserve">IF src.immunization.vaccination_date IS NOT NULL</w:t>
            </w:r>
          </w:p>
          <w:p w:rsidR="00000000" w:rsidDel="00000000" w:rsidP="00000000" w:rsidRDefault="00000000" w:rsidRPr="00000000">
            <w:pPr>
              <w:spacing w:after="0" w:line="320.7272727272727" w:lineRule="auto"/>
              <w:ind w:left="5.999999999999659" w:firstLine="0"/>
              <w:contextualSpacing w:val="0"/>
            </w:pPr>
            <w:r w:rsidDel="00000000" w:rsidR="00000000" w:rsidRPr="00000000">
              <w:rPr>
                <w:sz w:val="20"/>
                <w:szCs w:val="20"/>
                <w:rtl w:val="0"/>
              </w:rPr>
              <w:t xml:space="preserve">THEN src.immunization.vaccination_date</w:t>
            </w:r>
          </w:p>
          <w:p w:rsidR="00000000" w:rsidDel="00000000" w:rsidP="00000000" w:rsidRDefault="00000000" w:rsidRPr="00000000">
            <w:pPr>
              <w:spacing w:after="0" w:line="320.7272727272727" w:lineRule="auto"/>
              <w:ind w:left="5.999999999999659" w:firstLine="0"/>
              <w:contextualSpacing w:val="0"/>
            </w:pPr>
            <w:r w:rsidDel="00000000" w:rsidR="00000000" w:rsidRPr="00000000">
              <w:rPr>
                <w:sz w:val="20"/>
                <w:szCs w:val="20"/>
                <w:rtl w:val="0"/>
              </w:rPr>
              <w:t xml:space="preserve">ELSE src.immunization.input_date</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drug_exposure_end_date</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line="320.7272727272727" w:lineRule="auto"/>
              <w:ind w:left="5.999999999999659" w:firstLine="0"/>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drug_type_concept_id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sz w:val="20"/>
                <w:szCs w:val="20"/>
                <w:rtl w:val="0"/>
              </w:rPr>
              <w:t xml:space="preserve">38000179 </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38000179 = Type concept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‘Physician administered drug (identified as procedure)’’</w:t>
            </w: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stop_reason</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refills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quantity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days_supply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1</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sig</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route_concept_id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cdm.source_to_concept_map.target_concept_id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See mapping rule n.2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src.fo_product.prd_eid = src.drug_mapping.prd_eid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cdm.source_to_concept_map.source_code=src.drug_mapping.nfc_code 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cdm.source_to_concept_map.source_vocabulary_id = ‘NFC’</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 cdm.source_to_concept_map.target_concept_id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IS NOT NULL</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THEN</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cdm.source_to_concept_map.target_concept_id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effective_drug_dose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dose_unit_concept_id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lot_number</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cdm.visit_occurrence.visit_occurrence_id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Populate with cdm.visit_occurrence.visit_occurrence_id related to combination of person_id and drug_exposure_start_date</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drug_source_value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src.fo_product.fo_prd_id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n.2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drug_source_concept_id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route_source_value</w:t>
            </w:r>
          </w:p>
        </w:tc>
        <w:tc>
          <w:tcPr>
            <w:shd w:fill="ffffff"/>
            <w:tcMar>
              <w:top w:w="100.0" w:type="dxa"/>
              <w:left w:w="115.0" w:type="dxa"/>
              <w:bottom w:w="100.0" w:type="dxa"/>
              <w:right w:w="115.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src.drug_mapping.nfc_code</w:t>
            </w:r>
            <w:r w:rsidDel="00000000" w:rsidR="00000000" w:rsidRPr="00000000">
              <w:rPr>
                <w:rtl w:val="0"/>
              </w:rPr>
            </w:r>
          </w:p>
        </w:tc>
        <w:tc>
          <w:tcPr>
            <w:shd w:fill="ffffff"/>
            <w:tcMar>
              <w:top w:w="100.0" w:type="dxa"/>
              <w:left w:w="115.0" w:type="dxa"/>
              <w:bottom w:w="100.0" w:type="dxa"/>
              <w:right w:w="115.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See mapping rule n.2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src.fo_product.prd_eid = src.drug_mapping.prd_eid </w:t>
            </w:r>
            <w:r w:rsidDel="00000000" w:rsidR="00000000" w:rsidRPr="00000000">
              <w:rPr>
                <w:rtl w:val="0"/>
              </w:rPr>
            </w:r>
          </w:p>
        </w:tc>
        <w:tc>
          <w:tcPr>
            <w:shd w:fill="ffffff"/>
            <w:tcMar>
              <w:top w:w="100.0" w:type="dxa"/>
              <w:left w:w="115.0" w:type="dxa"/>
              <w:bottom w:w="100.0" w:type="dxa"/>
              <w:right w:w="115.0" w:type="dxa"/>
            </w:tcMa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dose_unit_source_value</w:t>
            </w:r>
          </w:p>
        </w:tc>
        <w:tc>
          <w:tcPr>
            <w:shd w:fill="ffffff"/>
            <w:tcMar>
              <w:top w:w="100.0" w:type="dxa"/>
              <w:left w:w="115.0" w:type="dxa"/>
              <w:bottom w:w="100.0" w:type="dxa"/>
              <w:right w:w="115.0" w:type="dxa"/>
            </w:tcMa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tcPr>
          <w:p w:rsidR="00000000" w:rsidDel="00000000" w:rsidP="00000000" w:rsidRDefault="00000000" w:rsidRPr="00000000">
            <w:pPr>
              <w:spacing w:after="0" w:before="60" w:lineRule="auto"/>
              <w:ind w:right="4"/>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7bm0pe4jf6vr" w:id="26"/>
      <w:bookmarkEnd w:id="26"/>
      <w:r w:rsidDel="00000000" w:rsidR="00000000" w:rsidRPr="00000000">
        <w:rPr>
          <w:rtl w:val="0"/>
        </w:rPr>
        <w:t xml:space="preserve">3.2.5 </w:t>
      </w:r>
      <w:r w:rsidDel="00000000" w:rsidR="00000000" w:rsidRPr="00000000">
        <w:rPr>
          <w:rtl w:val="0"/>
        </w:rPr>
        <w:t xml:space="preserve">Table Name: </w:t>
      </w:r>
      <w:hyperlink r:id="rId17">
        <w:r w:rsidDel="00000000" w:rsidR="00000000" w:rsidRPr="00000000">
          <w:rPr>
            <w:color w:val="1155cc"/>
            <w:u w:val="single"/>
            <w:rtl w:val="0"/>
          </w:rPr>
          <w:t xml:space="preserve">CONDITION_OCCURRENCE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Summary</w:t>
      </w:r>
    </w:p>
    <w:p w:rsidR="00000000" w:rsidDel="00000000" w:rsidP="00000000" w:rsidRDefault="00000000" w:rsidRPr="00000000">
      <w:pPr>
        <w:contextualSpacing w:val="0"/>
      </w:pPr>
      <w:r w:rsidDel="00000000" w:rsidR="00000000" w:rsidRPr="00000000">
        <w:rPr>
          <w:highlight w:val="white"/>
          <w:rtl w:val="0"/>
        </w:rPr>
        <w:t xml:space="preserve">Conditions are records of a Person suggesting the presence of a disease or medical condition stated as a diagnosis, a sign or a symptom, which is observed by a Provider.</w:t>
      </w:r>
    </w:p>
    <w:p w:rsidR="00000000" w:rsidDel="00000000" w:rsidP="00000000" w:rsidRDefault="00000000" w:rsidRPr="00000000">
      <w:pPr>
        <w:contextualSpacing w:val="0"/>
      </w:pPr>
      <w:r w:rsidDel="00000000" w:rsidR="00000000" w:rsidRPr="00000000">
        <w:rPr>
          <w:b w:val="1"/>
          <w:color w:val="4f81bd"/>
          <w:sz w:val="24"/>
          <w:szCs w:val="24"/>
          <w:rtl w:val="0"/>
        </w:rPr>
        <w:t xml:space="preserve">Mapping Rules </w:t>
      </w:r>
    </w:p>
    <w:p w:rsidR="00000000" w:rsidDel="00000000" w:rsidP="00000000" w:rsidRDefault="00000000" w:rsidRPr="00000000">
      <w:pPr>
        <w:pStyle w:val="Heading5"/>
        <w:contextualSpacing w:val="0"/>
      </w:pPr>
      <w:bookmarkStart w:colFirst="0" w:colLast="0" w:name="_2lbqqo2312pi" w:id="27"/>
      <w:bookmarkEnd w:id="27"/>
      <w:r w:rsidDel="00000000" w:rsidR="00000000" w:rsidRPr="00000000">
        <w:rPr>
          <w:rtl w:val="0"/>
        </w:rPr>
        <w:t xml:space="preserve">Rule n.1: records from src.diagnostic_contact</w:t>
      </w:r>
    </w:p>
    <w:p w:rsidR="00000000" w:rsidDel="00000000" w:rsidP="00000000" w:rsidRDefault="00000000" w:rsidRPr="00000000">
      <w:pPr>
        <w:contextualSpacing w:val="0"/>
      </w:pPr>
      <w:r w:rsidDel="00000000" w:rsidR="00000000" w:rsidRPr="00000000">
        <w:rPr>
          <w:rtl w:val="0"/>
        </w:rPr>
        <w:t xml:space="preserve">Table is populated from:</w:t>
      </w:r>
      <w:r w:rsidDel="00000000" w:rsidR="00000000" w:rsidRPr="00000000">
        <w:rPr>
          <w:rtl w:val="0"/>
        </w:rPr>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src.diagnostic_contact</w:t>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src.contact </w:t>
      </w:r>
    </w:p>
    <w:p w:rsidR="00000000" w:rsidDel="00000000" w:rsidP="00000000" w:rsidRDefault="00000000" w:rsidRPr="00000000">
      <w:pPr>
        <w:numPr>
          <w:ilvl w:val="1"/>
          <w:numId w:val="42"/>
        </w:numPr>
        <w:ind w:left="1440" w:hanging="360"/>
        <w:contextualSpacing w:val="1"/>
        <w:rPr/>
      </w:pPr>
      <w:r w:rsidDel="00000000" w:rsidR="00000000" w:rsidRPr="00000000">
        <w:rPr>
          <w:rtl w:val="0"/>
        </w:rPr>
        <w:t xml:space="preserve">src.diagnostic_contact.con_id=src.contact.con_id</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сdm.person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cdm.person.person_source_value = src.contact.pat_id</w:t>
      </w:r>
      <w:r w:rsidDel="00000000" w:rsidR="00000000" w:rsidRPr="00000000">
        <w:rPr>
          <w:rtl w:val="0"/>
        </w:rPr>
      </w:r>
    </w:p>
    <w:p w:rsidR="00000000" w:rsidDel="00000000" w:rsidP="00000000" w:rsidRDefault="00000000" w:rsidRPr="00000000">
      <w:pPr>
        <w:numPr>
          <w:ilvl w:val="0"/>
          <w:numId w:val="20"/>
        </w:numPr>
        <w:spacing w:after="0" w:line="276" w:lineRule="auto"/>
        <w:ind w:left="720" w:hanging="360"/>
        <w:contextualSpacing w:val="1"/>
        <w:rPr/>
      </w:pPr>
      <w:hyperlink w:anchor="_2hnc7o10wzkk">
        <w:r w:rsidDel="00000000" w:rsidR="00000000" w:rsidRPr="00000000">
          <w:rPr>
            <w:color w:val="1155cc"/>
            <w:u w:val="single"/>
            <w:rtl w:val="0"/>
          </w:rPr>
          <w:t xml:space="preserve">lk.voc_source_to_standard_lk</w:t>
        </w:r>
      </w:hyperlink>
      <w:r w:rsidDel="00000000" w:rsidR="00000000" w:rsidRPr="00000000">
        <w:rPr>
          <w:rtl w:val="0"/>
        </w:rPr>
      </w:r>
    </w:p>
    <w:p w:rsidR="00000000" w:rsidDel="00000000" w:rsidP="00000000" w:rsidRDefault="00000000" w:rsidRPr="00000000">
      <w:pPr>
        <w:numPr>
          <w:ilvl w:val="1"/>
          <w:numId w:val="20"/>
        </w:numPr>
        <w:spacing w:after="0" w:line="276" w:lineRule="auto"/>
        <w:ind w:left="1440" w:hanging="360"/>
        <w:contextualSpacing w:val="1"/>
        <w:rPr/>
      </w:pPr>
      <w:r w:rsidDel="00000000" w:rsidR="00000000" w:rsidRPr="00000000">
        <w:rPr>
          <w:rtl w:val="0"/>
        </w:rPr>
        <w:t xml:space="preserve">lk.voc_source_to_standard_lk.dia_id = src.diagnostic_contact.dia_id </w:t>
      </w:r>
    </w:p>
    <w:p w:rsidR="00000000" w:rsidDel="00000000" w:rsidP="00000000" w:rsidRDefault="00000000" w:rsidRPr="00000000">
      <w:pPr>
        <w:numPr>
          <w:ilvl w:val="1"/>
          <w:numId w:val="20"/>
        </w:numPr>
        <w:spacing w:after="0" w:line="276" w:lineRule="auto"/>
        <w:ind w:left="1440" w:hanging="360"/>
        <w:contextualSpacing w:val="1"/>
        <w:rPr/>
      </w:pPr>
      <w:r w:rsidDel="00000000" w:rsidR="00000000" w:rsidRPr="00000000">
        <w:rPr>
          <w:rtl w:val="0"/>
        </w:rPr>
        <w:t xml:space="preserve">A</w:t>
      </w:r>
      <w:r w:rsidDel="00000000" w:rsidR="00000000" w:rsidRPr="00000000">
        <w:rPr>
          <w:rtl w:val="0"/>
        </w:rPr>
        <w:t xml:space="preserve">ND (lk.voc_source_to_standard_lk.gender IS NULL OR lk.voc_source_to_standard_lk.gender=cdm.person.gender_concept_id)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src.diagnostic_contact we populate only records that are associated with patients from cdm.person table. We use lookup table  lk.voc_source_to_standard_lk to find corresponding icd10 code and target standard concept_id for each src.diagnostic_contact.dia_id (codes related to infertility we map according to gender of patient). We use src.contact table to find corresponding person and provider for each record from src.diagnostic_contact.</w:t>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r w:rsidDel="00000000" w:rsidR="00000000" w:rsidRPr="00000000">
        <w:rPr>
          <w:rtl w:val="0"/>
        </w:rPr>
        <w:t xml:space="preserve"> (rule n.1-5):</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about populating of </w:t>
      </w:r>
      <w:r w:rsidDel="00000000" w:rsidR="00000000" w:rsidRPr="00000000">
        <w:rPr>
          <w:highlight w:val="white"/>
          <w:rtl w:val="0"/>
        </w:rPr>
        <w:t xml:space="preserve">condition_start_date </w:t>
      </w:r>
      <w:r w:rsidDel="00000000" w:rsidR="00000000" w:rsidRPr="00000000">
        <w:rPr>
          <w:rtl w:val="0"/>
        </w:rPr>
        <w:t xml:space="preserve">with date from source data ‘as is’</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populating records from src.diagnostic_contact according to corresponding domain_id + all unmapped records</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not populating from src.diagnostic_contact records associated with dia_id from ‘Death list’</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rule regarding duplicates</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not populating from src.diagnostic_contact records associated with dia_id from list of excluded diagnoses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(n.1) - records from src.diagnostic_contact</w:t>
      </w:r>
    </w:p>
    <w:tbl>
      <w:tblPr>
        <w:tblStyle w:val="Table20"/>
        <w:bidiVisual w:val="0"/>
        <w:tblW w:w="1026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0"/>
        <w:gridCol w:w="2085"/>
        <w:gridCol w:w="2610"/>
        <w:gridCol w:w="1035"/>
        <w:gridCol w:w="1980"/>
        <w:tblGridChange w:id="0">
          <w:tblGrid>
            <w:gridCol w:w="2550"/>
            <w:gridCol w:w="2085"/>
            <w:gridCol w:w="2610"/>
            <w:gridCol w:w="1035"/>
            <w:gridCol w:w="1980"/>
          </w:tblGrid>
        </w:tblGridChange>
      </w:tblGrid>
      <w:tr>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condition_occurrence_id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i w:val="1"/>
                <w:sz w:val="20"/>
                <w:szCs w:val="20"/>
                <w:rtl w:val="0"/>
              </w:rPr>
              <w:t xml:space="preserve">Identity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color w:val="333333"/>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person_id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color w:val="333333"/>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200" w:line="276" w:lineRule="auto"/>
              <w:ind w:left="0" w:firstLine="0"/>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w:t>
            </w:r>
            <w:r w:rsidDel="00000000" w:rsidR="00000000" w:rsidRPr="00000000">
              <w:rPr>
                <w:sz w:val="20"/>
                <w:szCs w:val="20"/>
                <w:rtl w:val="0"/>
              </w:rPr>
              <w:t xml:space="preserve">icd10</w:t>
            </w:r>
            <w:r w:rsidDel="00000000" w:rsidR="00000000" w:rsidRPr="00000000">
              <w:rPr>
                <w:sz w:val="20"/>
                <w:szCs w:val="20"/>
                <w:rtl w:val="0"/>
              </w:rPr>
              <w:t xml:space="preserve">, l</w:t>
            </w:r>
            <w:r w:rsidDel="00000000" w:rsidR="00000000" w:rsidRPr="00000000">
              <w:rPr>
                <w:sz w:val="20"/>
                <w:szCs w:val="20"/>
                <w:rtl w:val="0"/>
              </w:rPr>
              <w:t xml:space="preserve">k.voc_source_to_standard_lk.</w:t>
            </w:r>
            <w:r w:rsidDel="00000000" w:rsidR="00000000" w:rsidRPr="00000000">
              <w:rPr>
                <w:sz w:val="20"/>
                <w:szCs w:val="20"/>
                <w:rtl w:val="0"/>
              </w:rPr>
              <w:t xml:space="preserve">snomed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n.1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 IS NOT NULL</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THEN</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ELSE 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color w:val="333333"/>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Find target concept_id 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 using </w:t>
            </w: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sz w:val="20"/>
                <w:szCs w:val="20"/>
                <w:rtl w:val="0"/>
              </w:rPr>
              <w:t xml:space="preserve">/ l</w:t>
            </w:r>
            <w:r w:rsidDel="00000000" w:rsidR="00000000" w:rsidRPr="00000000">
              <w:rPr>
                <w:sz w:val="20"/>
                <w:szCs w:val="20"/>
                <w:rtl w:val="0"/>
              </w:rPr>
              <w:t xml:space="preserve">k.voc_source_to_standard_lk.</w:t>
            </w: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condition_start_date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src.diagnostic_contact.con_date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color w:val="333333"/>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condition_end_date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condition_type_concept_id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43542353</w:t>
            </w:r>
          </w:p>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color w:val="333333"/>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43542353 = ‘Observation recorded from EHR’,</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vocabulary_id='Condition Type'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stop_reason</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provider_id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cdm.provider.provider_id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n.1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src.contact.doc_id =  cdm.provider.provider_source_value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visit_occurrence_id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sz w:val="20"/>
                <w:szCs w:val="20"/>
                <w:rtl w:val="0"/>
              </w:rPr>
              <w:t xml:space="preserve">cdm.visit_occurrence.visit_occurrence_id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Populate with cdm.visit_occurrence.visit_occurrence_id related to combination of person_id, </w:t>
            </w:r>
            <w:r w:rsidDel="00000000" w:rsidR="00000000" w:rsidRPr="00000000">
              <w:rPr>
                <w:sz w:val="20"/>
                <w:szCs w:val="20"/>
                <w:highlight w:val="white"/>
                <w:rtl w:val="0"/>
              </w:rPr>
              <w:t xml:space="preserve">condition_start_date </w:t>
            </w:r>
            <w:r w:rsidDel="00000000" w:rsidR="00000000" w:rsidRPr="00000000">
              <w:rPr>
                <w:sz w:val="20"/>
                <w:szCs w:val="20"/>
                <w:rtl w:val="0"/>
              </w:rPr>
              <w:t xml:space="preserve">and provider_id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condition_source_value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“ICD10: ” </w:t>
            </w:r>
            <w:r w:rsidDel="00000000" w:rsidR="00000000" w:rsidRPr="00000000">
              <w:rPr>
                <w:sz w:val="20"/>
                <w:szCs w:val="20"/>
                <w:rtl w:val="0"/>
              </w:rPr>
              <w:t xml:space="preserve">+ l</w:t>
            </w:r>
            <w:r w:rsidDel="00000000" w:rsidR="00000000" w:rsidRPr="00000000">
              <w:rPr>
                <w:sz w:val="20"/>
                <w:szCs w:val="20"/>
                <w:rtl w:val="0"/>
              </w:rPr>
              <w:t xml:space="preserve">k.voc_source_to_standard_lk.icd10</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OR</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“SNOMED: ” +</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w:t>
            </w:r>
            <w:r w:rsidDel="00000000" w:rsidR="00000000" w:rsidRPr="00000000">
              <w:rPr>
                <w:sz w:val="20"/>
                <w:szCs w:val="20"/>
                <w:rtl w:val="0"/>
              </w:rPr>
              <w:t xml:space="preserve">k.voc_source_to_standard_lk.</w:t>
            </w:r>
            <w:r w:rsidDel="00000000" w:rsidR="00000000" w:rsidRPr="00000000">
              <w:rPr>
                <w:sz w:val="20"/>
                <w:szCs w:val="20"/>
                <w:rtl w:val="0"/>
              </w:rPr>
              <w:t xml:space="preserve">snomed</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OR</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“DIA_ID: ”</w:t>
            </w:r>
            <w:r w:rsidDel="00000000" w:rsidR="00000000" w:rsidRPr="00000000">
              <w:rPr>
                <w:sz w:val="20"/>
                <w:szCs w:val="20"/>
                <w:rtl w:val="0"/>
              </w:rPr>
              <w:t xml:space="preserve"> + </w:t>
            </w:r>
            <w:r w:rsidDel="00000000" w:rsidR="00000000" w:rsidRPr="00000000">
              <w:rPr>
                <w:sz w:val="20"/>
                <w:szCs w:val="20"/>
                <w:rtl w:val="0"/>
              </w:rPr>
              <w:t xml:space="preserve">src.diagnostic</w:t>
            </w:r>
            <w:r w:rsidDel="00000000" w:rsidR="00000000" w:rsidRPr="00000000">
              <w:rPr>
                <w:sz w:val="20"/>
                <w:szCs w:val="20"/>
                <w:rtl w:val="0"/>
              </w:rPr>
              <w:t xml:space="preserve">_contac</w:t>
            </w:r>
            <w:r w:rsidDel="00000000" w:rsidR="00000000" w:rsidRPr="00000000">
              <w:rPr>
                <w:sz w:val="20"/>
                <w:szCs w:val="20"/>
                <w:rtl w:val="0"/>
              </w:rPr>
              <w:t xml:space="preserve">t.dia_id</w:t>
            </w: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n.1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IF lk.</w:t>
            </w:r>
            <w:r w:rsidDel="00000000" w:rsidR="00000000" w:rsidRPr="00000000">
              <w:rPr>
                <w:sz w:val="20"/>
                <w:szCs w:val="20"/>
                <w:rtl w:val="0"/>
              </w:rPr>
              <w:t xml:space="preserve">voc_source_to_standard_lk</w:t>
            </w:r>
            <w:r w:rsidDel="00000000" w:rsidR="00000000" w:rsidRPr="00000000">
              <w:rPr>
                <w:sz w:val="20"/>
                <w:szCs w:val="20"/>
                <w:rtl w:val="0"/>
              </w:rPr>
              <w:t xml:space="preserve">.</w:t>
            </w:r>
            <w:r w:rsidDel="00000000" w:rsidR="00000000" w:rsidRPr="00000000">
              <w:rPr>
                <w:sz w:val="20"/>
                <w:szCs w:val="20"/>
                <w:rtl w:val="0"/>
              </w:rPr>
              <w:t xml:space="preserve">icd10</w:t>
            </w:r>
            <w:r w:rsidDel="00000000" w:rsidR="00000000" w:rsidRPr="00000000">
              <w:rPr>
                <w:sz w:val="20"/>
                <w:szCs w:val="20"/>
                <w:rtl w:val="0"/>
              </w:rPr>
              <w:t xml:space="preserve"> IS NOT NULL</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THEN</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w:t>
            </w:r>
            <w:r w:rsidDel="00000000" w:rsidR="00000000" w:rsidRPr="00000000">
              <w:rPr>
                <w:sz w:val="20"/>
                <w:szCs w:val="20"/>
                <w:rtl w:val="0"/>
              </w:rPr>
              <w:t xml:space="preserve">icd10</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IF </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w:t>
            </w:r>
            <w:r w:rsidDel="00000000" w:rsidR="00000000" w:rsidRPr="00000000">
              <w:rPr>
                <w:sz w:val="20"/>
                <w:szCs w:val="20"/>
                <w:rtl w:val="0"/>
              </w:rPr>
              <w:t xml:space="preserve">k.voc_source_to_standard_lk.</w:t>
            </w:r>
            <w:r w:rsidDel="00000000" w:rsidR="00000000" w:rsidRPr="00000000">
              <w:rPr>
                <w:sz w:val="20"/>
                <w:szCs w:val="20"/>
                <w:rtl w:val="0"/>
              </w:rPr>
              <w:t xml:space="preserve">snomed </w:t>
            </w:r>
            <w:r w:rsidDel="00000000" w:rsidR="00000000" w:rsidRPr="00000000">
              <w:rPr>
                <w:sz w:val="20"/>
                <w:szCs w:val="20"/>
                <w:rtl w:val="0"/>
              </w:rPr>
              <w:t xml:space="preserve">IS NOT NULL</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THEN</w:t>
            </w:r>
            <w:r w:rsidDel="00000000" w:rsidR="00000000" w:rsidRPr="00000000">
              <w:rPr>
                <w:sz w:val="20"/>
                <w:szCs w:val="20"/>
                <w:rtl w:val="0"/>
              </w:rPr>
              <w:t xml:space="preserve"> l</w:t>
            </w:r>
            <w:r w:rsidDel="00000000" w:rsidR="00000000" w:rsidRPr="00000000">
              <w:rPr>
                <w:sz w:val="20"/>
                <w:szCs w:val="20"/>
                <w:rtl w:val="0"/>
              </w:rPr>
              <w:t xml:space="preserve">k.voc_source_to_standard_lk.</w:t>
            </w:r>
            <w:r w:rsidDel="00000000" w:rsidR="00000000" w:rsidRPr="00000000">
              <w:rPr>
                <w:sz w:val="20"/>
                <w:szCs w:val="20"/>
                <w:rtl w:val="0"/>
              </w:rPr>
              <w:t xml:space="preserve">snomed</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ELSE </w:t>
            </w:r>
            <w:r w:rsidDel="00000000" w:rsidR="00000000" w:rsidRPr="00000000">
              <w:rPr>
                <w:sz w:val="20"/>
                <w:szCs w:val="20"/>
                <w:rtl w:val="0"/>
              </w:rPr>
              <w:t xml:space="preserve">src.</w:t>
            </w:r>
            <w:r w:rsidDel="00000000" w:rsidR="00000000" w:rsidRPr="00000000">
              <w:rPr>
                <w:sz w:val="20"/>
                <w:szCs w:val="20"/>
                <w:rtl w:val="0"/>
              </w:rPr>
              <w:t xml:space="preserve">prescription</w:t>
            </w:r>
            <w:r w:rsidDel="00000000" w:rsidR="00000000" w:rsidRPr="00000000">
              <w:rPr>
                <w:sz w:val="20"/>
                <w:szCs w:val="20"/>
                <w:rtl w:val="0"/>
              </w:rPr>
              <w:t xml:space="preserve">.dia_id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src.diagnostic_contact.dia_id maps to icd10 code or snomed code, we populate this field with icd10 code/snomed code. If it doesn’t, we populate this field with </w:t>
            </w:r>
            <w:r w:rsidDel="00000000" w:rsidR="00000000" w:rsidRPr="00000000">
              <w:rPr>
                <w:sz w:val="20"/>
                <w:szCs w:val="20"/>
                <w:rtl w:val="0"/>
              </w:rPr>
              <w:t xml:space="preserve">src.diagnostic_contact.</w:t>
            </w:r>
            <w:r w:rsidDel="00000000" w:rsidR="00000000" w:rsidRPr="00000000">
              <w:rPr>
                <w:sz w:val="20"/>
                <w:szCs w:val="20"/>
                <w:rtl w:val="0"/>
              </w:rPr>
              <w:t xml:space="preserve">dia_id</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condition_source_concept_id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w:t>
            </w:r>
            <w:r w:rsidDel="00000000" w:rsidR="00000000" w:rsidRPr="00000000">
              <w:rPr>
                <w:sz w:val="20"/>
                <w:szCs w:val="20"/>
                <w:rtl w:val="0"/>
              </w:rPr>
              <w:t xml:space="preserve">icd10</w:t>
            </w:r>
            <w:r w:rsidDel="00000000" w:rsidR="00000000" w:rsidRPr="00000000">
              <w:rPr>
                <w:sz w:val="20"/>
                <w:szCs w:val="20"/>
                <w:rtl w:val="0"/>
              </w:rPr>
              <w:t xml:space="preserve">, l</w:t>
            </w:r>
            <w:r w:rsidDel="00000000" w:rsidR="00000000" w:rsidRPr="00000000">
              <w:rPr>
                <w:sz w:val="20"/>
                <w:szCs w:val="20"/>
                <w:rtl w:val="0"/>
              </w:rPr>
              <w:t xml:space="preserve">k.voc_source_to_standard_lk.</w:t>
            </w:r>
            <w:r w:rsidDel="00000000" w:rsidR="00000000" w:rsidRPr="00000000">
              <w:rPr>
                <w:sz w:val="20"/>
                <w:szCs w:val="20"/>
                <w:rtl w:val="0"/>
              </w:rPr>
              <w:t xml:space="preserve">snomed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n.1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.concept_id_1 IS NOT NULL</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THEN</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.concept_id_1</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ELSE 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Populate with source concept_id 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w:t>
            </w:r>
            <w:r w:rsidDel="00000000" w:rsidR="00000000" w:rsidRPr="00000000">
              <w:rPr>
                <w:sz w:val="20"/>
                <w:szCs w:val="20"/>
                <w:rtl w:val="0"/>
              </w:rPr>
              <w:t xml:space="preserve">1</w:t>
            </w:r>
            <w:r w:rsidDel="00000000" w:rsidR="00000000" w:rsidRPr="00000000">
              <w:rPr>
                <w:sz w:val="20"/>
                <w:szCs w:val="20"/>
                <w:rtl w:val="0"/>
              </w:rPr>
              <w:t xml:space="preserve"> related to </w:t>
            </w: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sz w:val="20"/>
                <w:szCs w:val="20"/>
                <w:rtl w:val="0"/>
              </w:rPr>
              <w:t xml:space="preserve">/ l</w:t>
            </w:r>
            <w:r w:rsidDel="00000000" w:rsidR="00000000" w:rsidRPr="00000000">
              <w:rPr>
                <w:sz w:val="20"/>
                <w:szCs w:val="20"/>
                <w:rtl w:val="0"/>
              </w:rPr>
              <w:t xml:space="preserve">k.voc_source_to_standard_lk.</w:t>
            </w:r>
            <w:r w:rsidDel="00000000" w:rsidR="00000000" w:rsidRPr="00000000">
              <w:rPr>
                <w:sz w:val="20"/>
                <w:szCs w:val="20"/>
                <w:rtl w:val="0"/>
              </w:rPr>
              <w:t xml:space="preserve">snomed</w:t>
            </w:r>
          </w:p>
        </w:tc>
      </w:tr>
    </w:tbl>
    <w:p w:rsidR="00000000" w:rsidDel="00000000" w:rsidP="00000000" w:rsidRDefault="00000000" w:rsidRPr="00000000">
      <w:pPr>
        <w:pStyle w:val="Heading5"/>
        <w:contextualSpacing w:val="0"/>
      </w:pPr>
      <w:bookmarkStart w:colFirst="0" w:colLast="0" w:name="_w1cxjxrdq40i" w:id="28"/>
      <w:bookmarkEnd w:id="28"/>
      <w:r w:rsidDel="00000000" w:rsidR="00000000" w:rsidRPr="00000000">
        <w:rPr>
          <w:rtl w:val="0"/>
        </w:rPr>
        <w:t xml:space="preserve">Rule n.2: records from src.prescription</w:t>
      </w:r>
    </w:p>
    <w:p w:rsidR="00000000" w:rsidDel="00000000" w:rsidP="00000000" w:rsidRDefault="00000000" w:rsidRPr="00000000">
      <w:pPr>
        <w:contextualSpacing w:val="0"/>
      </w:pPr>
      <w:r w:rsidDel="00000000" w:rsidR="00000000" w:rsidRPr="00000000">
        <w:rPr>
          <w:rtl w:val="0"/>
        </w:rPr>
        <w:t xml:space="preserve">Table is populated from:</w:t>
      </w:r>
    </w:p>
    <w:p w:rsidR="00000000" w:rsidDel="00000000" w:rsidP="00000000" w:rsidRDefault="00000000" w:rsidRPr="00000000">
      <w:pPr>
        <w:numPr>
          <w:ilvl w:val="0"/>
          <w:numId w:val="42"/>
        </w:numPr>
        <w:ind w:left="720" w:hanging="360"/>
        <w:contextualSpacing w:val="1"/>
        <w:rPr>
          <w:b w:val="0"/>
        </w:rPr>
      </w:pPr>
      <w:r w:rsidDel="00000000" w:rsidR="00000000" w:rsidRPr="00000000">
        <w:rPr>
          <w:rtl w:val="0"/>
        </w:rPr>
        <w:t xml:space="preserve">src.prescription</w:t>
      </w:r>
    </w:p>
    <w:p w:rsidR="00000000" w:rsidDel="00000000" w:rsidP="00000000" w:rsidRDefault="00000000" w:rsidRPr="00000000">
      <w:pPr>
        <w:numPr>
          <w:ilvl w:val="0"/>
          <w:numId w:val="42"/>
        </w:numPr>
        <w:ind w:left="720" w:hanging="360"/>
        <w:contextualSpacing w:val="1"/>
        <w:rPr>
          <w:b w:val="0"/>
        </w:rPr>
      </w:pPr>
      <w:r w:rsidDel="00000000" w:rsidR="00000000" w:rsidRPr="00000000">
        <w:rPr>
          <w:rtl w:val="0"/>
        </w:rPr>
        <w:t xml:space="preserve">src.contact </w:t>
      </w:r>
    </w:p>
    <w:p w:rsidR="00000000" w:rsidDel="00000000" w:rsidP="00000000" w:rsidRDefault="00000000" w:rsidRPr="00000000">
      <w:pPr>
        <w:numPr>
          <w:ilvl w:val="1"/>
          <w:numId w:val="42"/>
        </w:numPr>
        <w:ind w:left="1440" w:hanging="360"/>
        <w:contextualSpacing w:val="1"/>
        <w:rPr>
          <w:b w:val="0"/>
        </w:rPr>
      </w:pPr>
      <w:r w:rsidDel="00000000" w:rsidR="00000000" w:rsidRPr="00000000">
        <w:rPr>
          <w:rtl w:val="0"/>
        </w:rPr>
        <w:t xml:space="preserve">src.prescription.con_id=src.contact.con_id</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0"/>
        </w:rPr>
      </w:pPr>
      <w:r w:rsidDel="00000000" w:rsidR="00000000" w:rsidRPr="00000000">
        <w:rPr>
          <w:rtl w:val="0"/>
        </w:rPr>
        <w:t xml:space="preserve">сdm.person</w:t>
      </w:r>
    </w:p>
    <w:p w:rsidR="00000000" w:rsidDel="00000000" w:rsidP="00000000" w:rsidRDefault="00000000" w:rsidRPr="00000000">
      <w:pPr>
        <w:numPr>
          <w:ilvl w:val="1"/>
          <w:numId w:val="4"/>
        </w:numPr>
        <w:ind w:left="1440" w:hanging="360"/>
        <w:contextualSpacing w:val="1"/>
        <w:rPr>
          <w:b w:val="0"/>
        </w:rPr>
      </w:pPr>
      <w:r w:rsidDel="00000000" w:rsidR="00000000" w:rsidRPr="00000000">
        <w:rPr>
          <w:rtl w:val="0"/>
        </w:rPr>
        <w:t xml:space="preserve">cdm.person.person_source_value = src.contact.pat_id</w:t>
      </w:r>
      <w:r w:rsidDel="00000000" w:rsidR="00000000" w:rsidRPr="00000000">
        <w:rPr>
          <w:rtl w:val="0"/>
        </w:rPr>
      </w:r>
    </w:p>
    <w:p w:rsidR="00000000" w:rsidDel="00000000" w:rsidP="00000000" w:rsidRDefault="00000000" w:rsidRPr="00000000">
      <w:pPr>
        <w:numPr>
          <w:ilvl w:val="0"/>
          <w:numId w:val="20"/>
        </w:numPr>
        <w:spacing w:after="0" w:line="276" w:lineRule="auto"/>
        <w:ind w:left="720" w:hanging="360"/>
        <w:contextualSpacing w:val="1"/>
        <w:rPr>
          <w:b w:val="0"/>
        </w:rPr>
      </w:pPr>
      <w:hyperlink w:anchor="_2hnc7o10wzkk">
        <w:r w:rsidDel="00000000" w:rsidR="00000000" w:rsidRPr="00000000">
          <w:rPr>
            <w:color w:val="1155cc"/>
            <w:u w:val="single"/>
            <w:rtl w:val="0"/>
          </w:rPr>
          <w:t xml:space="preserve">lk.voc_source_to_standard_lk</w:t>
        </w:r>
      </w:hyperlink>
      <w:r w:rsidDel="00000000" w:rsidR="00000000" w:rsidRPr="00000000">
        <w:rPr>
          <w:rtl w:val="0"/>
        </w:rPr>
      </w:r>
    </w:p>
    <w:p w:rsidR="00000000" w:rsidDel="00000000" w:rsidP="00000000" w:rsidRDefault="00000000" w:rsidRPr="00000000">
      <w:pPr>
        <w:numPr>
          <w:ilvl w:val="1"/>
          <w:numId w:val="20"/>
        </w:numPr>
        <w:spacing w:after="0" w:line="276" w:lineRule="auto"/>
        <w:ind w:left="1440" w:hanging="360"/>
        <w:contextualSpacing w:val="1"/>
        <w:rPr>
          <w:b w:val="0"/>
        </w:rPr>
      </w:pPr>
      <w:r w:rsidDel="00000000" w:rsidR="00000000" w:rsidRPr="00000000">
        <w:rPr>
          <w:rtl w:val="0"/>
        </w:rPr>
        <w:t xml:space="preserve">lk.voc_source_to_standard_lk.dia_id = src.prescription.dia_id </w:t>
      </w:r>
    </w:p>
    <w:p w:rsidR="00000000" w:rsidDel="00000000" w:rsidP="00000000" w:rsidRDefault="00000000" w:rsidRPr="00000000">
      <w:pPr>
        <w:numPr>
          <w:ilvl w:val="1"/>
          <w:numId w:val="20"/>
        </w:numPr>
        <w:spacing w:after="0" w:line="276" w:lineRule="auto"/>
        <w:ind w:left="1440" w:hanging="360"/>
        <w:contextualSpacing w:val="1"/>
        <w:rPr>
          <w:u w:val="none"/>
        </w:rPr>
      </w:pPr>
      <w:r w:rsidDel="00000000" w:rsidR="00000000" w:rsidRPr="00000000">
        <w:rPr>
          <w:rtl w:val="0"/>
        </w:rPr>
        <w:t xml:space="preserve">AND (lk.voc_source_to_standard_lk.gender IS NULL OR lk.voc_source_to_standard_lk.gender=cdm.person.gender_concept_id)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src.prescription we populate only records that are associated with patients from cdm.person table and where dia_id&gt;0. We use lookup table  lk.voc_source_to_standard_lk to find corresponding icd10 code and target standard concept_id for each src.prescription.dia_id (codes related to infertility we map according to gender of patient). We use src.contact table to find corresponding person and provider for each record from src.prescription.</w:t>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r w:rsidDel="00000000" w:rsidR="00000000" w:rsidRPr="00000000">
        <w:rPr>
          <w:rtl w:val="0"/>
        </w:rPr>
        <w:t xml:space="preserve"> (rule n.1-5):</w:t>
      </w:r>
    </w:p>
    <w:p w:rsidR="00000000" w:rsidDel="00000000" w:rsidP="00000000" w:rsidRDefault="00000000" w:rsidRPr="00000000">
      <w:pPr>
        <w:numPr>
          <w:ilvl w:val="0"/>
          <w:numId w:val="67"/>
        </w:numPr>
        <w:ind w:left="720" w:hanging="360"/>
        <w:contextualSpacing w:val="1"/>
        <w:rPr/>
      </w:pPr>
      <w:r w:rsidDel="00000000" w:rsidR="00000000" w:rsidRPr="00000000">
        <w:rPr>
          <w:rtl w:val="0"/>
        </w:rPr>
        <w:t xml:space="preserve">about populating of </w:t>
      </w:r>
      <w:r w:rsidDel="00000000" w:rsidR="00000000" w:rsidRPr="00000000">
        <w:rPr>
          <w:highlight w:val="white"/>
          <w:rtl w:val="0"/>
        </w:rPr>
        <w:t xml:space="preserve">condition_start_date </w:t>
      </w:r>
      <w:r w:rsidDel="00000000" w:rsidR="00000000" w:rsidRPr="00000000">
        <w:rPr>
          <w:rtl w:val="0"/>
        </w:rPr>
        <w:t xml:space="preserve">with date from source data ‘as is’</w:t>
      </w:r>
    </w:p>
    <w:p w:rsidR="00000000" w:rsidDel="00000000" w:rsidP="00000000" w:rsidRDefault="00000000" w:rsidRPr="00000000">
      <w:pPr>
        <w:numPr>
          <w:ilvl w:val="0"/>
          <w:numId w:val="67"/>
        </w:numPr>
        <w:ind w:left="720" w:hanging="360"/>
        <w:contextualSpacing w:val="1"/>
        <w:rPr/>
      </w:pPr>
      <w:r w:rsidDel="00000000" w:rsidR="00000000" w:rsidRPr="00000000">
        <w:rPr>
          <w:rtl w:val="0"/>
        </w:rPr>
        <w:t xml:space="preserve">populating records from src.prescription according to corresponding domain_id + all unmapped records</w:t>
      </w:r>
    </w:p>
    <w:p w:rsidR="00000000" w:rsidDel="00000000" w:rsidP="00000000" w:rsidRDefault="00000000" w:rsidRPr="00000000">
      <w:pPr>
        <w:numPr>
          <w:ilvl w:val="0"/>
          <w:numId w:val="67"/>
        </w:numPr>
        <w:ind w:left="720" w:hanging="360"/>
        <w:contextualSpacing w:val="1"/>
        <w:rPr/>
      </w:pPr>
      <w:r w:rsidDel="00000000" w:rsidR="00000000" w:rsidRPr="00000000">
        <w:rPr>
          <w:rtl w:val="0"/>
        </w:rPr>
        <w:t xml:space="preserve">not populating from src.prescription records associated with dia_id from ‘Death list’</w:t>
      </w:r>
    </w:p>
    <w:p w:rsidR="00000000" w:rsidDel="00000000" w:rsidP="00000000" w:rsidRDefault="00000000" w:rsidRPr="00000000">
      <w:pPr>
        <w:numPr>
          <w:ilvl w:val="0"/>
          <w:numId w:val="67"/>
        </w:numPr>
        <w:ind w:left="720" w:hanging="360"/>
        <w:contextualSpacing w:val="1"/>
        <w:rPr/>
      </w:pPr>
      <w:r w:rsidDel="00000000" w:rsidR="00000000" w:rsidRPr="00000000">
        <w:rPr>
          <w:rtl w:val="0"/>
        </w:rPr>
        <w:t xml:space="preserve">rule regarding duplicates</w:t>
      </w:r>
    </w:p>
    <w:p w:rsidR="00000000" w:rsidDel="00000000" w:rsidP="00000000" w:rsidRDefault="00000000" w:rsidRPr="00000000">
      <w:pPr>
        <w:numPr>
          <w:ilvl w:val="0"/>
          <w:numId w:val="67"/>
        </w:numPr>
        <w:ind w:left="720" w:hanging="360"/>
        <w:contextualSpacing w:val="1"/>
        <w:rPr/>
      </w:pPr>
      <w:r w:rsidDel="00000000" w:rsidR="00000000" w:rsidRPr="00000000">
        <w:rPr>
          <w:rtl w:val="0"/>
        </w:rPr>
        <w:t xml:space="preserve">not populating from src.prescription records associated with dia_id from list of excluded diagnoses</w:t>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w:t>
      </w:r>
      <w:r w:rsidDel="00000000" w:rsidR="00000000" w:rsidRPr="00000000">
        <w:rPr>
          <w:b w:val="1"/>
          <w:color w:val="4f81bd"/>
          <w:sz w:val="24"/>
          <w:szCs w:val="24"/>
          <w:rtl w:val="0"/>
        </w:rPr>
        <w:t xml:space="preserve"> (n.2) - records from src.prescription</w:t>
      </w:r>
    </w:p>
    <w:tbl>
      <w:tblPr>
        <w:tblStyle w:val="Table21"/>
        <w:bidiVisual w:val="0"/>
        <w:tblW w:w="1014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2060"/>
        <w:gridCol w:w="2580"/>
        <w:gridCol w:w="1020"/>
        <w:gridCol w:w="1960"/>
        <w:tblGridChange w:id="0">
          <w:tblGrid>
            <w:gridCol w:w="2520"/>
            <w:gridCol w:w="2060"/>
            <w:gridCol w:w="2580"/>
            <w:gridCol w:w="1020"/>
            <w:gridCol w:w="1960"/>
          </w:tblGrid>
        </w:tblGridChange>
      </w:tblGrid>
      <w:tr>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condition_occurrence_id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i w:val="1"/>
                <w:sz w:val="20"/>
                <w:szCs w:val="20"/>
                <w:rtl w:val="0"/>
              </w:rPr>
              <w:t xml:space="preserve">Identity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person_id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n.2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w:t>
            </w:r>
            <w:r w:rsidDel="00000000" w:rsidR="00000000" w:rsidRPr="00000000">
              <w:rPr>
                <w:sz w:val="20"/>
                <w:szCs w:val="20"/>
                <w:rtl w:val="0"/>
              </w:rPr>
              <w:t xml:space="preserve">icd10</w:t>
            </w:r>
            <w:r w:rsidDel="00000000" w:rsidR="00000000" w:rsidRPr="00000000">
              <w:rPr>
                <w:sz w:val="20"/>
                <w:szCs w:val="20"/>
                <w:rtl w:val="0"/>
              </w:rPr>
              <w:t xml:space="preserve">, l</w:t>
            </w:r>
            <w:r w:rsidDel="00000000" w:rsidR="00000000" w:rsidRPr="00000000">
              <w:rPr>
                <w:sz w:val="20"/>
                <w:szCs w:val="20"/>
                <w:rtl w:val="0"/>
              </w:rPr>
              <w:t xml:space="preserve">k.voc_source_to_standard_lk.</w:t>
            </w:r>
            <w:r w:rsidDel="00000000" w:rsidR="00000000" w:rsidRPr="00000000">
              <w:rPr>
                <w:sz w:val="20"/>
                <w:szCs w:val="20"/>
                <w:rtl w:val="0"/>
              </w:rPr>
              <w:t xml:space="preserve">snomed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n.2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 IS NOT NULL</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THEN</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ELSE 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Find target concept_id lk.voc_source_to_standard_lk.concept_id_2 using </w:t>
            </w: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sz w:val="20"/>
                <w:szCs w:val="20"/>
                <w:rtl w:val="0"/>
              </w:rPr>
              <w:t xml:space="preserve">/ l</w:t>
            </w:r>
            <w:r w:rsidDel="00000000" w:rsidR="00000000" w:rsidRPr="00000000">
              <w:rPr>
                <w:sz w:val="20"/>
                <w:szCs w:val="20"/>
                <w:rtl w:val="0"/>
              </w:rPr>
              <w:t xml:space="preserve">k.voc_source_to_standard_lk.</w:t>
            </w:r>
            <w:r w:rsidDel="00000000" w:rsidR="00000000" w:rsidRPr="00000000">
              <w:rPr>
                <w:sz w:val="20"/>
                <w:szCs w:val="20"/>
                <w:rtl w:val="0"/>
              </w:rPr>
              <w:t xml:space="preserve">snomed</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condition_start_date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src.prescription.con_date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condition_end_date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condition_type_concept_id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43542353</w:t>
            </w:r>
          </w:p>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43542353 = ‘Observation recorded from EHR’,</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vocabulary_id='Condition Type'</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stop_reason</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provider_id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cdm.provider.provider_id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n.2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src.contact.doc_id =  cdm.provider.provider_source_value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visit_occurrence_id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sz w:val="20"/>
                <w:szCs w:val="20"/>
                <w:rtl w:val="0"/>
              </w:rPr>
              <w:t xml:space="preserve">cdm.visit_occurrence.visit_occurrence_id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Populate with cdm.visit_occurrence.visit_occurrence_id related to combination of person_id, </w:t>
            </w:r>
            <w:r w:rsidDel="00000000" w:rsidR="00000000" w:rsidRPr="00000000">
              <w:rPr>
                <w:sz w:val="20"/>
                <w:szCs w:val="20"/>
                <w:highlight w:val="white"/>
                <w:rtl w:val="0"/>
              </w:rPr>
              <w:t xml:space="preserve">condition_start_date </w:t>
            </w:r>
            <w:r w:rsidDel="00000000" w:rsidR="00000000" w:rsidRPr="00000000">
              <w:rPr>
                <w:sz w:val="20"/>
                <w:szCs w:val="20"/>
                <w:rtl w:val="0"/>
              </w:rPr>
              <w:t xml:space="preserve">and provider_id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condition_source_value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“ICD10: ” </w:t>
            </w:r>
            <w:r w:rsidDel="00000000" w:rsidR="00000000" w:rsidRPr="00000000">
              <w:rPr>
                <w:sz w:val="20"/>
                <w:szCs w:val="20"/>
                <w:rtl w:val="0"/>
              </w:rPr>
              <w:t xml:space="preserve">+ l</w:t>
            </w:r>
            <w:r w:rsidDel="00000000" w:rsidR="00000000" w:rsidRPr="00000000">
              <w:rPr>
                <w:sz w:val="20"/>
                <w:szCs w:val="20"/>
                <w:rtl w:val="0"/>
              </w:rPr>
              <w:t xml:space="preserve">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OR</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“SNOMED: ” +</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w:t>
            </w:r>
            <w:r w:rsidDel="00000000" w:rsidR="00000000" w:rsidRPr="00000000">
              <w:rPr>
                <w:sz w:val="20"/>
                <w:szCs w:val="20"/>
                <w:rtl w:val="0"/>
              </w:rPr>
              <w:t xml:space="preserve">k.voc_source_to_standard_lk.</w:t>
            </w:r>
            <w:r w:rsidDel="00000000" w:rsidR="00000000" w:rsidRPr="00000000">
              <w:rPr>
                <w:sz w:val="20"/>
                <w:szCs w:val="20"/>
                <w:rtl w:val="0"/>
              </w:rPr>
              <w:t xml:space="preserve">snomed</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OR</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“DIA_ID: ”</w:t>
            </w:r>
            <w:r w:rsidDel="00000000" w:rsidR="00000000" w:rsidRPr="00000000">
              <w:rPr>
                <w:sz w:val="20"/>
                <w:szCs w:val="20"/>
                <w:rtl w:val="0"/>
              </w:rPr>
              <w:t xml:space="preserve"> + </w:t>
            </w:r>
            <w:r w:rsidDel="00000000" w:rsidR="00000000" w:rsidRPr="00000000">
              <w:rPr>
                <w:sz w:val="20"/>
                <w:szCs w:val="20"/>
                <w:rtl w:val="0"/>
              </w:rPr>
              <w:t xml:space="preserve">src.</w:t>
            </w:r>
            <w:r w:rsidDel="00000000" w:rsidR="00000000" w:rsidRPr="00000000">
              <w:rPr>
                <w:sz w:val="20"/>
                <w:szCs w:val="20"/>
                <w:rtl w:val="0"/>
              </w:rPr>
              <w:t xml:space="preserve">prescription</w:t>
            </w:r>
            <w:r w:rsidDel="00000000" w:rsidR="00000000" w:rsidRPr="00000000">
              <w:rPr>
                <w:sz w:val="20"/>
                <w:szCs w:val="20"/>
                <w:rtl w:val="0"/>
              </w:rPr>
              <w:t xml:space="preserve">.dia_id</w:t>
            </w: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n.2 above</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AND</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IF lk.</w:t>
            </w:r>
            <w:r w:rsidDel="00000000" w:rsidR="00000000" w:rsidRPr="00000000">
              <w:rPr>
                <w:sz w:val="20"/>
                <w:szCs w:val="20"/>
                <w:rtl w:val="0"/>
              </w:rPr>
              <w:t xml:space="preserve">voc_source_to_standard_lk</w:t>
            </w:r>
            <w:r w:rsidDel="00000000" w:rsidR="00000000" w:rsidRPr="00000000">
              <w:rPr>
                <w:sz w:val="20"/>
                <w:szCs w:val="20"/>
                <w:rtl w:val="0"/>
              </w:rPr>
              <w:t xml:space="preserve">.</w:t>
            </w:r>
            <w:r w:rsidDel="00000000" w:rsidR="00000000" w:rsidRPr="00000000">
              <w:rPr>
                <w:sz w:val="20"/>
                <w:szCs w:val="20"/>
                <w:rtl w:val="0"/>
              </w:rPr>
              <w:t xml:space="preserve">icd10</w:t>
            </w:r>
            <w:r w:rsidDel="00000000" w:rsidR="00000000" w:rsidRPr="00000000">
              <w:rPr>
                <w:sz w:val="20"/>
                <w:szCs w:val="20"/>
                <w:rtl w:val="0"/>
              </w:rPr>
              <w:t xml:space="preserve"> IS NOT NULL</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THEN</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w:t>
            </w:r>
            <w:r w:rsidDel="00000000" w:rsidR="00000000" w:rsidRPr="00000000">
              <w:rPr>
                <w:sz w:val="20"/>
                <w:szCs w:val="20"/>
                <w:rtl w:val="0"/>
              </w:rPr>
              <w:t xml:space="preserve">icd10</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IF </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w:t>
            </w:r>
            <w:r w:rsidDel="00000000" w:rsidR="00000000" w:rsidRPr="00000000">
              <w:rPr>
                <w:sz w:val="20"/>
                <w:szCs w:val="20"/>
                <w:rtl w:val="0"/>
              </w:rPr>
              <w:t xml:space="preserve">k.voc_source_to_standard_lk.</w:t>
            </w:r>
            <w:r w:rsidDel="00000000" w:rsidR="00000000" w:rsidRPr="00000000">
              <w:rPr>
                <w:sz w:val="20"/>
                <w:szCs w:val="20"/>
                <w:rtl w:val="0"/>
              </w:rPr>
              <w:t xml:space="preserve">snomed </w:t>
            </w:r>
            <w:r w:rsidDel="00000000" w:rsidR="00000000" w:rsidRPr="00000000">
              <w:rPr>
                <w:sz w:val="20"/>
                <w:szCs w:val="20"/>
                <w:rtl w:val="0"/>
              </w:rPr>
              <w:t xml:space="preserve">IS NOT NULL</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THEN</w:t>
            </w:r>
            <w:r w:rsidDel="00000000" w:rsidR="00000000" w:rsidRPr="00000000">
              <w:rPr>
                <w:sz w:val="20"/>
                <w:szCs w:val="20"/>
                <w:rtl w:val="0"/>
              </w:rPr>
              <w:t xml:space="preserve"> l</w:t>
            </w:r>
            <w:r w:rsidDel="00000000" w:rsidR="00000000" w:rsidRPr="00000000">
              <w:rPr>
                <w:sz w:val="20"/>
                <w:szCs w:val="20"/>
                <w:rtl w:val="0"/>
              </w:rPr>
              <w:t xml:space="preserve">k.voc_source_to_standard_lk.</w:t>
            </w:r>
            <w:r w:rsidDel="00000000" w:rsidR="00000000" w:rsidRPr="00000000">
              <w:rPr>
                <w:sz w:val="20"/>
                <w:szCs w:val="20"/>
                <w:rtl w:val="0"/>
              </w:rPr>
              <w:t xml:space="preserve">snomed</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ELSE </w:t>
            </w:r>
            <w:r w:rsidDel="00000000" w:rsidR="00000000" w:rsidRPr="00000000">
              <w:rPr>
                <w:sz w:val="20"/>
                <w:szCs w:val="20"/>
                <w:rtl w:val="0"/>
              </w:rPr>
              <w:t xml:space="preserve">src.</w:t>
            </w:r>
            <w:r w:rsidDel="00000000" w:rsidR="00000000" w:rsidRPr="00000000">
              <w:rPr>
                <w:sz w:val="20"/>
                <w:szCs w:val="20"/>
                <w:rtl w:val="0"/>
              </w:rPr>
              <w:t xml:space="preserve">prescription</w:t>
            </w:r>
            <w:r w:rsidDel="00000000" w:rsidR="00000000" w:rsidRPr="00000000">
              <w:rPr>
                <w:sz w:val="20"/>
                <w:szCs w:val="20"/>
                <w:rtl w:val="0"/>
              </w:rPr>
              <w:t xml:space="preserve">.dia_id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src.diagnostic_contact.dia_id maps to icd10 code or snomed code, we populate this field with icd10 code/snomed code. If it doesn’t, we populate this field with </w:t>
            </w:r>
            <w:r w:rsidDel="00000000" w:rsidR="00000000" w:rsidRPr="00000000">
              <w:rPr>
                <w:sz w:val="20"/>
                <w:szCs w:val="20"/>
                <w:rtl w:val="0"/>
              </w:rPr>
              <w:t xml:space="preserve">src.diagnostic_contact.</w:t>
            </w:r>
            <w:r w:rsidDel="00000000" w:rsidR="00000000" w:rsidRPr="00000000">
              <w:rPr>
                <w:sz w:val="20"/>
                <w:szCs w:val="20"/>
                <w:rtl w:val="0"/>
              </w:rPr>
              <w:t xml:space="preserve">dia_id</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condition_source_concept_id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w:t>
            </w:r>
            <w:r w:rsidDel="00000000" w:rsidR="00000000" w:rsidRPr="00000000">
              <w:rPr>
                <w:sz w:val="20"/>
                <w:szCs w:val="20"/>
                <w:rtl w:val="0"/>
              </w:rPr>
              <w:t xml:space="preserve">icd10</w:t>
            </w:r>
            <w:r w:rsidDel="00000000" w:rsidR="00000000" w:rsidRPr="00000000">
              <w:rPr>
                <w:sz w:val="20"/>
                <w:szCs w:val="20"/>
                <w:rtl w:val="0"/>
              </w:rPr>
              <w:t xml:space="preserve">, l</w:t>
            </w:r>
            <w:r w:rsidDel="00000000" w:rsidR="00000000" w:rsidRPr="00000000">
              <w:rPr>
                <w:sz w:val="20"/>
                <w:szCs w:val="20"/>
                <w:rtl w:val="0"/>
              </w:rPr>
              <w:t xml:space="preserve">k.voc_source_to_standard_lk.</w:t>
            </w:r>
            <w:r w:rsidDel="00000000" w:rsidR="00000000" w:rsidRPr="00000000">
              <w:rPr>
                <w:sz w:val="20"/>
                <w:szCs w:val="20"/>
                <w:rtl w:val="0"/>
              </w:rPr>
              <w:t xml:space="preserve">snomed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n.2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IF 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.concept_id_1 IS NOT NULL</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THEN</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.concept_id_1</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ELSE 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Populate with source concept_id lk.voc_source_to_standard_lk.concept_id_1 related to </w:t>
            </w:r>
            <w:r w:rsidDel="00000000" w:rsidR="00000000" w:rsidRPr="00000000">
              <w:rPr>
                <w:sz w:val="20"/>
                <w:szCs w:val="20"/>
                <w:rtl w:val="0"/>
              </w:rPr>
              <w:t xml:space="preserve">lk</w:t>
            </w:r>
            <w:r w:rsidDel="00000000" w:rsidR="00000000" w:rsidRPr="00000000">
              <w:rPr>
                <w:sz w:val="20"/>
                <w:szCs w:val="20"/>
                <w:rtl w:val="0"/>
              </w:rPr>
              <w:t xml:space="preserve">.</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sz w:val="20"/>
                <w:szCs w:val="20"/>
                <w:rtl w:val="0"/>
              </w:rPr>
              <w:t xml:space="preserve">/ l</w:t>
            </w:r>
            <w:r w:rsidDel="00000000" w:rsidR="00000000" w:rsidRPr="00000000">
              <w:rPr>
                <w:sz w:val="20"/>
                <w:szCs w:val="20"/>
                <w:rtl w:val="0"/>
              </w:rPr>
              <w:t xml:space="preserve">k.voc_source_to_standard_lk.</w:t>
            </w:r>
            <w:r w:rsidDel="00000000" w:rsidR="00000000" w:rsidRPr="00000000">
              <w:rPr>
                <w:sz w:val="20"/>
                <w:szCs w:val="20"/>
                <w:rtl w:val="0"/>
              </w:rPr>
              <w:t xml:space="preserve">snomed</w:t>
            </w:r>
          </w:p>
        </w:tc>
      </w:tr>
    </w:tbl>
    <w:p w:rsidR="00000000" w:rsidDel="00000000" w:rsidP="00000000" w:rsidRDefault="00000000" w:rsidRPr="00000000">
      <w:pPr>
        <w:pStyle w:val="Heading3"/>
        <w:contextualSpacing w:val="0"/>
      </w:pPr>
      <w:bookmarkStart w:colFirst="0" w:colLast="0" w:name="_p9q5krl525va" w:id="29"/>
      <w:bookmarkEnd w:id="29"/>
      <w:r w:rsidDel="00000000" w:rsidR="00000000" w:rsidRPr="00000000">
        <w:rPr>
          <w:rtl w:val="0"/>
        </w:rPr>
      </w:r>
    </w:p>
    <w:p w:rsidR="00000000" w:rsidDel="00000000" w:rsidP="00000000" w:rsidRDefault="00000000" w:rsidRPr="00000000">
      <w:pPr>
        <w:pStyle w:val="Heading5"/>
        <w:contextualSpacing w:val="0"/>
      </w:pPr>
      <w:bookmarkStart w:colFirst="0" w:colLast="0" w:name="_16cdww5wv5ha" w:id="30"/>
      <w:bookmarkEnd w:id="30"/>
      <w:r w:rsidDel="00000000" w:rsidR="00000000" w:rsidRPr="00000000">
        <w:rPr>
          <w:rtl w:val="0"/>
        </w:rPr>
        <w:t xml:space="preserve">Rule n.3: records from src.biometric (using lk.biometric_concept_lk)</w:t>
      </w:r>
    </w:p>
    <w:p w:rsidR="00000000" w:rsidDel="00000000" w:rsidP="00000000" w:rsidRDefault="00000000" w:rsidRPr="00000000">
      <w:pPr>
        <w:contextualSpacing w:val="0"/>
      </w:pPr>
      <w:r w:rsidDel="00000000" w:rsidR="00000000" w:rsidRPr="00000000">
        <w:rPr>
          <w:rtl w:val="0"/>
        </w:rPr>
        <w:t xml:space="preserve">Table is populated from:</w:t>
      </w:r>
      <w:r w:rsidDel="00000000" w:rsidR="00000000" w:rsidRPr="00000000">
        <w:rPr>
          <w:rtl w:val="0"/>
        </w:rPr>
      </w:r>
    </w:p>
    <w:p w:rsidR="00000000" w:rsidDel="00000000" w:rsidP="00000000" w:rsidRDefault="00000000" w:rsidRPr="00000000">
      <w:pPr>
        <w:numPr>
          <w:ilvl w:val="0"/>
          <w:numId w:val="42"/>
        </w:numPr>
        <w:spacing w:after="0" w:line="276" w:lineRule="auto"/>
        <w:ind w:left="720" w:hanging="360"/>
        <w:contextualSpacing w:val="1"/>
        <w:rPr/>
      </w:pPr>
      <w:hyperlink w:anchor="_ro4v8qovoj27">
        <w:r w:rsidDel="00000000" w:rsidR="00000000" w:rsidRPr="00000000">
          <w:rPr>
            <w:color w:val="1155cc"/>
            <w:u w:val="single"/>
            <w:rtl w:val="0"/>
          </w:rPr>
          <w:t xml:space="preserve">lk.biometric_concept_lk</w:t>
        </w:r>
      </w:hyperlink>
      <w:r w:rsidDel="00000000" w:rsidR="00000000" w:rsidRPr="00000000">
        <w:rPr>
          <w:rtl w:val="0"/>
        </w:rPr>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src.contact </w:t>
      </w:r>
    </w:p>
    <w:p w:rsidR="00000000" w:rsidDel="00000000" w:rsidP="00000000" w:rsidRDefault="00000000" w:rsidRPr="00000000">
      <w:pPr>
        <w:numPr>
          <w:ilvl w:val="1"/>
          <w:numId w:val="42"/>
        </w:numPr>
        <w:ind w:left="1440" w:hanging="360"/>
        <w:contextualSpacing w:val="1"/>
        <w:rPr/>
      </w:pPr>
      <w:r w:rsidDel="00000000" w:rsidR="00000000" w:rsidRPr="00000000">
        <w:rPr>
          <w:rtl w:val="0"/>
        </w:rPr>
        <w:t xml:space="preserve">lk.biometric_concept_lk.con_id=src.contact.con_id</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сdm.person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cdm.person.person_source_value = src.contact.pat_id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lk.biometric_concept_lk we populate only records that are associated with patients from cdm.person table and with lk.biometric_concept_lk.concept_id = 4298794 (concept_name ‘Smoker’). We use src.contact table to find corresponding person and provider for each record from lk.biometric_concept_lk.</w:t>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 </w:t>
        </w:r>
      </w:hyperlink>
      <w:r w:rsidDel="00000000" w:rsidR="00000000" w:rsidRPr="00000000">
        <w:rPr>
          <w:rtl w:val="0"/>
        </w:rPr>
        <w:t xml:space="preserve">(rule n.1 and n.4):</w:t>
      </w:r>
    </w:p>
    <w:p w:rsidR="00000000" w:rsidDel="00000000" w:rsidP="00000000" w:rsidRDefault="00000000" w:rsidRPr="00000000">
      <w:pPr>
        <w:numPr>
          <w:ilvl w:val="0"/>
          <w:numId w:val="25"/>
        </w:numPr>
        <w:spacing w:after="0" w:lineRule="auto"/>
        <w:ind w:left="720" w:hanging="360"/>
        <w:rPr/>
      </w:pPr>
      <w:r w:rsidDel="00000000" w:rsidR="00000000" w:rsidRPr="00000000">
        <w:rPr>
          <w:rtl w:val="0"/>
        </w:rPr>
        <w:t xml:space="preserve">about populating of condition_start_date with date from source data ‘as is’</w:t>
      </w:r>
    </w:p>
    <w:p w:rsidR="00000000" w:rsidDel="00000000" w:rsidP="00000000" w:rsidRDefault="00000000" w:rsidRPr="00000000">
      <w:pPr>
        <w:numPr>
          <w:ilvl w:val="0"/>
          <w:numId w:val="15"/>
        </w:numPr>
        <w:spacing w:after="200" w:lineRule="auto"/>
        <w:ind w:left="720" w:hanging="360"/>
        <w:rPr/>
      </w:pPr>
      <w:r w:rsidDel="00000000" w:rsidR="00000000" w:rsidRPr="00000000">
        <w:rPr>
          <w:rtl w:val="0"/>
        </w:rPr>
        <w:t xml:space="preserve">rule regarding duplicates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(n.3) - records from src.biometric (using biometric_concept_lk)</w:t>
      </w:r>
    </w:p>
    <w:tbl>
      <w:tblPr>
        <w:tblStyle w:val="Table22"/>
        <w:bidiVisual w:val="0"/>
        <w:tblW w:w="1014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2060"/>
        <w:gridCol w:w="2580"/>
        <w:gridCol w:w="1020"/>
        <w:gridCol w:w="1960"/>
        <w:tblGridChange w:id="0">
          <w:tblGrid>
            <w:gridCol w:w="2520"/>
            <w:gridCol w:w="2060"/>
            <w:gridCol w:w="2580"/>
            <w:gridCol w:w="1020"/>
            <w:gridCol w:w="1960"/>
          </w:tblGrid>
        </w:tblGridChange>
      </w:tblGrid>
      <w:tr>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condition_occurrence_id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i w:val="1"/>
                <w:sz w:val="20"/>
                <w:szCs w:val="20"/>
                <w:rtl w:val="0"/>
              </w:rPr>
              <w:t xml:space="preserve">Identity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person_id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n.3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lk.biometric_concept_lk.</w:t>
            </w:r>
            <w:r w:rsidDel="00000000" w:rsidR="00000000" w:rsidRPr="00000000">
              <w:rPr>
                <w:sz w:val="20"/>
                <w:szCs w:val="20"/>
                <w:rtl w:val="0"/>
              </w:rPr>
              <w:t xml:space="preserve">source_value</w:t>
            </w: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Populate with target concept_id lk.biometric_concept_lk.concept_id</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related to lk.biometric_concept_lk.source_value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condition_start_date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lk.biometric_concept_lk.con_date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condition_end_date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condition_type_concept_id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45905770 </w:t>
            </w: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45905770 = 'Patient Self-Reported Condition', vocabulary_id='Condition Type'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stop_reason</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provider_id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cdm.provider.provider_id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n.3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src.contact.doc_id =  cdm.provider.provider_source_value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visit_occurrence_id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sz w:val="20"/>
                <w:szCs w:val="20"/>
                <w:rtl w:val="0"/>
              </w:rPr>
              <w:t xml:space="preserve">cdm.visit_occurrence.visit_occurrence_id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Populate with cdm.visit_occurrence.visit_occurrence_id related to combination of person_id, </w:t>
            </w:r>
            <w:r w:rsidDel="00000000" w:rsidR="00000000" w:rsidRPr="00000000">
              <w:rPr>
                <w:sz w:val="20"/>
                <w:szCs w:val="20"/>
                <w:highlight w:val="white"/>
                <w:rtl w:val="0"/>
              </w:rPr>
              <w:t xml:space="preserve">condition_start_date </w:t>
            </w:r>
            <w:r w:rsidDel="00000000" w:rsidR="00000000" w:rsidRPr="00000000">
              <w:rPr>
                <w:sz w:val="20"/>
                <w:szCs w:val="20"/>
                <w:rtl w:val="0"/>
              </w:rPr>
              <w:t xml:space="preserve">and provider_id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condition_source_value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“BIOMETRIC: ” + </w:t>
            </w:r>
            <w:r w:rsidDel="00000000" w:rsidR="00000000" w:rsidRPr="00000000">
              <w:rPr>
                <w:sz w:val="20"/>
                <w:szCs w:val="20"/>
                <w:rtl w:val="0"/>
              </w:rPr>
              <w:t xml:space="preserve">lk.biometric_concept_lk.source_value</w:t>
            </w: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condition_source_concept_id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bl>
    <w:p w:rsidR="00000000" w:rsidDel="00000000" w:rsidP="00000000" w:rsidRDefault="00000000" w:rsidRPr="00000000">
      <w:pPr>
        <w:pStyle w:val="Heading5"/>
        <w:contextualSpacing w:val="0"/>
      </w:pPr>
      <w:bookmarkStart w:colFirst="0" w:colLast="0" w:name="_1khhxkurizfu" w:id="31"/>
      <w:bookmarkEnd w:id="31"/>
      <w:r w:rsidDel="00000000" w:rsidR="00000000" w:rsidRPr="00000000">
        <w:rPr>
          <w:rtl w:val="0"/>
        </w:rPr>
        <w:t xml:space="preserve">Rule n.4.1: records from src.allergy (using src.allergy.alg_id)</w:t>
      </w:r>
    </w:p>
    <w:p w:rsidR="00000000" w:rsidDel="00000000" w:rsidP="00000000" w:rsidRDefault="00000000" w:rsidRPr="00000000">
      <w:pPr>
        <w:contextualSpacing w:val="0"/>
      </w:pPr>
      <w:r w:rsidDel="00000000" w:rsidR="00000000" w:rsidRPr="00000000">
        <w:rPr>
          <w:rtl w:val="0"/>
        </w:rPr>
        <w:t xml:space="preserve">Table is populated from:</w:t>
      </w:r>
    </w:p>
    <w:p w:rsidR="00000000" w:rsidDel="00000000" w:rsidP="00000000" w:rsidRDefault="00000000" w:rsidRPr="00000000">
      <w:pPr>
        <w:numPr>
          <w:ilvl w:val="0"/>
          <w:numId w:val="42"/>
        </w:numPr>
        <w:spacing w:after="0" w:line="276" w:lineRule="auto"/>
        <w:ind w:left="720" w:hanging="360"/>
        <w:contextualSpacing w:val="1"/>
        <w:rPr>
          <w:b w:val="0"/>
          <w:sz w:val="22"/>
          <w:szCs w:val="22"/>
        </w:rPr>
      </w:pPr>
      <w:r w:rsidDel="00000000" w:rsidR="00000000" w:rsidRPr="00000000">
        <w:rPr>
          <w:rtl w:val="0"/>
        </w:rPr>
        <w:t xml:space="preserve">src.allergy</w:t>
      </w:r>
    </w:p>
    <w:p w:rsidR="00000000" w:rsidDel="00000000" w:rsidP="00000000" w:rsidRDefault="00000000" w:rsidRPr="00000000">
      <w:pPr>
        <w:numPr>
          <w:ilvl w:val="0"/>
          <w:numId w:val="4"/>
        </w:numPr>
        <w:ind w:left="720" w:hanging="360"/>
        <w:contextualSpacing w:val="1"/>
        <w:rPr>
          <w:b w:val="0"/>
          <w:sz w:val="22"/>
          <w:szCs w:val="22"/>
        </w:rPr>
      </w:pPr>
      <w:r w:rsidDel="00000000" w:rsidR="00000000" w:rsidRPr="00000000">
        <w:rPr>
          <w:rtl w:val="0"/>
        </w:rPr>
        <w:t xml:space="preserve">сdm.person</w:t>
      </w:r>
    </w:p>
    <w:p w:rsidR="00000000" w:rsidDel="00000000" w:rsidP="00000000" w:rsidRDefault="00000000" w:rsidRPr="00000000">
      <w:pPr>
        <w:numPr>
          <w:ilvl w:val="1"/>
          <w:numId w:val="4"/>
        </w:numPr>
        <w:ind w:left="1440" w:hanging="360"/>
        <w:contextualSpacing w:val="1"/>
        <w:rPr>
          <w:b w:val="0"/>
          <w:sz w:val="22"/>
          <w:szCs w:val="22"/>
        </w:rPr>
      </w:pPr>
      <w:r w:rsidDel="00000000" w:rsidR="00000000" w:rsidRPr="00000000">
        <w:rPr>
          <w:rtl w:val="0"/>
        </w:rPr>
        <w:t xml:space="preserve">cdm.person.person_source_value = src.</w:t>
      </w:r>
      <w:r w:rsidDel="00000000" w:rsidR="00000000" w:rsidRPr="00000000">
        <w:rPr>
          <w:rtl w:val="0"/>
        </w:rPr>
        <w:t xml:space="preserve">allergy</w:t>
      </w:r>
      <w:r w:rsidDel="00000000" w:rsidR="00000000" w:rsidRPr="00000000">
        <w:rPr>
          <w:rtl w:val="0"/>
        </w:rPr>
        <w:t xml:space="preserve">.pat_id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w:t>
      </w:r>
      <w:r w:rsidDel="00000000" w:rsidR="00000000" w:rsidRPr="00000000">
        <w:rPr>
          <w:rtl w:val="0"/>
        </w:rPr>
        <w:t xml:space="preserve">src.</w:t>
      </w:r>
      <w:r w:rsidDel="00000000" w:rsidR="00000000" w:rsidRPr="00000000">
        <w:rPr>
          <w:rtl w:val="0"/>
        </w:rPr>
        <w:t xml:space="preserve">allergy we populate only records that are associated with patients from cdm.person table. </w:t>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hyperlink w:anchor="_rjb481r50xzr">
        <w:r w:rsidDel="00000000" w:rsidR="00000000" w:rsidRPr="00000000">
          <w:rPr>
            <w:u w:val="single"/>
            <w:rtl w:val="0"/>
          </w:rPr>
          <w:t xml:space="preserve"> </w:t>
        </w:r>
      </w:hyperlink>
      <w:r w:rsidDel="00000000" w:rsidR="00000000" w:rsidRPr="00000000">
        <w:rPr>
          <w:rtl w:val="0"/>
        </w:rPr>
        <w:t xml:space="preserve">(rules n.1, 4 and 7):</w:t>
      </w:r>
    </w:p>
    <w:p w:rsidR="00000000" w:rsidDel="00000000" w:rsidP="00000000" w:rsidRDefault="00000000" w:rsidRPr="00000000">
      <w:pPr>
        <w:numPr>
          <w:ilvl w:val="0"/>
          <w:numId w:val="19"/>
        </w:numPr>
        <w:spacing w:after="0" w:lineRule="auto"/>
        <w:ind w:left="720" w:hanging="360"/>
        <w:contextualSpacing w:val="1"/>
        <w:rPr>
          <w:b w:val="0"/>
          <w:sz w:val="22"/>
          <w:szCs w:val="22"/>
        </w:rPr>
      </w:pPr>
      <w:r w:rsidDel="00000000" w:rsidR="00000000" w:rsidRPr="00000000">
        <w:rPr>
          <w:rtl w:val="0"/>
        </w:rPr>
        <w:t xml:space="preserve">about populating of condition_start_date with date from source data ‘as is’</w:t>
      </w:r>
    </w:p>
    <w:p w:rsidR="00000000" w:rsidDel="00000000" w:rsidP="00000000" w:rsidRDefault="00000000" w:rsidRPr="00000000">
      <w:pPr>
        <w:numPr>
          <w:ilvl w:val="0"/>
          <w:numId w:val="9"/>
        </w:numPr>
        <w:spacing w:after="0" w:lineRule="auto"/>
        <w:ind w:left="720" w:hanging="360"/>
        <w:rPr>
          <w:b w:val="0"/>
          <w:sz w:val="22"/>
          <w:szCs w:val="22"/>
        </w:rPr>
      </w:pPr>
      <w:r w:rsidDel="00000000" w:rsidR="00000000" w:rsidRPr="00000000">
        <w:rPr>
          <w:rtl w:val="0"/>
        </w:rPr>
        <w:t xml:space="preserve">rule regarding duplicates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about populating records from src.allergy according to corresponding domain_id + all unmapped records</w:t>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(n.4.1) - records from src.allergy (using src.allergy.alg_id)</w:t>
      </w:r>
    </w:p>
    <w:tbl>
      <w:tblPr>
        <w:tblStyle w:val="Table23"/>
        <w:bidiVisual w:val="0"/>
        <w:tblW w:w="1014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2060"/>
        <w:gridCol w:w="2580"/>
        <w:gridCol w:w="1020"/>
        <w:gridCol w:w="1960"/>
        <w:tblGridChange w:id="0">
          <w:tblGrid>
            <w:gridCol w:w="2520"/>
            <w:gridCol w:w="2060"/>
            <w:gridCol w:w="2580"/>
            <w:gridCol w:w="1020"/>
            <w:gridCol w:w="1960"/>
          </w:tblGrid>
        </w:tblGridChange>
      </w:tblGrid>
      <w:tr>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condition_occurrence_id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i w:val="1"/>
                <w:sz w:val="20"/>
                <w:szCs w:val="20"/>
                <w:rtl w:val="0"/>
              </w:rPr>
              <w:t xml:space="preserve">Identity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person_id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n.4.1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lk.allergy_mapping_lk.concept_code, src.allergy.alg_id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n.4.1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line="276" w:lineRule="auto"/>
              <w:ind w:left="0" w:firstLine="0"/>
              <w:contextualSpacing w:val="0"/>
            </w:pPr>
            <w:r w:rsidDel="00000000" w:rsidR="00000000" w:rsidRPr="00000000">
              <w:rPr>
                <w:sz w:val="20"/>
                <w:szCs w:val="20"/>
                <w:rtl w:val="0"/>
              </w:rPr>
              <w:t xml:space="preserve">src.allergy.alg_id=lk.allergy_mapping_lk.alg_id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cdm.concept.concept_code=lk.allergy_mapping_lk.concept_code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cdm.concept.vocabulary_id=’SNOMED’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cdm.concept.invalid_reason IS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cdm.concept.concept_id IS NOT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THEN Populate with cdm.concept.concept_id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Populate with 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Populate with target 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cdm.concept.concept_id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using</w:t>
            </w:r>
          </w:p>
          <w:p w:rsidR="00000000" w:rsidDel="00000000" w:rsidP="00000000" w:rsidRDefault="00000000" w:rsidRPr="00000000">
            <w:pPr>
              <w:contextualSpacing w:val="0"/>
            </w:pPr>
            <w:r w:rsidDel="00000000" w:rsidR="00000000" w:rsidRPr="00000000">
              <w:rPr>
                <w:sz w:val="20"/>
                <w:szCs w:val="20"/>
                <w:rtl w:val="0"/>
              </w:rPr>
              <w:t xml:space="preserve">src.allergy.alg_id/lk.allergy_mapping_lk.concept_code</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condition_start_date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src.allergy.(all_start_date/input_date)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IF all_start_date IS NOT NULL </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THEN all_start_date</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ELSE input_date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condition_end_date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condition_type_concept_id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43542353 </w:t>
            </w:r>
          </w:p>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43542353 = ‘Observation recorded from EHR’,</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vocabulary_id='Condition Type'</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stop_reason</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provider_id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visit_occurrence_id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sz w:val="20"/>
                <w:szCs w:val="20"/>
                <w:rtl w:val="0"/>
              </w:rPr>
              <w:t xml:space="preserve">cdm.visit_occurrence.visit_occurrence_id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Populate with cdm.visit_occurrence.visit_occurrence_id related to combination of person_id</w:t>
            </w:r>
            <w:r w:rsidDel="00000000" w:rsidR="00000000" w:rsidRPr="00000000">
              <w:rPr>
                <w:sz w:val="20"/>
                <w:szCs w:val="20"/>
                <w:rtl w:val="0"/>
              </w:rPr>
              <w:t xml:space="preserve"> and</w:t>
            </w:r>
            <w:r w:rsidDel="00000000" w:rsidR="00000000" w:rsidRPr="00000000">
              <w:rPr>
                <w:sz w:val="20"/>
                <w:szCs w:val="20"/>
                <w:rtl w:val="0"/>
              </w:rPr>
              <w:t xml:space="preserve"> </w:t>
            </w:r>
            <w:r w:rsidDel="00000000" w:rsidR="00000000" w:rsidRPr="00000000">
              <w:rPr>
                <w:sz w:val="20"/>
                <w:szCs w:val="20"/>
                <w:highlight w:val="white"/>
                <w:rtl w:val="0"/>
              </w:rPr>
              <w:t xml:space="preserve">condition_start_date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“SNOMED: “ + </w:t>
            </w:r>
            <w:r w:rsidDel="00000000" w:rsidR="00000000" w:rsidRPr="00000000">
              <w:rPr>
                <w:sz w:val="20"/>
                <w:szCs w:val="20"/>
                <w:rtl w:val="0"/>
              </w:rPr>
              <w:t xml:space="preserve">lk.allergy_mapping_lk.concept_code</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OR</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“ALG_ID: “ + </w:t>
            </w:r>
            <w:r w:rsidDel="00000000" w:rsidR="00000000" w:rsidRPr="00000000">
              <w:rPr>
                <w:sz w:val="20"/>
                <w:szCs w:val="20"/>
                <w:rtl w:val="0"/>
              </w:rPr>
              <w:t xml:space="preserve">src.allergy.alg_id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n.4.1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src.allergy.alg_id=lk.allergy_mapping_lk.alg_id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200" w:lineRule="auto"/>
              <w:contextualSpacing w:val="0"/>
            </w:pPr>
            <w:r w:rsidDel="00000000" w:rsidR="00000000" w:rsidRPr="00000000">
              <w:rPr>
                <w:sz w:val="20"/>
                <w:szCs w:val="20"/>
                <w:rtl w:val="0"/>
              </w:rPr>
              <w:t xml:space="preserve">IF </w:t>
            </w:r>
            <w:r w:rsidDel="00000000" w:rsidR="00000000" w:rsidRPr="00000000">
              <w:rPr>
                <w:sz w:val="20"/>
                <w:szCs w:val="20"/>
                <w:rtl w:val="0"/>
              </w:rPr>
              <w:t xml:space="preserve">lk.allergy_mapping_lk.concept_code</w:t>
            </w:r>
            <w:r w:rsidDel="00000000" w:rsidR="00000000" w:rsidRPr="00000000">
              <w:rPr>
                <w:sz w:val="20"/>
                <w:szCs w:val="20"/>
                <w:rtl w:val="0"/>
              </w:rPr>
              <w:t xml:space="preserve"> IS NOT NULL</w:t>
            </w:r>
          </w:p>
          <w:p w:rsidR="00000000" w:rsidDel="00000000" w:rsidP="00000000" w:rsidRDefault="00000000" w:rsidRPr="00000000">
            <w:pPr>
              <w:spacing w:after="200" w:lineRule="auto"/>
              <w:contextualSpacing w:val="0"/>
            </w:pPr>
            <w:r w:rsidDel="00000000" w:rsidR="00000000" w:rsidRPr="00000000">
              <w:rPr>
                <w:sz w:val="20"/>
                <w:szCs w:val="20"/>
                <w:rtl w:val="0"/>
              </w:rPr>
              <w:t xml:space="preserve">THEN</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lk.allergy_mapping_lk.concept_code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sz w:val="20"/>
                <w:szCs w:val="20"/>
                <w:rtl w:val="0"/>
              </w:rPr>
              <w:t xml:space="preserve">ELSE </w:t>
            </w:r>
            <w:r w:rsidDel="00000000" w:rsidR="00000000" w:rsidRPr="00000000">
              <w:rPr>
                <w:sz w:val="20"/>
                <w:szCs w:val="20"/>
                <w:rtl w:val="0"/>
              </w:rPr>
              <w:t xml:space="preserve">src.allergy.alg_id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src.allergy.alg_id maps to snomed code, we populate this field with snomed code. If it doesn’t, we populate this field with src.allergy.alg_id</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lk.allergy_mapping_lk.concept_code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n.4.1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src.allergy.alg_id=lk.allergy_mapping_lk.alg_id</w:t>
            </w: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cdm.concept.concept_code=lk.allergy_mapping_lk.concept_code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cdm.concept.vocabulary_id=’SNOMED’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cdm.concept.invalid_reason IS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cdm.concept.concept_id IS NOT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THEN Populate with cdm.concept.concept_id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Populate with 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Find source 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cdm.concept.concept_id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using</w:t>
            </w:r>
          </w:p>
          <w:p w:rsidR="00000000" w:rsidDel="00000000" w:rsidP="00000000" w:rsidRDefault="00000000" w:rsidRPr="00000000">
            <w:pPr>
              <w:contextualSpacing w:val="0"/>
            </w:pPr>
            <w:r w:rsidDel="00000000" w:rsidR="00000000" w:rsidRPr="00000000">
              <w:rPr>
                <w:sz w:val="20"/>
                <w:szCs w:val="20"/>
                <w:rtl w:val="0"/>
              </w:rPr>
              <w:t xml:space="preserve">src.allergy.alg_id</w:t>
            </w:r>
          </w:p>
        </w:tc>
      </w:tr>
    </w:tbl>
    <w:p w:rsidR="00000000" w:rsidDel="00000000" w:rsidP="00000000" w:rsidRDefault="00000000" w:rsidRPr="00000000">
      <w:pPr>
        <w:pStyle w:val="Heading5"/>
        <w:contextualSpacing w:val="0"/>
      </w:pPr>
      <w:bookmarkStart w:colFirst="0" w:colLast="0" w:name="_y4u02gef1ylv" w:id="32"/>
      <w:bookmarkEnd w:id="32"/>
      <w:r w:rsidDel="00000000" w:rsidR="00000000" w:rsidRPr="00000000">
        <w:rPr>
          <w:rtl w:val="0"/>
        </w:rPr>
        <w:t xml:space="preserve">Rule n.4.2: records from src.allergy (using src.allergy.man_id)</w:t>
      </w:r>
    </w:p>
    <w:p w:rsidR="00000000" w:rsidDel="00000000" w:rsidP="00000000" w:rsidRDefault="00000000" w:rsidRPr="00000000">
      <w:pPr>
        <w:contextualSpacing w:val="0"/>
      </w:pPr>
      <w:r w:rsidDel="00000000" w:rsidR="00000000" w:rsidRPr="00000000">
        <w:rPr>
          <w:rtl w:val="0"/>
        </w:rPr>
        <w:t xml:space="preserve">Table is populated from:</w:t>
      </w:r>
    </w:p>
    <w:p w:rsidR="00000000" w:rsidDel="00000000" w:rsidP="00000000" w:rsidRDefault="00000000" w:rsidRPr="00000000">
      <w:pPr>
        <w:numPr>
          <w:ilvl w:val="0"/>
          <w:numId w:val="42"/>
        </w:numPr>
        <w:spacing w:after="0" w:line="276" w:lineRule="auto"/>
        <w:ind w:left="720" w:hanging="360"/>
        <w:contextualSpacing w:val="1"/>
        <w:rPr>
          <w:b w:val="0"/>
          <w:sz w:val="22"/>
          <w:szCs w:val="22"/>
        </w:rPr>
      </w:pPr>
      <w:r w:rsidDel="00000000" w:rsidR="00000000" w:rsidRPr="00000000">
        <w:rPr>
          <w:rtl w:val="0"/>
        </w:rPr>
        <w:t xml:space="preserve">src.allergy </w:t>
      </w:r>
    </w:p>
    <w:p w:rsidR="00000000" w:rsidDel="00000000" w:rsidP="00000000" w:rsidRDefault="00000000" w:rsidRPr="00000000">
      <w:pPr>
        <w:numPr>
          <w:ilvl w:val="0"/>
          <w:numId w:val="4"/>
        </w:numPr>
        <w:ind w:left="720" w:hanging="360"/>
        <w:contextualSpacing w:val="1"/>
        <w:rPr>
          <w:b w:val="0"/>
          <w:sz w:val="22"/>
          <w:szCs w:val="22"/>
        </w:rPr>
      </w:pPr>
      <w:r w:rsidDel="00000000" w:rsidR="00000000" w:rsidRPr="00000000">
        <w:rPr>
          <w:rtl w:val="0"/>
        </w:rPr>
        <w:t xml:space="preserve">сdm.person</w:t>
      </w:r>
    </w:p>
    <w:p w:rsidR="00000000" w:rsidDel="00000000" w:rsidP="00000000" w:rsidRDefault="00000000" w:rsidRPr="00000000">
      <w:pPr>
        <w:numPr>
          <w:ilvl w:val="1"/>
          <w:numId w:val="4"/>
        </w:numPr>
        <w:ind w:left="1440" w:hanging="360"/>
        <w:contextualSpacing w:val="1"/>
        <w:rPr>
          <w:b w:val="0"/>
          <w:sz w:val="22"/>
          <w:szCs w:val="22"/>
        </w:rPr>
      </w:pPr>
      <w:r w:rsidDel="00000000" w:rsidR="00000000" w:rsidRPr="00000000">
        <w:rPr>
          <w:rtl w:val="0"/>
        </w:rPr>
        <w:t xml:space="preserve">cdm.person.person_source_value = src.</w:t>
      </w:r>
      <w:r w:rsidDel="00000000" w:rsidR="00000000" w:rsidRPr="00000000">
        <w:rPr>
          <w:rtl w:val="0"/>
        </w:rPr>
        <w:t xml:space="preserve">allergy</w:t>
      </w:r>
      <w:r w:rsidDel="00000000" w:rsidR="00000000" w:rsidRPr="00000000">
        <w:rPr>
          <w:rtl w:val="0"/>
        </w:rPr>
        <w:t xml:space="preserve">.pat_id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w:t>
      </w:r>
      <w:r w:rsidDel="00000000" w:rsidR="00000000" w:rsidRPr="00000000">
        <w:rPr>
          <w:rtl w:val="0"/>
        </w:rPr>
        <w:t xml:space="preserve">src.</w:t>
      </w:r>
      <w:r w:rsidDel="00000000" w:rsidR="00000000" w:rsidRPr="00000000">
        <w:rPr>
          <w:rtl w:val="0"/>
        </w:rPr>
        <w:t xml:space="preserve">allergy we populate only records that are associated with patients from cdm.person table and only records where man_id&gt;0.</w:t>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hyperlink w:anchor="_rjb481r50xzr">
        <w:r w:rsidDel="00000000" w:rsidR="00000000" w:rsidRPr="00000000">
          <w:rPr>
            <w:u w:val="single"/>
            <w:rtl w:val="0"/>
          </w:rPr>
          <w:t xml:space="preserve"> </w:t>
        </w:r>
      </w:hyperlink>
      <w:r w:rsidDel="00000000" w:rsidR="00000000" w:rsidRPr="00000000">
        <w:rPr>
          <w:rtl w:val="0"/>
        </w:rPr>
        <w:t xml:space="preserve">(rules n.1, 4 and 7):</w:t>
      </w:r>
    </w:p>
    <w:p w:rsidR="00000000" w:rsidDel="00000000" w:rsidP="00000000" w:rsidRDefault="00000000" w:rsidRPr="00000000">
      <w:pPr>
        <w:numPr>
          <w:ilvl w:val="0"/>
          <w:numId w:val="55"/>
        </w:numPr>
        <w:spacing w:after="0" w:lineRule="auto"/>
        <w:ind w:left="720" w:hanging="360"/>
        <w:contextualSpacing w:val="1"/>
        <w:rPr>
          <w:b w:val="0"/>
          <w:sz w:val="22"/>
          <w:szCs w:val="22"/>
        </w:rPr>
      </w:pPr>
      <w:r w:rsidDel="00000000" w:rsidR="00000000" w:rsidRPr="00000000">
        <w:rPr>
          <w:rtl w:val="0"/>
        </w:rPr>
        <w:t xml:space="preserve">about populating of condition_start_date with date from source data ‘as is’</w:t>
      </w:r>
    </w:p>
    <w:p w:rsidR="00000000" w:rsidDel="00000000" w:rsidP="00000000" w:rsidRDefault="00000000" w:rsidRPr="00000000">
      <w:pPr>
        <w:numPr>
          <w:ilvl w:val="0"/>
          <w:numId w:val="3"/>
        </w:numPr>
        <w:spacing w:after="0" w:lineRule="auto"/>
        <w:ind w:left="720" w:hanging="360"/>
        <w:contextualSpacing w:val="1"/>
        <w:rPr>
          <w:b w:val="0"/>
          <w:sz w:val="22"/>
          <w:szCs w:val="22"/>
        </w:rPr>
      </w:pPr>
      <w:r w:rsidDel="00000000" w:rsidR="00000000" w:rsidRPr="00000000">
        <w:rPr>
          <w:rtl w:val="0"/>
        </w:rPr>
        <w:t xml:space="preserve">rule regarding duplicates</w:t>
      </w:r>
    </w:p>
    <w:p w:rsidR="00000000" w:rsidDel="00000000" w:rsidP="00000000" w:rsidRDefault="00000000" w:rsidRPr="00000000">
      <w:pPr>
        <w:numPr>
          <w:ilvl w:val="0"/>
          <w:numId w:val="35"/>
        </w:numPr>
        <w:ind w:left="720" w:hanging="360"/>
        <w:contextualSpacing w:val="1"/>
        <w:rPr>
          <w:b w:val="0"/>
          <w:sz w:val="22"/>
          <w:szCs w:val="22"/>
        </w:rPr>
      </w:pPr>
      <w:r w:rsidDel="00000000" w:rsidR="00000000" w:rsidRPr="00000000">
        <w:rPr>
          <w:rtl w:val="0"/>
        </w:rPr>
        <w:t xml:space="preserve">about populating records from src.allergy according to corresponding domain_id + all unmapped records</w:t>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(n.4.2) - records from src.allergy (using src.allergy.man_id)</w:t>
      </w:r>
    </w:p>
    <w:tbl>
      <w:tblPr>
        <w:tblStyle w:val="Table24"/>
        <w:bidiVisual w:val="0"/>
        <w:tblW w:w="1014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2060"/>
        <w:gridCol w:w="2580"/>
        <w:gridCol w:w="1020"/>
        <w:gridCol w:w="1960"/>
        <w:tblGridChange w:id="0">
          <w:tblGrid>
            <w:gridCol w:w="2520"/>
            <w:gridCol w:w="2060"/>
            <w:gridCol w:w="2580"/>
            <w:gridCol w:w="1020"/>
            <w:gridCol w:w="1960"/>
          </w:tblGrid>
        </w:tblGridChange>
      </w:tblGrid>
      <w:tr>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tcBorders>
              <w:bottom w:color="000000" w:space="0" w:sz="6" w:val="single"/>
            </w:tcBorders>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condition_occurrence_id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i w:val="1"/>
                <w:sz w:val="20"/>
                <w:szCs w:val="20"/>
                <w:rtl w:val="0"/>
              </w:rPr>
              <w:t xml:space="preserve">Identity</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person_id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n.4.2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lk.manifestation_mapping_lk.concept_code, src.allergy.man_id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n.4.2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src.allergy.man_id=lk.manifestation_mapping_lk.man_id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cdm.concept.concept_code=lk.manifestation_mapping_lk.concept_code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cdm.concept.vocabulary_id=’SNOMED’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cdm.concept.invalid_reason IS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cdm.concept.concept_id IS NOT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THEN Populate with cdm.concept.concept_id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Populate with 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Populate with target 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cdm.concept.concept_id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using</w:t>
            </w:r>
          </w:p>
          <w:p w:rsidR="00000000" w:rsidDel="00000000" w:rsidP="00000000" w:rsidRDefault="00000000" w:rsidRPr="00000000">
            <w:pPr>
              <w:contextualSpacing w:val="0"/>
            </w:pPr>
            <w:r w:rsidDel="00000000" w:rsidR="00000000" w:rsidRPr="00000000">
              <w:rPr>
                <w:sz w:val="20"/>
                <w:szCs w:val="20"/>
                <w:rtl w:val="0"/>
              </w:rPr>
              <w:t xml:space="preserve">src.allergy.man_id/lk.manifestation_mapping_lk.concept_code</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condition_start_date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src.allergy.(all_start_date/input_date)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IF all_start_date IS NOT NULL </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THEN all_start_date</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ELSE input_date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condition_end_date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condition_type_concept_id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43542353 </w:t>
            </w:r>
          </w:p>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43542353 = ‘Observation recorded from EHR’,</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vocabulary_id='Condition Type'</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stop_reason</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provider_id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visit_occurrence_id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contextualSpacing w:val="0"/>
            </w:pPr>
            <w:r w:rsidDel="00000000" w:rsidR="00000000" w:rsidRPr="00000000">
              <w:rPr>
                <w:sz w:val="20"/>
                <w:szCs w:val="20"/>
                <w:rtl w:val="0"/>
              </w:rPr>
              <w:t xml:space="preserve">cdm.visit_occurrence.visit_occurrence_id</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Populate with cdm.visit_occurrence.visit_occurrence_id related to combination of person_id and </w:t>
            </w:r>
            <w:r w:rsidDel="00000000" w:rsidR="00000000" w:rsidRPr="00000000">
              <w:rPr>
                <w:sz w:val="20"/>
                <w:szCs w:val="20"/>
                <w:highlight w:val="white"/>
                <w:rtl w:val="0"/>
              </w:rPr>
              <w:t xml:space="preserve">condition_start_date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“SNOMED: “ + </w:t>
            </w:r>
            <w:r w:rsidDel="00000000" w:rsidR="00000000" w:rsidRPr="00000000">
              <w:rPr>
                <w:sz w:val="20"/>
                <w:szCs w:val="20"/>
                <w:rtl w:val="0"/>
              </w:rPr>
              <w:t xml:space="preserve">lk.manifestation_mapping_lk.concept_code</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OR</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“MAN_ID: “ + </w:t>
            </w:r>
            <w:r w:rsidDel="00000000" w:rsidR="00000000" w:rsidRPr="00000000">
              <w:rPr>
                <w:sz w:val="20"/>
                <w:szCs w:val="20"/>
                <w:rtl w:val="0"/>
              </w:rPr>
              <w:t xml:space="preserve">src.allergy.man_id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n.4.2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src.allergy.man_id=lk.manifestation_mapping_lk.man_id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200" w:lineRule="auto"/>
              <w:contextualSpacing w:val="0"/>
            </w:pPr>
            <w:r w:rsidDel="00000000" w:rsidR="00000000" w:rsidRPr="00000000">
              <w:rPr>
                <w:sz w:val="20"/>
                <w:szCs w:val="20"/>
                <w:rtl w:val="0"/>
              </w:rPr>
              <w:t xml:space="preserve">IF </w:t>
            </w:r>
            <w:r w:rsidDel="00000000" w:rsidR="00000000" w:rsidRPr="00000000">
              <w:rPr>
                <w:sz w:val="20"/>
                <w:szCs w:val="20"/>
                <w:rtl w:val="0"/>
              </w:rPr>
              <w:t xml:space="preserve">lk.manifestation_mapping_lk.concept_code</w:t>
            </w:r>
            <w:r w:rsidDel="00000000" w:rsidR="00000000" w:rsidRPr="00000000">
              <w:rPr>
                <w:sz w:val="20"/>
                <w:szCs w:val="20"/>
                <w:rtl w:val="0"/>
              </w:rPr>
              <w:t xml:space="preserve"> IS NOT NULL</w:t>
            </w:r>
          </w:p>
          <w:p w:rsidR="00000000" w:rsidDel="00000000" w:rsidP="00000000" w:rsidRDefault="00000000" w:rsidRPr="00000000">
            <w:pPr>
              <w:spacing w:after="200" w:lineRule="auto"/>
              <w:contextualSpacing w:val="0"/>
            </w:pPr>
            <w:r w:rsidDel="00000000" w:rsidR="00000000" w:rsidRPr="00000000">
              <w:rPr>
                <w:sz w:val="20"/>
                <w:szCs w:val="20"/>
                <w:rtl w:val="0"/>
              </w:rPr>
              <w:t xml:space="preserve">THEN</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lk.manifestation_mapping_lk.concept_code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sz w:val="20"/>
                <w:szCs w:val="20"/>
                <w:rtl w:val="0"/>
              </w:rPr>
              <w:t xml:space="preserve">ELSE </w:t>
            </w:r>
            <w:r w:rsidDel="00000000" w:rsidR="00000000" w:rsidRPr="00000000">
              <w:rPr>
                <w:sz w:val="20"/>
                <w:szCs w:val="20"/>
                <w:rtl w:val="0"/>
              </w:rPr>
              <w:t xml:space="preserve">src.allergy.man_id</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numPr>
                <w:ilvl w:val="0"/>
                <w:numId w:val="56"/>
              </w:numPr>
              <w:ind w:left="320.99999999999966" w:hanging="360"/>
              <w:contextualSpacing w:val="1"/>
              <w:rPr>
                <w:sz w:val="20"/>
                <w:szCs w:val="20"/>
              </w:rPr>
            </w:pPr>
            <w:r w:rsidDel="00000000" w:rsidR="00000000" w:rsidRPr="00000000">
              <w:rPr>
                <w:sz w:val="20"/>
                <w:szCs w:val="20"/>
                <w:rtl w:val="0"/>
              </w:rPr>
              <w:t xml:space="preserve">where man_id&gt;0</w:t>
            </w:r>
          </w:p>
          <w:p w:rsidR="00000000" w:rsidDel="00000000" w:rsidP="00000000" w:rsidRDefault="00000000" w:rsidRPr="00000000">
            <w:pPr>
              <w:numPr>
                <w:ilvl w:val="0"/>
                <w:numId w:val="56"/>
              </w:numPr>
              <w:spacing w:after="0" w:before="60" w:lineRule="auto"/>
              <w:ind w:left="320.99999999999966" w:right="4" w:hanging="360"/>
              <w:contextualSpacing w:val="1"/>
              <w:rPr>
                <w:sz w:val="20"/>
                <w:szCs w:val="20"/>
              </w:rPr>
            </w:pPr>
            <w:r w:rsidDel="00000000" w:rsidR="00000000" w:rsidRPr="00000000">
              <w:rPr>
                <w:sz w:val="20"/>
                <w:szCs w:val="20"/>
                <w:rtl w:val="0"/>
              </w:rPr>
              <w:t xml:space="preserve">If src.allergy.man_id maps to snomed code, we populate this field with snomed code. If it doesn’t, we populate this field with src.allergy.man_id</w:t>
            </w:r>
          </w:p>
        </w:tc>
      </w:tr>
      <w:tr>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condition_source_concept_id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lk.manifestation_mapping_lk.concept_code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n.4.2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src.allergy.man_id=lk.manifestation_mapping_lk.man_id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cdm.concept.concept_code=lk.manifestation_mapping_lk.concept_code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cdm.concept.vocabulary_id=’SNOMED’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cdm.concept.invalid_reason IS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cdm.concept.concept_id IS NOT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THEN Populate with cdm.concept.concept_id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Populate with 0</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Find source 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cdm.concept.concept_id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using</w:t>
            </w:r>
          </w:p>
          <w:p w:rsidR="00000000" w:rsidDel="00000000" w:rsidP="00000000" w:rsidRDefault="00000000" w:rsidRPr="00000000">
            <w:pPr>
              <w:contextualSpacing w:val="0"/>
            </w:pPr>
            <w:r w:rsidDel="00000000" w:rsidR="00000000" w:rsidRPr="00000000">
              <w:rPr>
                <w:sz w:val="20"/>
                <w:szCs w:val="20"/>
                <w:rtl w:val="0"/>
              </w:rPr>
              <w:t xml:space="preserve">src.allergy.man_id</w:t>
            </w:r>
          </w:p>
        </w:tc>
      </w:tr>
    </w:tbl>
    <w:p w:rsidR="00000000" w:rsidDel="00000000" w:rsidP="00000000" w:rsidRDefault="00000000" w:rsidRPr="00000000">
      <w:pPr>
        <w:pStyle w:val="Heading3"/>
        <w:contextualSpacing w:val="0"/>
      </w:pPr>
      <w:bookmarkStart w:colFirst="0" w:colLast="0" w:name="_jvlvuzus9gbb" w:id="33"/>
      <w:bookmarkEnd w:id="33"/>
      <w:r w:rsidDel="00000000" w:rsidR="00000000" w:rsidRPr="00000000">
        <w:rPr>
          <w:rtl w:val="0"/>
        </w:rPr>
      </w:r>
    </w:p>
    <w:p w:rsidR="00000000" w:rsidDel="00000000" w:rsidP="00000000" w:rsidRDefault="00000000" w:rsidRPr="00000000">
      <w:pPr>
        <w:pStyle w:val="Heading3"/>
        <w:contextualSpacing w:val="0"/>
      </w:pPr>
      <w:bookmarkStart w:colFirst="0" w:colLast="0" w:name="_o4pnqhpje5cs" w:id="34"/>
      <w:bookmarkEnd w:id="34"/>
      <w:r w:rsidDel="00000000" w:rsidR="00000000" w:rsidRPr="00000000">
        <w:rPr>
          <w:rtl w:val="0"/>
        </w:rPr>
        <w:t xml:space="preserve">3.2.6 Table Name: </w:t>
      </w:r>
      <w:hyperlink r:id="rId18">
        <w:r w:rsidDel="00000000" w:rsidR="00000000" w:rsidRPr="00000000">
          <w:rPr>
            <w:color w:val="1155cc"/>
            <w:u w:val="single"/>
            <w:rtl w:val="0"/>
          </w:rPr>
          <w:t xml:space="preserve">MEASUREMENT</w:t>
        </w:r>
      </w:hyperlink>
    </w:p>
    <w:p w:rsidR="00000000" w:rsidDel="00000000" w:rsidP="00000000" w:rsidRDefault="00000000" w:rsidRPr="00000000">
      <w:pPr>
        <w:contextualSpacing w:val="0"/>
      </w:pPr>
      <w:r w:rsidDel="00000000" w:rsidR="00000000" w:rsidRPr="00000000">
        <w:rPr>
          <w:b w:val="1"/>
          <w:color w:val="4f81bd"/>
          <w:sz w:val="24"/>
          <w:szCs w:val="24"/>
          <w:rtl w:val="0"/>
        </w:rPr>
        <w:t xml:space="preserve">Summary</w:t>
      </w:r>
    </w:p>
    <w:p w:rsidR="00000000" w:rsidDel="00000000" w:rsidP="00000000" w:rsidRDefault="00000000" w:rsidRPr="00000000">
      <w:pPr>
        <w:contextualSpacing w:val="0"/>
      </w:pPr>
      <w:r w:rsidDel="00000000" w:rsidR="00000000" w:rsidRPr="00000000">
        <w:rPr>
          <w:color w:val="333333"/>
          <w:highlight w:val="white"/>
          <w:rtl w:val="0"/>
        </w:rPr>
        <w:t xml:space="preserve">The MEASUREMENT table contains records of Measurement, i.e. structured values (numerical or categorical) obtained through systematic and standardized examination or testing of a Person or Person's sample. The MEASUREMENT ta</w:t>
      </w:r>
      <w:r w:rsidDel="00000000" w:rsidR="00000000" w:rsidRPr="00000000">
        <w:rPr>
          <w:highlight w:val="white"/>
          <w:rtl w:val="0"/>
        </w:rPr>
        <w:t xml:space="preserve">ble </w:t>
      </w:r>
      <w:r w:rsidDel="00000000" w:rsidR="00000000" w:rsidRPr="00000000">
        <w:rPr>
          <w:highlight w:val="white"/>
          <w:rtl w:val="0"/>
        </w:rPr>
        <w:t xml:space="preserve">contains results </w:t>
      </w:r>
      <w:r w:rsidDel="00000000" w:rsidR="00000000" w:rsidRPr="00000000">
        <w:rPr>
          <w:highlight w:val="white"/>
          <w:rtl w:val="0"/>
        </w:rPr>
        <w:t xml:space="preserve">of s</w:t>
      </w:r>
      <w:r w:rsidDel="00000000" w:rsidR="00000000" w:rsidRPr="00000000">
        <w:rPr>
          <w:color w:val="333333"/>
          <w:highlight w:val="white"/>
          <w:rtl w:val="0"/>
        </w:rPr>
        <w:t xml:space="preserve">uch Measurements as laboratory tests, vital signs, quantitative findings from pathology reports, etc.</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Mapping Rules </w:t>
      </w:r>
    </w:p>
    <w:p w:rsidR="00000000" w:rsidDel="00000000" w:rsidP="00000000" w:rsidRDefault="00000000" w:rsidRPr="00000000">
      <w:pPr>
        <w:pStyle w:val="Heading5"/>
        <w:contextualSpacing w:val="0"/>
      </w:pPr>
      <w:bookmarkStart w:colFirst="0" w:colLast="0" w:name="_vmgr0g83zkcn" w:id="35"/>
      <w:bookmarkEnd w:id="35"/>
      <w:r w:rsidDel="00000000" w:rsidR="00000000" w:rsidRPr="00000000">
        <w:rPr>
          <w:rtl w:val="0"/>
        </w:rPr>
        <w:t xml:space="preserve">Rule n.1: records from src.diagnostic_contact</w:t>
      </w:r>
    </w:p>
    <w:p w:rsidR="00000000" w:rsidDel="00000000" w:rsidP="00000000" w:rsidRDefault="00000000" w:rsidRPr="00000000">
      <w:pPr>
        <w:contextualSpacing w:val="0"/>
      </w:pPr>
      <w:r w:rsidDel="00000000" w:rsidR="00000000" w:rsidRPr="00000000">
        <w:rPr>
          <w:rtl w:val="0"/>
        </w:rPr>
        <w:t xml:space="preserve">Table is populated from:</w:t>
      </w:r>
      <w:r w:rsidDel="00000000" w:rsidR="00000000" w:rsidRPr="00000000">
        <w:rPr>
          <w:rtl w:val="0"/>
        </w:rPr>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src.diagnostic_contact</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src.contact</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src.diagnostic_contact.con_id=src.contact.con_id</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cdm.person</w:t>
      </w:r>
      <w:r w:rsidDel="00000000" w:rsidR="00000000" w:rsidRPr="00000000">
        <w:rPr>
          <w:rtl w:val="0"/>
        </w:rPr>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src.contact.pat_id=cdm.person.person_source_value</w:t>
      </w:r>
    </w:p>
    <w:p w:rsidR="00000000" w:rsidDel="00000000" w:rsidP="00000000" w:rsidRDefault="00000000" w:rsidRPr="00000000">
      <w:pPr>
        <w:numPr>
          <w:ilvl w:val="0"/>
          <w:numId w:val="27"/>
        </w:numPr>
        <w:spacing w:after="0" w:line="276" w:lineRule="auto"/>
        <w:ind w:left="720" w:hanging="360"/>
        <w:contextualSpacing w:val="1"/>
        <w:rPr/>
      </w:pPr>
      <w:hyperlink w:anchor="_2hnc7o10wzkk">
        <w:r w:rsidDel="00000000" w:rsidR="00000000" w:rsidRPr="00000000">
          <w:rPr>
            <w:color w:val="1155cc"/>
            <w:u w:val="single"/>
            <w:rtl w:val="0"/>
          </w:rPr>
          <w:t xml:space="preserve">lk.</w:t>
        </w:r>
      </w:hyperlink>
      <w:hyperlink w:anchor="_2hnc7o10wzkk">
        <w:r w:rsidDel="00000000" w:rsidR="00000000" w:rsidRPr="00000000">
          <w:rPr>
            <w:color w:val="1155cc"/>
            <w:u w:val="single"/>
            <w:rtl w:val="0"/>
          </w:rPr>
          <w:t xml:space="preserve">voc_source_to_standard_lk</w:t>
        </w:r>
      </w:hyperlink>
      <w:r w:rsidDel="00000000" w:rsidR="00000000" w:rsidRPr="00000000">
        <w:rPr>
          <w:rtl w:val="0"/>
        </w:rPr>
      </w:r>
    </w:p>
    <w:p w:rsidR="00000000" w:rsidDel="00000000" w:rsidP="00000000" w:rsidRDefault="00000000" w:rsidRPr="00000000">
      <w:pPr>
        <w:numPr>
          <w:ilvl w:val="1"/>
          <w:numId w:val="27"/>
        </w:numPr>
        <w:spacing w:after="0" w:line="276" w:lineRule="auto"/>
        <w:ind w:left="1440" w:hanging="360"/>
        <w:contextualSpacing w:val="1"/>
        <w:rPr/>
      </w:pPr>
      <w:r w:rsidDel="00000000" w:rsidR="00000000" w:rsidRPr="00000000">
        <w:rPr>
          <w:rtl w:val="0"/>
        </w:rPr>
        <w:t xml:space="preserve">lk.</w:t>
      </w:r>
      <w:r w:rsidDel="00000000" w:rsidR="00000000" w:rsidRPr="00000000">
        <w:rPr>
          <w:rtl w:val="0"/>
        </w:rPr>
        <w:t xml:space="preserve">voc_source_to_standard_lk</w:t>
      </w:r>
      <w:r w:rsidDel="00000000" w:rsidR="00000000" w:rsidRPr="00000000">
        <w:rPr>
          <w:rtl w:val="0"/>
        </w:rPr>
        <w:t xml:space="preserve">.dia_id = src.diagnostic_contact.dia_id </w:t>
      </w:r>
    </w:p>
    <w:p w:rsidR="00000000" w:rsidDel="00000000" w:rsidP="00000000" w:rsidRDefault="00000000" w:rsidRPr="00000000">
      <w:pPr>
        <w:contextualSpacing w:val="0"/>
      </w:pPr>
      <w:r w:rsidDel="00000000" w:rsidR="00000000" w:rsidRPr="00000000">
        <w:rPr>
          <w:rtl w:val="0"/>
        </w:rPr>
        <w:t xml:space="preserve">From src.diagnostic_contact we populate only records that are associated with patients from cdm.person table. We use lookup table  lk.</w:t>
      </w:r>
      <w:r w:rsidDel="00000000" w:rsidR="00000000" w:rsidRPr="00000000">
        <w:rPr>
          <w:rtl w:val="0"/>
        </w:rPr>
        <w:t xml:space="preserve">voc_source_to_standard_lk</w:t>
      </w:r>
      <w:r w:rsidDel="00000000" w:rsidR="00000000" w:rsidRPr="00000000">
        <w:rPr>
          <w:rtl w:val="0"/>
        </w:rPr>
        <w:t xml:space="preserve"> to find corresponding icd10 code and target standard concept_id for each src.diagnostic_contact.dia_id. We use src.contact table to find corresponding </w:t>
      </w:r>
      <w:r w:rsidDel="00000000" w:rsidR="00000000" w:rsidRPr="00000000">
        <w:rPr>
          <w:rtl w:val="0"/>
        </w:rPr>
        <w:t xml:space="preserve">person and </w:t>
      </w:r>
      <w:r w:rsidDel="00000000" w:rsidR="00000000" w:rsidRPr="00000000">
        <w:rPr>
          <w:rtl w:val="0"/>
        </w:rPr>
        <w:t xml:space="preserve">provider for each record from src.diagnostic_contact.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r w:rsidDel="00000000" w:rsidR="00000000" w:rsidRPr="00000000">
        <w:rPr>
          <w:rtl w:val="0"/>
        </w:rPr>
        <w:t xml:space="preserve"> (rule n.1-</w:t>
      </w:r>
      <w:r w:rsidDel="00000000" w:rsidR="00000000" w:rsidRPr="00000000">
        <w:rPr>
          <w:rtl w:val="0"/>
        </w:rPr>
        <w:t xml:space="preserve">5</w:t>
      </w:r>
      <w:r w:rsidDel="00000000" w:rsidR="00000000" w:rsidRPr="00000000">
        <w:rPr>
          <w:rtl w:val="0"/>
        </w:rPr>
        <w:t xml:space="preserve">):</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about populating of measurement_date with date from source data ‘as is’</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populating records from src.diagnostic_contact according to corresponding domain_id </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not populating from src.diagnostic_contact records associated with dia_id from ‘Death list’</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rule regarding duplicates</w:t>
      </w:r>
      <w:r w:rsidDel="00000000" w:rsidR="00000000" w:rsidRPr="00000000">
        <w:rPr>
          <w:rtl w:val="0"/>
        </w:rPr>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not populating from src.diagnostic_contact records associated with dia_id from list of excluded diagnoses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(n. 1) - records from src.diagnostic_contact</w:t>
      </w:r>
      <w:hyperlink r:id="rId19">
        <w:r w:rsidDel="00000000" w:rsidR="00000000" w:rsidRPr="00000000">
          <w:rPr>
            <w:rtl w:val="0"/>
          </w:rPr>
        </w:r>
      </w:hyperlink>
    </w:p>
    <w:tbl>
      <w:tblPr>
        <w:tblStyle w:val="Table25"/>
        <w:bidiVisual w:val="0"/>
        <w:tblW w:w="10294.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2130"/>
        <w:gridCol w:w="3315"/>
        <w:gridCol w:w="1395"/>
        <w:gridCol w:w="1470"/>
        <w:tblGridChange w:id="0">
          <w:tblGrid>
            <w:gridCol w:w="1984"/>
            <w:gridCol w:w="2130"/>
            <w:gridCol w:w="3315"/>
            <w:gridCol w:w="1395"/>
            <w:gridCol w:w="1470"/>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i w:val="1"/>
                <w:sz w:val="20"/>
                <w:szCs w:val="20"/>
                <w:rtl w:val="0"/>
              </w:rPr>
              <w:t xml:space="preserve">Identity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n.1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ind w:left="0" w:firstLine="0"/>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n.1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 IS NOT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THEN 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target concept_id 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 using </w:t>
            </w: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measurement_date</w:t>
            </w:r>
          </w:p>
        </w:tc>
        <w:tc>
          <w:tcPr>
            <w:shd w:fill="ffffff"/>
            <w:tcMar>
              <w:top w:w="100.0" w:type="dxa"/>
              <w:left w:w="115.0" w:type="dxa"/>
              <w:bottom w:w="100.0" w:type="dxa"/>
              <w:right w:w="115.0" w:type="dxa"/>
            </w:tcMar>
            <w:vAlign w:val="center"/>
          </w:tcPr>
          <w:p w:rsidR="00000000" w:rsidDel="00000000" w:rsidP="00000000" w:rsidRDefault="00000000" w:rsidRPr="00000000">
            <w:pPr>
              <w:ind w:left="0" w:firstLine="0"/>
              <w:contextualSpacing w:val="0"/>
            </w:pPr>
            <w:r w:rsidDel="00000000" w:rsidR="00000000" w:rsidRPr="00000000">
              <w:rPr>
                <w:sz w:val="20"/>
                <w:szCs w:val="20"/>
                <w:rtl w:val="0"/>
              </w:rPr>
              <w:t xml:space="preserve">src.diagnostic_contact.con_date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measurement_time</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44818701 </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44818701 = ‘From physical examination’</w:t>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operator_concept_id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value_as_number</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w:t>
            </w:r>
            <w:r w:rsidDel="00000000" w:rsidR="00000000" w:rsidRPr="00000000">
              <w:rPr>
                <w:sz w:val="20"/>
                <w:szCs w:val="20"/>
                <w:rtl w:val="0"/>
              </w:rPr>
              <w:t xml:space="preserve">value_as_concept_id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unit_concept_id</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range_low</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range_high</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cdm.provider.provider_id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n.1 above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src.contact.doc_id =  cdm.provider.provider_source_value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Populate with cdm.visit_occurrence.visit_occurrence_id related to combination of person_id, measurement_date and provider_id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“ICD10: ” + </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n.1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measurement_source_concept_id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n.1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Populate with source concept_id 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.concept_id_1 related to </w:t>
            </w: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unit_source_value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value_source_value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857w5drx8o9z" w:id="36"/>
      <w:bookmarkEnd w:id="36"/>
      <w:r w:rsidDel="00000000" w:rsidR="00000000" w:rsidRPr="00000000">
        <w:rPr>
          <w:rtl w:val="0"/>
        </w:rPr>
        <w:t xml:space="preserve">Rule n.2: records from src.prescription</w:t>
      </w:r>
    </w:p>
    <w:p w:rsidR="00000000" w:rsidDel="00000000" w:rsidP="00000000" w:rsidRDefault="00000000" w:rsidRPr="00000000">
      <w:pPr>
        <w:contextualSpacing w:val="0"/>
      </w:pPr>
      <w:r w:rsidDel="00000000" w:rsidR="00000000" w:rsidRPr="00000000">
        <w:rPr>
          <w:rtl w:val="0"/>
        </w:rPr>
        <w:t xml:space="preserve">Table is populated from:</w:t>
      </w:r>
    </w:p>
    <w:p w:rsidR="00000000" w:rsidDel="00000000" w:rsidP="00000000" w:rsidRDefault="00000000" w:rsidRPr="00000000">
      <w:pPr>
        <w:numPr>
          <w:ilvl w:val="0"/>
          <w:numId w:val="27"/>
        </w:numPr>
        <w:ind w:left="720" w:hanging="360"/>
        <w:contextualSpacing w:val="1"/>
        <w:rPr>
          <w:b w:val="0"/>
        </w:rPr>
      </w:pPr>
      <w:r w:rsidDel="00000000" w:rsidR="00000000" w:rsidRPr="00000000">
        <w:rPr>
          <w:rtl w:val="0"/>
        </w:rPr>
        <w:t xml:space="preserve">src.prescription</w:t>
      </w:r>
    </w:p>
    <w:p w:rsidR="00000000" w:rsidDel="00000000" w:rsidP="00000000" w:rsidRDefault="00000000" w:rsidRPr="00000000">
      <w:pPr>
        <w:numPr>
          <w:ilvl w:val="0"/>
          <w:numId w:val="27"/>
        </w:numPr>
        <w:ind w:left="720" w:hanging="360"/>
        <w:contextualSpacing w:val="1"/>
        <w:rPr>
          <w:b w:val="0"/>
        </w:rPr>
      </w:pPr>
      <w:r w:rsidDel="00000000" w:rsidR="00000000" w:rsidRPr="00000000">
        <w:rPr>
          <w:rtl w:val="0"/>
        </w:rPr>
        <w:t xml:space="preserve">src.contact</w:t>
      </w:r>
    </w:p>
    <w:p w:rsidR="00000000" w:rsidDel="00000000" w:rsidP="00000000" w:rsidRDefault="00000000" w:rsidRPr="00000000">
      <w:pPr>
        <w:numPr>
          <w:ilvl w:val="1"/>
          <w:numId w:val="27"/>
        </w:numPr>
        <w:ind w:left="1440" w:hanging="360"/>
        <w:contextualSpacing w:val="1"/>
        <w:rPr>
          <w:b w:val="0"/>
        </w:rPr>
      </w:pPr>
      <w:r w:rsidDel="00000000" w:rsidR="00000000" w:rsidRPr="00000000">
        <w:rPr>
          <w:rtl w:val="0"/>
        </w:rPr>
        <w:t xml:space="preserve">src.prescription.con_id=src.contact.con_id</w:t>
      </w:r>
    </w:p>
    <w:p w:rsidR="00000000" w:rsidDel="00000000" w:rsidP="00000000" w:rsidRDefault="00000000" w:rsidRPr="00000000">
      <w:pPr>
        <w:numPr>
          <w:ilvl w:val="0"/>
          <w:numId w:val="27"/>
        </w:numPr>
        <w:ind w:left="720" w:hanging="360"/>
        <w:contextualSpacing w:val="1"/>
        <w:rPr>
          <w:b w:val="0"/>
        </w:rPr>
      </w:pPr>
      <w:r w:rsidDel="00000000" w:rsidR="00000000" w:rsidRPr="00000000">
        <w:rPr>
          <w:rtl w:val="0"/>
        </w:rPr>
        <w:t xml:space="preserve">cdm.person</w:t>
      </w:r>
    </w:p>
    <w:p w:rsidR="00000000" w:rsidDel="00000000" w:rsidP="00000000" w:rsidRDefault="00000000" w:rsidRPr="00000000">
      <w:pPr>
        <w:numPr>
          <w:ilvl w:val="1"/>
          <w:numId w:val="27"/>
        </w:numPr>
        <w:ind w:left="1440" w:hanging="360"/>
        <w:contextualSpacing w:val="1"/>
        <w:rPr>
          <w:b w:val="0"/>
        </w:rPr>
      </w:pPr>
      <w:r w:rsidDel="00000000" w:rsidR="00000000" w:rsidRPr="00000000">
        <w:rPr>
          <w:rtl w:val="0"/>
        </w:rPr>
        <w:t xml:space="preserve">src.contact.pat_id=cdm.person.person_source_value</w:t>
      </w:r>
    </w:p>
    <w:p w:rsidR="00000000" w:rsidDel="00000000" w:rsidP="00000000" w:rsidRDefault="00000000" w:rsidRPr="00000000">
      <w:pPr>
        <w:numPr>
          <w:ilvl w:val="0"/>
          <w:numId w:val="27"/>
        </w:numPr>
        <w:spacing w:after="0" w:line="276" w:lineRule="auto"/>
        <w:ind w:left="720" w:hanging="360"/>
        <w:contextualSpacing w:val="1"/>
        <w:rPr>
          <w:b w:val="0"/>
        </w:rPr>
      </w:pPr>
      <w:hyperlink w:anchor="_2hnc7o10wzkk">
        <w:r w:rsidDel="00000000" w:rsidR="00000000" w:rsidRPr="00000000">
          <w:rPr>
            <w:color w:val="1155cc"/>
            <w:u w:val="single"/>
            <w:rtl w:val="0"/>
          </w:rPr>
          <w:t xml:space="preserve">lk.voc_source_to_standard_lk</w:t>
        </w:r>
      </w:hyperlink>
      <w:r w:rsidDel="00000000" w:rsidR="00000000" w:rsidRPr="00000000">
        <w:rPr>
          <w:rtl w:val="0"/>
        </w:rPr>
      </w:r>
    </w:p>
    <w:p w:rsidR="00000000" w:rsidDel="00000000" w:rsidP="00000000" w:rsidRDefault="00000000" w:rsidRPr="00000000">
      <w:pPr>
        <w:numPr>
          <w:ilvl w:val="1"/>
          <w:numId w:val="27"/>
        </w:numPr>
        <w:spacing w:after="0" w:line="276" w:lineRule="auto"/>
        <w:ind w:left="1440" w:hanging="360"/>
        <w:contextualSpacing w:val="1"/>
        <w:rPr>
          <w:b w:val="0"/>
        </w:rPr>
      </w:pPr>
      <w:r w:rsidDel="00000000" w:rsidR="00000000" w:rsidRPr="00000000">
        <w:rPr>
          <w:rtl w:val="0"/>
        </w:rPr>
        <w:t xml:space="preserve">lk.voc_source_to_standard_lk.dia_id = src.prescription.dia_id </w:t>
      </w:r>
    </w:p>
    <w:p w:rsidR="00000000" w:rsidDel="00000000" w:rsidP="00000000" w:rsidRDefault="00000000" w:rsidRPr="00000000">
      <w:pPr>
        <w:contextualSpacing w:val="0"/>
      </w:pPr>
      <w:r w:rsidDel="00000000" w:rsidR="00000000" w:rsidRPr="00000000">
        <w:rPr>
          <w:rtl w:val="0"/>
        </w:rPr>
        <w:t xml:space="preserve">From src.prescription we populate only records that are associated with patients from cdm.person table. We use lookup table  lk.voc_source_to_standard_lk to find corresponding icd10 code and target standard concept_id for each src.prescription.dia_id. We use src.contact table to find corresponding person and provider for each record from src.prescription.</w:t>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r w:rsidDel="00000000" w:rsidR="00000000" w:rsidRPr="00000000">
        <w:rPr>
          <w:rtl w:val="0"/>
        </w:rPr>
        <w:t xml:space="preserve"> (rule n.1-5):</w:t>
      </w:r>
    </w:p>
    <w:p w:rsidR="00000000" w:rsidDel="00000000" w:rsidP="00000000" w:rsidRDefault="00000000" w:rsidRPr="00000000">
      <w:pPr>
        <w:numPr>
          <w:ilvl w:val="0"/>
          <w:numId w:val="65"/>
        </w:numPr>
        <w:ind w:left="720" w:hanging="360"/>
        <w:contextualSpacing w:val="1"/>
        <w:rPr/>
      </w:pPr>
      <w:r w:rsidDel="00000000" w:rsidR="00000000" w:rsidRPr="00000000">
        <w:rPr>
          <w:rtl w:val="0"/>
        </w:rPr>
        <w:t xml:space="preserve">about populating of measurement_date with date from source data ‘as is’</w:t>
      </w:r>
    </w:p>
    <w:p w:rsidR="00000000" w:rsidDel="00000000" w:rsidP="00000000" w:rsidRDefault="00000000" w:rsidRPr="00000000">
      <w:pPr>
        <w:numPr>
          <w:ilvl w:val="0"/>
          <w:numId w:val="65"/>
        </w:numPr>
        <w:ind w:left="720" w:hanging="360"/>
        <w:contextualSpacing w:val="1"/>
        <w:rPr/>
      </w:pPr>
      <w:r w:rsidDel="00000000" w:rsidR="00000000" w:rsidRPr="00000000">
        <w:rPr>
          <w:rtl w:val="0"/>
        </w:rPr>
        <w:t xml:space="preserve">populating records from src.prescription according to corresponding domain_id </w:t>
      </w:r>
    </w:p>
    <w:p w:rsidR="00000000" w:rsidDel="00000000" w:rsidP="00000000" w:rsidRDefault="00000000" w:rsidRPr="00000000">
      <w:pPr>
        <w:numPr>
          <w:ilvl w:val="0"/>
          <w:numId w:val="65"/>
        </w:numPr>
        <w:ind w:left="720" w:hanging="360"/>
        <w:contextualSpacing w:val="1"/>
        <w:rPr/>
      </w:pPr>
      <w:r w:rsidDel="00000000" w:rsidR="00000000" w:rsidRPr="00000000">
        <w:rPr>
          <w:rtl w:val="0"/>
        </w:rPr>
        <w:t xml:space="preserve">not populating from src.prescription records associated with dia_id from ‘Death list’</w:t>
      </w:r>
    </w:p>
    <w:p w:rsidR="00000000" w:rsidDel="00000000" w:rsidP="00000000" w:rsidRDefault="00000000" w:rsidRPr="00000000">
      <w:pPr>
        <w:numPr>
          <w:ilvl w:val="0"/>
          <w:numId w:val="65"/>
        </w:numPr>
        <w:ind w:left="720" w:hanging="360"/>
        <w:contextualSpacing w:val="1"/>
        <w:rPr/>
      </w:pPr>
      <w:r w:rsidDel="00000000" w:rsidR="00000000" w:rsidRPr="00000000">
        <w:rPr>
          <w:rtl w:val="0"/>
        </w:rPr>
        <w:t xml:space="preserve">rule regarding duplicates</w:t>
      </w:r>
    </w:p>
    <w:p w:rsidR="00000000" w:rsidDel="00000000" w:rsidP="00000000" w:rsidRDefault="00000000" w:rsidRPr="00000000">
      <w:pPr>
        <w:numPr>
          <w:ilvl w:val="0"/>
          <w:numId w:val="65"/>
        </w:numPr>
        <w:ind w:left="720" w:hanging="360"/>
        <w:contextualSpacing w:val="1"/>
        <w:rPr/>
      </w:pPr>
      <w:r w:rsidDel="00000000" w:rsidR="00000000" w:rsidRPr="00000000">
        <w:rPr>
          <w:rtl w:val="0"/>
        </w:rPr>
        <w:t xml:space="preserve">not populating from src.prescription records associated with dia_id from list of excluded diagnoses</w:t>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(n. 2) - records from src.prescription</w:t>
      </w:r>
      <w:hyperlink r:id="rId20">
        <w:r w:rsidDel="00000000" w:rsidR="00000000" w:rsidRPr="00000000">
          <w:rPr>
            <w:rtl w:val="0"/>
          </w:rPr>
        </w:r>
      </w:hyperlink>
    </w:p>
    <w:tbl>
      <w:tblPr>
        <w:tblStyle w:val="Table26"/>
        <w:bidiVisual w:val="0"/>
        <w:tblW w:w="1018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0"/>
        <w:gridCol w:w="2100"/>
        <w:gridCol w:w="3280"/>
        <w:gridCol w:w="1380"/>
        <w:gridCol w:w="1460"/>
        <w:tblGridChange w:id="0">
          <w:tblGrid>
            <w:gridCol w:w="1960"/>
            <w:gridCol w:w="2100"/>
            <w:gridCol w:w="3280"/>
            <w:gridCol w:w="1380"/>
            <w:gridCol w:w="1460"/>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i w:val="1"/>
                <w:sz w:val="20"/>
                <w:szCs w:val="20"/>
                <w:rtl w:val="0"/>
              </w:rPr>
              <w:t xml:space="preserve">Identity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n.2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n.2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 IS NOT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THEN 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target concept_id 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 using </w:t>
            </w: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measurement_date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src.prescription.con_date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measurement_time</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44818701 </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44818701 = ‘From physical examination’</w:t>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operator_concept_id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value_as_number</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w:t>
            </w:r>
            <w:r w:rsidDel="00000000" w:rsidR="00000000" w:rsidRPr="00000000">
              <w:rPr>
                <w:sz w:val="20"/>
                <w:szCs w:val="20"/>
                <w:rtl w:val="0"/>
              </w:rPr>
              <w:t xml:space="preserve">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unit_concept_id</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range_low</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range_high</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cdm.provider.provider_id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n.2 above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src.contact.doc_id =  cdm.provider.provider_source_value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Populate with cdm.visit_occurrence.visit_occurrence_id related to combination of person_id, measurement_date and 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“ICD10: ” + </w:t>
            </w:r>
          </w:p>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n.2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measurement_source_concept_id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n.2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Populate with source concept_id 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.concept_id_1 related to </w:t>
            </w: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unit_source_value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value_source_value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ub4ete2zc94k" w:id="37"/>
      <w:bookmarkEnd w:id="37"/>
      <w:r w:rsidDel="00000000" w:rsidR="00000000" w:rsidRPr="00000000">
        <w:rPr>
          <w:rtl w:val="0"/>
        </w:rPr>
        <w:t xml:space="preserve">Rule n.</w:t>
      </w:r>
      <w:r w:rsidDel="00000000" w:rsidR="00000000" w:rsidRPr="00000000">
        <w:rPr>
          <w:rtl w:val="0"/>
        </w:rPr>
        <w:t xml:space="preserve">3</w:t>
      </w:r>
      <w:r w:rsidDel="00000000" w:rsidR="00000000" w:rsidRPr="00000000">
        <w:rPr>
          <w:rtl w:val="0"/>
        </w:rPr>
        <w:t xml:space="preserve">: records from src.biometric (using lk.biometric_concept_lk)</w:t>
      </w:r>
    </w:p>
    <w:p w:rsidR="00000000" w:rsidDel="00000000" w:rsidP="00000000" w:rsidRDefault="00000000" w:rsidRPr="00000000">
      <w:pPr>
        <w:contextualSpacing w:val="0"/>
      </w:pPr>
      <w:r w:rsidDel="00000000" w:rsidR="00000000" w:rsidRPr="00000000">
        <w:rPr>
          <w:rtl w:val="0"/>
        </w:rPr>
        <w:t xml:space="preserve">Table is populated from:</w:t>
      </w:r>
    </w:p>
    <w:p w:rsidR="00000000" w:rsidDel="00000000" w:rsidP="00000000" w:rsidRDefault="00000000" w:rsidRPr="00000000">
      <w:pPr>
        <w:numPr>
          <w:ilvl w:val="0"/>
          <w:numId w:val="27"/>
        </w:numPr>
        <w:ind w:left="720" w:hanging="360"/>
        <w:contextualSpacing w:val="1"/>
        <w:rPr/>
      </w:pPr>
      <w:hyperlink w:anchor="_ro4v8qovoj27">
        <w:r w:rsidDel="00000000" w:rsidR="00000000" w:rsidRPr="00000000">
          <w:rPr>
            <w:color w:val="1155cc"/>
            <w:u w:val="single"/>
            <w:rtl w:val="0"/>
          </w:rPr>
          <w:t xml:space="preserve">lk.biometric_concept_lk</w:t>
        </w:r>
      </w:hyperlink>
      <w:r w:rsidDel="00000000" w:rsidR="00000000" w:rsidRPr="00000000">
        <w:rPr>
          <w:rtl w:val="0"/>
        </w:rPr>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src.contact</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lk.biometric_concept_lk.con_id=src.contact.con_id</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cdm.person</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src.contact.pat_id=cdm.person.person_source_value</w:t>
      </w:r>
    </w:p>
    <w:p w:rsidR="00000000" w:rsidDel="00000000" w:rsidP="00000000" w:rsidRDefault="00000000" w:rsidRPr="00000000">
      <w:pPr>
        <w:contextualSpacing w:val="0"/>
      </w:pPr>
      <w:r w:rsidDel="00000000" w:rsidR="00000000" w:rsidRPr="00000000">
        <w:rPr>
          <w:rtl w:val="0"/>
        </w:rPr>
        <w:t xml:space="preserve">From lk.biometric_concept_lk we populate only records that are associated with patients from cdm.person table and with lk.biometric_concept_lk.source_value NOT equal to ‘Is_smoker’ and NOT equal to ’Alcohol_use’. We use src.contact table to find corresponding </w:t>
      </w:r>
      <w:r w:rsidDel="00000000" w:rsidR="00000000" w:rsidRPr="00000000">
        <w:rPr>
          <w:rtl w:val="0"/>
        </w:rPr>
        <w:t xml:space="preserve">person and </w:t>
      </w:r>
      <w:r w:rsidDel="00000000" w:rsidR="00000000" w:rsidRPr="00000000">
        <w:rPr>
          <w:rtl w:val="0"/>
        </w:rPr>
        <w:t xml:space="preserve">provider for each record from lk.biometric_concept_lk.</w:t>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r w:rsidDel="00000000" w:rsidR="00000000" w:rsidRPr="00000000">
        <w:rPr>
          <w:rtl w:val="0"/>
        </w:rPr>
        <w:t xml:space="preserve"> (rule n.1 and n.4):</w:t>
      </w:r>
    </w:p>
    <w:p w:rsidR="00000000" w:rsidDel="00000000" w:rsidP="00000000" w:rsidRDefault="00000000" w:rsidRPr="00000000">
      <w:pPr>
        <w:numPr>
          <w:ilvl w:val="0"/>
          <w:numId w:val="46"/>
        </w:numPr>
        <w:spacing w:after="0" w:lineRule="auto"/>
        <w:ind w:left="720" w:hanging="360"/>
        <w:contextualSpacing w:val="1"/>
        <w:rPr/>
      </w:pPr>
      <w:r w:rsidDel="00000000" w:rsidR="00000000" w:rsidRPr="00000000">
        <w:rPr>
          <w:rtl w:val="0"/>
        </w:rPr>
        <w:t xml:space="preserve">about populating of measurement_date with date from source data ‘as is’</w:t>
      </w:r>
    </w:p>
    <w:p w:rsidR="00000000" w:rsidDel="00000000" w:rsidP="00000000" w:rsidRDefault="00000000" w:rsidRPr="00000000">
      <w:pPr>
        <w:numPr>
          <w:ilvl w:val="0"/>
          <w:numId w:val="54"/>
        </w:numPr>
        <w:spacing w:after="200" w:lineRule="auto"/>
        <w:ind w:left="720" w:hanging="360"/>
        <w:contextualSpacing w:val="1"/>
        <w:rPr/>
      </w:pPr>
      <w:r w:rsidDel="00000000" w:rsidR="00000000" w:rsidRPr="00000000">
        <w:rPr>
          <w:rtl w:val="0"/>
        </w:rPr>
        <w:t xml:space="preserve">rule regarding duplicates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(n. 3) - records from src.biometric (using lk.biometric_concept_lk)</w:t>
      </w:r>
      <w:hyperlink r:id="rId21">
        <w:r w:rsidDel="00000000" w:rsidR="00000000" w:rsidRPr="00000000">
          <w:rPr>
            <w:rtl w:val="0"/>
          </w:rPr>
        </w:r>
      </w:hyperlink>
    </w:p>
    <w:tbl>
      <w:tblPr>
        <w:tblStyle w:val="Table27"/>
        <w:bidiVisual w:val="0"/>
        <w:tblW w:w="1018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0"/>
        <w:gridCol w:w="2100"/>
        <w:gridCol w:w="3280"/>
        <w:gridCol w:w="1380"/>
        <w:gridCol w:w="1460"/>
        <w:tblGridChange w:id="0">
          <w:tblGrid>
            <w:gridCol w:w="1960"/>
            <w:gridCol w:w="2100"/>
            <w:gridCol w:w="3280"/>
            <w:gridCol w:w="1380"/>
            <w:gridCol w:w="1460"/>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i w:val="1"/>
                <w:sz w:val="20"/>
                <w:szCs w:val="20"/>
                <w:rtl w:val="0"/>
              </w:rPr>
              <w:t xml:space="preserve">Identity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n.3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measurement_concept_id</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lk.biometric_concept_lk.source_value</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n.3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Populate with target concept_id lk.biometric_concept_lk.concept_id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related to lk.biometric_concept_lk.source_value</w:t>
            </w:r>
          </w:p>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measurement_date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lk.biometric_concept_lk.con_date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measurement_time</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IF lk.biometric_concept_lk.source_value = ‘Dayly_cigaret_number’</w:t>
            </w:r>
          </w:p>
          <w:p w:rsidR="00000000" w:rsidDel="00000000" w:rsidP="00000000" w:rsidRDefault="00000000" w:rsidRPr="00000000">
            <w:pPr>
              <w:contextualSpacing w:val="0"/>
            </w:pPr>
            <w:r w:rsidDel="00000000" w:rsidR="00000000" w:rsidRPr="00000000">
              <w:rPr>
                <w:sz w:val="20"/>
                <w:szCs w:val="20"/>
                <w:rtl w:val="0"/>
              </w:rPr>
              <w:t xml:space="preserve">THEN 44818704 </w:t>
            </w:r>
          </w:p>
          <w:p w:rsidR="00000000" w:rsidDel="00000000" w:rsidP="00000000" w:rsidRDefault="00000000" w:rsidRPr="00000000">
            <w:pPr>
              <w:contextualSpacing w:val="0"/>
            </w:pPr>
            <w:r w:rsidDel="00000000" w:rsidR="00000000" w:rsidRPr="00000000">
              <w:rPr>
                <w:sz w:val="20"/>
                <w:szCs w:val="20"/>
                <w:rtl w:val="0"/>
              </w:rPr>
              <w:t xml:space="preserve">ELSE 44818701 </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44818701 = ‘From physical examination’</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44818704 = ‘Patient reported value’ </w:t>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operator_concept_id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4172703</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Qualifier operator ‘=’</w:t>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value_as_number</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lk.biometric_concept_lk.value_as_number</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unit_concept_id</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lk.biometric_concept_lk.unit_concept_id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range_low</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range_high</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cdm.provider.provider_id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n.3 above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src.contact.doc_id =  cdm.provider.provider_source_value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Populate with cdm.visit_occurrence.visit_occurrence_id related to combination of person_id, measurement_date and provider_id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measurement_source_value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“BIOMETRIC: ” + </w:t>
            </w:r>
            <w:r w:rsidDel="00000000" w:rsidR="00000000" w:rsidRPr="00000000">
              <w:rPr>
                <w:sz w:val="20"/>
                <w:szCs w:val="20"/>
                <w:rtl w:val="0"/>
              </w:rPr>
              <w:t xml:space="preserve">lk.biometric_concept_lk.source_value</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measurement_source_concept_id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unit_source_value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value_source_value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lk.biometric_concept_lk.value_as_number</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qph1s58oh8xm" w:id="38"/>
      <w:bookmarkEnd w:id="38"/>
      <w:r w:rsidDel="00000000" w:rsidR="00000000" w:rsidRPr="00000000">
        <w:rPr>
          <w:rtl w:val="0"/>
        </w:rPr>
        <w:t xml:space="preserve">Rule n.4: records from src.test_result</w:t>
      </w:r>
    </w:p>
    <w:p w:rsidR="00000000" w:rsidDel="00000000" w:rsidP="00000000" w:rsidRDefault="00000000" w:rsidRPr="00000000">
      <w:pPr>
        <w:contextualSpacing w:val="0"/>
      </w:pPr>
      <w:r w:rsidDel="00000000" w:rsidR="00000000" w:rsidRPr="00000000">
        <w:rPr>
          <w:rtl w:val="0"/>
        </w:rPr>
        <w:t xml:space="preserve">Table is populated from:</w:t>
      </w:r>
    </w:p>
    <w:p w:rsidR="00000000" w:rsidDel="00000000" w:rsidP="00000000" w:rsidRDefault="00000000" w:rsidRPr="00000000">
      <w:pPr>
        <w:numPr>
          <w:ilvl w:val="0"/>
          <w:numId w:val="27"/>
        </w:numPr>
        <w:spacing w:after="0" w:lineRule="auto"/>
        <w:ind w:left="720" w:hanging="360"/>
        <w:rPr/>
      </w:pPr>
      <w:r w:rsidDel="00000000" w:rsidR="00000000" w:rsidRPr="00000000">
        <w:rPr>
          <w:rtl w:val="0"/>
        </w:rPr>
        <w:t xml:space="preserve">src.test_result</w:t>
      </w:r>
    </w:p>
    <w:p w:rsidR="00000000" w:rsidDel="00000000" w:rsidP="00000000" w:rsidRDefault="00000000" w:rsidRPr="00000000">
      <w:pPr>
        <w:numPr>
          <w:ilvl w:val="0"/>
          <w:numId w:val="27"/>
        </w:numPr>
        <w:spacing w:after="0" w:lineRule="auto"/>
        <w:ind w:left="720" w:hanging="360"/>
        <w:rPr/>
      </w:pPr>
      <w:r w:rsidDel="00000000" w:rsidR="00000000" w:rsidRPr="00000000">
        <w:rPr>
          <w:rtl w:val="0"/>
        </w:rPr>
        <w:t xml:space="preserve">src.contact</w:t>
      </w:r>
    </w:p>
    <w:p w:rsidR="00000000" w:rsidDel="00000000" w:rsidP="00000000" w:rsidRDefault="00000000" w:rsidRPr="00000000">
      <w:pPr>
        <w:numPr>
          <w:ilvl w:val="1"/>
          <w:numId w:val="27"/>
        </w:numPr>
        <w:spacing w:after="0" w:lineRule="auto"/>
        <w:ind w:left="1440" w:hanging="360"/>
        <w:rPr/>
      </w:pPr>
      <w:r w:rsidDel="00000000" w:rsidR="00000000" w:rsidRPr="00000000">
        <w:rPr>
          <w:rtl w:val="0"/>
        </w:rPr>
        <w:t xml:space="preserve">src.test_result.con_id=src.contact.con_id</w:t>
      </w:r>
    </w:p>
    <w:p w:rsidR="00000000" w:rsidDel="00000000" w:rsidP="00000000" w:rsidRDefault="00000000" w:rsidRPr="00000000">
      <w:pPr>
        <w:numPr>
          <w:ilvl w:val="0"/>
          <w:numId w:val="27"/>
        </w:numPr>
        <w:spacing w:after="0" w:lineRule="auto"/>
        <w:ind w:left="720" w:hanging="360"/>
        <w:rPr/>
      </w:pPr>
      <w:r w:rsidDel="00000000" w:rsidR="00000000" w:rsidRPr="00000000">
        <w:rPr>
          <w:rtl w:val="0"/>
        </w:rPr>
        <w:t xml:space="preserve">cdm.person</w:t>
      </w:r>
    </w:p>
    <w:p w:rsidR="00000000" w:rsidDel="00000000" w:rsidP="00000000" w:rsidRDefault="00000000" w:rsidRPr="00000000">
      <w:pPr>
        <w:numPr>
          <w:ilvl w:val="1"/>
          <w:numId w:val="27"/>
        </w:numPr>
        <w:spacing w:after="0" w:lineRule="auto"/>
        <w:ind w:left="1440" w:hanging="360"/>
        <w:rPr/>
      </w:pPr>
      <w:r w:rsidDel="00000000" w:rsidR="00000000" w:rsidRPr="00000000">
        <w:rPr>
          <w:rtl w:val="0"/>
        </w:rPr>
        <w:t xml:space="preserve">src.contact.pat_id=cdm.person.person_source_value</w:t>
      </w:r>
    </w:p>
    <w:p w:rsidR="00000000" w:rsidDel="00000000" w:rsidP="00000000" w:rsidRDefault="00000000" w:rsidRPr="00000000">
      <w:pPr>
        <w:contextualSpacing w:val="0"/>
      </w:pPr>
      <w:r w:rsidDel="00000000" w:rsidR="00000000" w:rsidRPr="00000000">
        <w:rPr>
          <w:rtl w:val="0"/>
        </w:rPr>
        <w:t xml:space="preserve">From src.test_result we populate only records that are associated with patients from cdm.person table. We use src.contact table to find corresponding person and provider for each record from src.test_result.</w:t>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r w:rsidDel="00000000" w:rsidR="00000000" w:rsidRPr="00000000">
        <w:rPr>
          <w:rtl w:val="0"/>
        </w:rPr>
        <w:t xml:space="preserve"> (rule n.1 and n.4):</w:t>
      </w:r>
    </w:p>
    <w:p w:rsidR="00000000" w:rsidDel="00000000" w:rsidP="00000000" w:rsidRDefault="00000000" w:rsidRPr="00000000">
      <w:pPr>
        <w:numPr>
          <w:ilvl w:val="0"/>
          <w:numId w:val="62"/>
        </w:numPr>
        <w:spacing w:after="0" w:lineRule="auto"/>
        <w:ind w:left="720" w:hanging="360"/>
        <w:contextualSpacing w:val="1"/>
        <w:rPr/>
      </w:pPr>
      <w:r w:rsidDel="00000000" w:rsidR="00000000" w:rsidRPr="00000000">
        <w:rPr>
          <w:rtl w:val="0"/>
        </w:rPr>
        <w:t xml:space="preserve">about populating of measurement_date with date from source data ‘as is’</w:t>
      </w:r>
    </w:p>
    <w:p w:rsidR="00000000" w:rsidDel="00000000" w:rsidP="00000000" w:rsidRDefault="00000000" w:rsidRPr="00000000">
      <w:pPr>
        <w:numPr>
          <w:ilvl w:val="0"/>
          <w:numId w:val="40"/>
        </w:numPr>
        <w:spacing w:after="200" w:lineRule="auto"/>
        <w:ind w:left="720" w:hanging="360"/>
        <w:contextualSpacing w:val="1"/>
        <w:rPr/>
      </w:pPr>
      <w:r w:rsidDel="00000000" w:rsidR="00000000" w:rsidRPr="00000000">
        <w:rPr>
          <w:rtl w:val="0"/>
        </w:rPr>
        <w:t xml:space="preserve">rule regarding duplicates</w:t>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(n. 4) - records from src.test_result</w:t>
      </w:r>
      <w:hyperlink r:id="rId22">
        <w:r w:rsidDel="00000000" w:rsidR="00000000" w:rsidRPr="00000000">
          <w:rPr>
            <w:rtl w:val="0"/>
          </w:rPr>
        </w:r>
      </w:hyperlink>
    </w:p>
    <w:tbl>
      <w:tblPr>
        <w:tblStyle w:val="Table28"/>
        <w:bidiVisual w:val="0"/>
        <w:tblW w:w="1018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0"/>
        <w:gridCol w:w="1980"/>
        <w:gridCol w:w="3240"/>
        <w:gridCol w:w="1020"/>
        <w:gridCol w:w="1980"/>
        <w:tblGridChange w:id="0">
          <w:tblGrid>
            <w:gridCol w:w="1960"/>
            <w:gridCol w:w="1980"/>
            <w:gridCol w:w="3240"/>
            <w:gridCol w:w="1020"/>
            <w:gridCol w:w="1980"/>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i w:val="1"/>
                <w:sz w:val="20"/>
                <w:szCs w:val="20"/>
                <w:rtl w:val="0"/>
              </w:rPr>
              <w:t xml:space="preserve">Identity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n.4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src.test_mapping.loinc </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cdm.concept.concept_code=src.test_mapping.loinc and cdm.concept.invalid_reason is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cdm.concept_relationship.concept_id_1=cdm.concept.concept_id and cdm.concept_relationship.invalid_reason is null and cdm.concept_relationship.relationship_id=’Maps to’</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cdm.concept_relationship.concept_id_2 IS NOT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THEN cdm.concept_relationship.concept_id_2</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Find target concept_id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cdm.concept_relationship.concept_id_2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src.test_mapping.loinc</w:t>
            </w:r>
          </w:p>
          <w:p w:rsidR="00000000" w:rsidDel="00000000" w:rsidP="00000000" w:rsidRDefault="00000000" w:rsidRPr="00000000">
            <w:pPr>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measurement_date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src.test_result.tst_date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measurement_time</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44818702</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44818702 = ‘Lab result’</w:t>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operator_concept_id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4172703</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Qualifier operator ‘=’</w:t>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value_as_number</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src.test_result.tst_value, lk.test_unit_mapping.conversion_factor </w:t>
            </w:r>
          </w:p>
          <w:p w:rsidR="00000000" w:rsidDel="00000000" w:rsidP="00000000" w:rsidRDefault="00000000" w:rsidRPr="00000000">
            <w:pPr>
              <w:contextualSpacing w:val="0"/>
            </w:pPr>
            <w:r w:rsidDel="00000000" w:rsidR="00000000" w:rsidRPr="00000000">
              <w:rPr>
                <w:sz w:val="20"/>
                <w:szCs w:val="20"/>
                <w:rtl w:val="0"/>
              </w:rPr>
              <w:t xml:space="preserve"> </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src.test_result.tst_unit_id=lk.test_unit_mapping.tst_unit_id</w:t>
            </w:r>
          </w:p>
          <w:p w:rsidR="00000000" w:rsidDel="00000000" w:rsidP="00000000" w:rsidRDefault="00000000" w:rsidRPr="00000000">
            <w:pPr>
              <w:contextualSpacing w:val="0"/>
            </w:pPr>
            <w:r w:rsidDel="00000000" w:rsidR="00000000" w:rsidRPr="00000000">
              <w:rPr>
                <w:sz w:val="20"/>
                <w:szCs w:val="20"/>
                <w:rtl w:val="0"/>
              </w:rPr>
              <w:t xml:space="preserve">AND</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USE FORMULA:</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src.test_result.tst_value </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 </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(IF lk.test_unit_mapping.conversion_factor IS NOT NULL </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THEN</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lk.test_unit_mapping.conversion_factor </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ELSE 1)</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For tst_unit_id = 281856 (label = ‘10’) find corresponding lk.test_unit_mapping.conversion_factorusing also tst_id (src.test_result.tst_id=lk.test_unit_mapping.tst_id)</w:t>
            </w:r>
          </w:p>
        </w:tc>
      </w:tr>
      <w:tr>
        <w:trPr>
          <w:trHeight w:val="4920" w:hRule="atLeast"/>
        </w:trP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cdm.source_to_concept_map.target_concept_id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src.test_result.tst_qual_id=src.list_code.lco_id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src.list_code.lco_eid=cdm.source_to_concept_map.source_code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cdm.source_to_concept_map.</w:t>
            </w:r>
            <w:ins w:author="Irina Yabbarova" w:id="2" w:date="2016-12-14T18:55:21Z">
              <w:r w:rsidDel="00000000" w:rsidR="00000000" w:rsidRPr="00000000">
                <w:rPr>
                  <w:sz w:val="20"/>
                  <w:szCs w:val="20"/>
                  <w:rtl w:val="0"/>
                  <w:rPrChange w:author="Irina Yabbarova" w:id="3" w:date="2016-12-14T18:55:21Z">
                    <w:rPr>
                      <w:sz w:val="20"/>
                      <w:szCs w:val="20"/>
                    </w:rPr>
                  </w:rPrChange>
                </w:rPr>
                <w:t xml:space="preserve">target</w:t>
              </w:r>
              <w:r w:rsidDel="00000000" w:rsidR="00000000" w:rsidRPr="00000000">
                <w:rPr>
                  <w:sz w:val="20"/>
                  <w:szCs w:val="20"/>
                  <w:rtl w:val="0"/>
                </w:rPr>
                <w:t xml:space="preserve">_</w:t>
              </w:r>
            </w:ins>
            <w:r w:rsidDel="00000000" w:rsidR="00000000" w:rsidRPr="00000000">
              <w:rPr>
                <w:sz w:val="20"/>
                <w:szCs w:val="20"/>
                <w:rtl w:val="0"/>
              </w:rPr>
              <w:t xml:space="preserve">vocabulary_id=’SNOMED’</w:t>
            </w:r>
            <w:ins w:author="Irina Yabbarova" w:id="4" w:date="2016-12-14T18:56:40Z">
              <w:r w:rsidDel="00000000" w:rsidR="00000000" w:rsidRPr="00000000">
                <w:rPr>
                  <w:sz w:val="20"/>
                  <w:szCs w:val="20"/>
                  <w:rtl w:val="0"/>
                </w:rPr>
                <w:t xml:space="preserve">  AND </w:t>
              </w:r>
              <w:r w:rsidDel="00000000" w:rsidR="00000000" w:rsidRPr="00000000">
                <w:rPr>
                  <w:sz w:val="20"/>
                  <w:szCs w:val="20"/>
                  <w:rtl w:val="0"/>
                  <w:rPrChange w:author="Irina Yabbarova" w:id="5" w:date="2016-12-14T18:56:40Z">
                    <w:rPr>
                      <w:sz w:val="20"/>
                      <w:szCs w:val="20"/>
                    </w:rPr>
                  </w:rPrChange>
                </w:rPr>
                <w:t xml:space="preserve">cdm.source_to_concept_map.</w:t>
              </w:r>
              <w:r w:rsidDel="00000000" w:rsidR="00000000" w:rsidRPr="00000000">
                <w:rPr>
                  <w:sz w:val="20"/>
                  <w:szCs w:val="20"/>
                  <w:rtl w:val="0"/>
                </w:rPr>
                <w:t xml:space="preserve">source_vocabulary_id = ‘AUS_QUALIFIER_CODE’</w:t>
              </w:r>
            </w:ins>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cdm.source_to_concept_map.target_concept_id IS NOT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THEN cdm.source_to_concept_map.target_concept_id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unit_concept_id</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cdm.concept.concept_id</w:t>
            </w:r>
          </w:p>
          <w:p w:rsidR="00000000" w:rsidDel="00000000" w:rsidP="00000000" w:rsidRDefault="00000000" w:rsidRPr="00000000">
            <w:pPr>
              <w:contextualSpacing w:val="0"/>
            </w:pPr>
            <w:r w:rsidDel="00000000" w:rsidR="00000000" w:rsidRPr="00000000">
              <w:rPr>
                <w:sz w:val="20"/>
                <w:szCs w:val="20"/>
                <w:rtl w:val="0"/>
              </w:rPr>
              <w:t xml:space="preserve">OR </w:t>
            </w:r>
          </w:p>
          <w:p w:rsidR="00000000" w:rsidDel="00000000" w:rsidP="00000000" w:rsidRDefault="00000000" w:rsidRPr="00000000">
            <w:pPr>
              <w:contextualSpacing w:val="0"/>
            </w:pPr>
            <w:r w:rsidDel="00000000" w:rsidR="00000000" w:rsidRPr="00000000">
              <w:rPr>
                <w:sz w:val="20"/>
                <w:szCs w:val="20"/>
                <w:rtl w:val="0"/>
              </w:rPr>
              <w:t xml:space="preserve">lk.test_unit_mapping.concept_id</w:t>
            </w:r>
          </w:p>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Three cases (see comments):</w:t>
            </w:r>
          </w:p>
          <w:p w:rsidR="00000000" w:rsidDel="00000000" w:rsidP="00000000" w:rsidRDefault="00000000" w:rsidRPr="00000000">
            <w:pPr>
              <w:numPr>
                <w:ilvl w:val="0"/>
                <w:numId w:val="51"/>
              </w:numPr>
              <w:ind w:left="720" w:hanging="360"/>
              <w:contextualSpacing w:val="1"/>
              <w:rPr>
                <w:sz w:val="20"/>
                <w:szCs w:val="20"/>
                <w:u w:val="none"/>
              </w:rPr>
            </w:pPr>
            <w:r w:rsidDel="00000000" w:rsidR="00000000" w:rsidRPr="00000000">
              <w:rPr>
                <w:sz w:val="20"/>
                <w:szCs w:val="20"/>
                <w:rtl w:val="0"/>
              </w:rPr>
              <w:t xml:space="preserve">Map to target concept using tst_unit label (src.list_code.lco_id):</w:t>
            </w:r>
          </w:p>
          <w:p w:rsidR="00000000" w:rsidDel="00000000" w:rsidP="00000000" w:rsidRDefault="00000000" w:rsidRPr="00000000">
            <w:pPr>
              <w:contextualSpacing w:val="0"/>
            </w:pPr>
            <w:r w:rsidDel="00000000" w:rsidR="00000000" w:rsidRPr="00000000">
              <w:rPr>
                <w:sz w:val="20"/>
                <w:szCs w:val="20"/>
                <w:rtl w:val="0"/>
              </w:rPr>
              <w:t xml:space="preserve">src.test_result.tst_unit_id=src.list_code.lco_id</w:t>
            </w:r>
          </w:p>
          <w:p w:rsidR="00000000" w:rsidDel="00000000" w:rsidP="00000000" w:rsidRDefault="00000000" w:rsidRPr="00000000">
            <w:pPr>
              <w:contextualSpacing w:val="0"/>
            </w:pPr>
            <w:r w:rsidDel="00000000" w:rsidR="00000000" w:rsidRPr="00000000">
              <w:rPr>
                <w:sz w:val="20"/>
                <w:szCs w:val="20"/>
                <w:rtl w:val="0"/>
              </w:rPr>
              <w:t xml:space="preserve">AND</w:t>
            </w:r>
          </w:p>
          <w:p w:rsidR="00000000" w:rsidDel="00000000" w:rsidP="00000000" w:rsidRDefault="00000000" w:rsidRPr="00000000">
            <w:pPr>
              <w:contextualSpacing w:val="0"/>
            </w:pPr>
            <w:r w:rsidDel="00000000" w:rsidR="00000000" w:rsidRPr="00000000">
              <w:rPr>
                <w:sz w:val="20"/>
                <w:szCs w:val="20"/>
                <w:rtl w:val="0"/>
              </w:rPr>
              <w:t xml:space="preserve">(src.list_code.lco_eid=cdm.concept.concept_code and cdm.concept.vocabulary_id=’UCUM’ and cdm.concept.invalid_reason IS NULL and tst_unit_id not equal to (!=) 281562 )</w:t>
            </w:r>
          </w:p>
          <w:p w:rsidR="00000000" w:rsidDel="00000000" w:rsidP="00000000" w:rsidRDefault="00000000" w:rsidRPr="00000000">
            <w:pPr>
              <w:numPr>
                <w:ilvl w:val="0"/>
                <w:numId w:val="13"/>
              </w:numPr>
              <w:ind w:left="720" w:hanging="360"/>
              <w:contextualSpacing w:val="1"/>
              <w:rPr>
                <w:sz w:val="20"/>
                <w:szCs w:val="20"/>
                <w:u w:val="none"/>
              </w:rPr>
            </w:pPr>
            <w:r w:rsidDel="00000000" w:rsidR="00000000" w:rsidRPr="00000000">
              <w:rPr>
                <w:sz w:val="20"/>
                <w:szCs w:val="20"/>
                <w:rtl w:val="0"/>
              </w:rPr>
              <w:t xml:space="preserve">Map to target concept using mapping table:</w:t>
            </w:r>
          </w:p>
          <w:p w:rsidR="00000000" w:rsidDel="00000000" w:rsidP="00000000" w:rsidRDefault="00000000" w:rsidRPr="00000000">
            <w:pPr>
              <w:contextualSpacing w:val="0"/>
            </w:pPr>
            <w:r w:rsidDel="00000000" w:rsidR="00000000" w:rsidRPr="00000000">
              <w:rPr>
                <w:sz w:val="20"/>
                <w:szCs w:val="20"/>
                <w:rtl w:val="0"/>
              </w:rPr>
              <w:t xml:space="preserve">src.test_result.tst_unit_id=lk.test_unit_mapping.tst_unit_id</w:t>
            </w:r>
          </w:p>
          <w:p w:rsidR="00000000" w:rsidDel="00000000" w:rsidP="00000000" w:rsidRDefault="00000000" w:rsidRPr="00000000">
            <w:pPr>
              <w:numPr>
                <w:ilvl w:val="0"/>
                <w:numId w:val="13"/>
              </w:numPr>
              <w:ind w:left="720" w:hanging="360"/>
              <w:contextualSpacing w:val="1"/>
              <w:rPr>
                <w:sz w:val="20"/>
                <w:szCs w:val="20"/>
              </w:rPr>
            </w:pPr>
            <w:r w:rsidDel="00000000" w:rsidR="00000000" w:rsidRPr="00000000">
              <w:rPr>
                <w:sz w:val="20"/>
                <w:szCs w:val="20"/>
                <w:rtl w:val="0"/>
              </w:rPr>
              <w:t xml:space="preserve">Otherwise:</w:t>
            </w:r>
          </w:p>
          <w:p w:rsidR="00000000" w:rsidDel="00000000" w:rsidP="00000000" w:rsidRDefault="00000000" w:rsidRPr="00000000">
            <w:pPr>
              <w:contextualSpacing w:val="0"/>
            </w:pPr>
            <w:r w:rsidDel="00000000" w:rsidR="00000000" w:rsidRPr="00000000">
              <w:rPr>
                <w:sz w:val="20"/>
                <w:szCs w:val="20"/>
                <w:rtl w:val="0"/>
              </w:rPr>
              <w:t xml:space="preserve">Set to 0</w:t>
            </w:r>
          </w:p>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If src.test_result.tst_unit_id doesn’t map to UCUM code from cdm.concept table using test unit label  src.list_code.lco_id, use lk.test_unit_mapping for finding target concept_id (See </w:t>
            </w:r>
            <w:hyperlink w:anchor="_68mg21xns923">
              <w:r w:rsidDel="00000000" w:rsidR="00000000" w:rsidRPr="00000000">
                <w:rPr>
                  <w:color w:val="1155cc"/>
                  <w:sz w:val="20"/>
                  <w:szCs w:val="20"/>
                  <w:u w:val="single"/>
                  <w:rtl w:val="0"/>
                </w:rPr>
                <w:t xml:space="preserve">Appendix C: 6.1 Test Unit Mapping</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For tst_unit_id = 281562 use lk.test_unit_mapping (test unit label src.list_code.lco_id =’C’ of this tst_unit_id maps to concept_id ‘coulomb’, but it should map to concept_id ‘degree Celsius’)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Find corresponding lk.test_unit_mapping.conversion_factor for tst_unit_id = 281856 (label = ‘10’) using also tst_id (src.test_result.tst_id=lk.test_unit_mapping.tst_id)</w:t>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range_low</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src.test_result.low_normal_value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range_high</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src.test_result.high_normal_value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cdm.provider.provider_id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n.4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src.contact.doc_id =  cdm.provider.provider_source_value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Populate with cdm.visit_occurrence.visit_occurrence_id related to combination of person_id, measurement_date and 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measurement_source_value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“LOINC: “ + </w:t>
            </w:r>
            <w:r w:rsidDel="00000000" w:rsidR="00000000" w:rsidRPr="00000000">
              <w:rPr>
                <w:sz w:val="20"/>
                <w:szCs w:val="20"/>
                <w:rtl w:val="0"/>
              </w:rPr>
              <w:t xml:space="preserve">src.test_mapping.loinc</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OR </w:t>
            </w:r>
          </w:p>
          <w:p w:rsidR="00000000" w:rsidDel="00000000" w:rsidP="00000000" w:rsidRDefault="00000000" w:rsidRPr="00000000">
            <w:pPr>
              <w:contextualSpacing w:val="0"/>
            </w:pPr>
            <w:r w:rsidDel="00000000" w:rsidR="00000000" w:rsidRPr="00000000">
              <w:rPr>
                <w:sz w:val="20"/>
                <w:szCs w:val="20"/>
                <w:rtl w:val="0"/>
              </w:rPr>
              <w:t xml:space="preserve">“TST_ID: “ + src.test_result.tst_id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src.test_result.tst_id=src.test_mapping.tst_id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src.test_mapping.loinc IS NOT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THEN src.test_mapping.loinc</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w:t>
            </w:r>
            <w:r w:rsidDel="00000000" w:rsidR="00000000" w:rsidRPr="00000000">
              <w:rPr>
                <w:sz w:val="20"/>
                <w:szCs w:val="20"/>
                <w:rtl w:val="0"/>
              </w:rPr>
              <w:t xml:space="preserve">src.test_result.tst_id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src</w:t>
            </w:r>
            <w:r w:rsidDel="00000000" w:rsidR="00000000" w:rsidRPr="00000000">
              <w:rPr>
                <w:sz w:val="20"/>
                <w:szCs w:val="20"/>
                <w:rtl w:val="0"/>
              </w:rPr>
              <w:t xml:space="preserve">.test_result.</w:t>
            </w:r>
            <w:r w:rsidDel="00000000" w:rsidR="00000000" w:rsidRPr="00000000">
              <w:rPr>
                <w:sz w:val="20"/>
                <w:szCs w:val="20"/>
                <w:rtl w:val="0"/>
              </w:rPr>
              <w:t xml:space="preserve">tst_id maps to LOINC code, we populate this field with LOINC code. If it doesn’t, we populate this field with </w:t>
            </w:r>
            <w:r w:rsidDel="00000000" w:rsidR="00000000" w:rsidRPr="00000000">
              <w:rPr>
                <w:sz w:val="20"/>
                <w:szCs w:val="20"/>
                <w:rtl w:val="0"/>
              </w:rPr>
              <w:t xml:space="preserve">src.test_result.</w:t>
            </w:r>
            <w:r w:rsidDel="00000000" w:rsidR="00000000" w:rsidRPr="00000000">
              <w:rPr>
                <w:sz w:val="20"/>
                <w:szCs w:val="20"/>
                <w:rtl w:val="0"/>
              </w:rPr>
              <w:t xml:space="preserve">tst_id</w:t>
            </w:r>
          </w:p>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measurement_source_concept_id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src.test_mapping.loinc</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src.test_result.tst_id=src.test_mapping.tst_id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src.test_mapping.loinc=cdm.concept.concept_code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cdm.concept.concept_id IS NOT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THEN cdm.concept.concept_id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Populate with source concept_id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cdm.concept.concept_id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related to src.test_mapping.loinc</w:t>
            </w:r>
          </w:p>
          <w:p w:rsidR="00000000" w:rsidDel="00000000" w:rsidP="00000000" w:rsidRDefault="00000000" w:rsidRPr="00000000">
            <w:pPr>
              <w:spacing w:after="0" w:line="276"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src.test_result.tst_unit_id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src.list_code.lco_eid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src.test_result.tst_qual_id=src.list_code.lco_id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8vznu8h1znjv" w:id="39"/>
      <w:bookmarkEnd w:id="39"/>
      <w:r w:rsidDel="00000000" w:rsidR="00000000" w:rsidRPr="00000000">
        <w:rPr>
          <w:rtl w:val="0"/>
        </w:rPr>
        <w:t xml:space="preserve">Rule n.5: records from src.allergy (using src.allergy.man_id)</w:t>
      </w:r>
    </w:p>
    <w:p w:rsidR="00000000" w:rsidDel="00000000" w:rsidP="00000000" w:rsidRDefault="00000000" w:rsidRPr="00000000">
      <w:pPr>
        <w:contextualSpacing w:val="0"/>
      </w:pPr>
      <w:r w:rsidDel="00000000" w:rsidR="00000000" w:rsidRPr="00000000">
        <w:rPr>
          <w:rtl w:val="0"/>
        </w:rPr>
        <w:t xml:space="preserve">Table is populated from:</w:t>
      </w:r>
    </w:p>
    <w:p w:rsidR="00000000" w:rsidDel="00000000" w:rsidP="00000000" w:rsidRDefault="00000000" w:rsidRPr="00000000">
      <w:pPr>
        <w:numPr>
          <w:ilvl w:val="0"/>
          <w:numId w:val="42"/>
        </w:numPr>
        <w:spacing w:after="0" w:line="276" w:lineRule="auto"/>
        <w:ind w:left="720" w:hanging="360"/>
        <w:contextualSpacing w:val="1"/>
        <w:rPr/>
      </w:pPr>
      <w:r w:rsidDel="00000000" w:rsidR="00000000" w:rsidRPr="00000000">
        <w:rPr>
          <w:rtl w:val="0"/>
        </w:rPr>
        <w:t xml:space="preserve">src.allergy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сdm.person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cdm.person.person_source_value = src.</w:t>
      </w:r>
      <w:r w:rsidDel="00000000" w:rsidR="00000000" w:rsidRPr="00000000">
        <w:rPr>
          <w:rtl w:val="0"/>
        </w:rPr>
        <w:t xml:space="preserve">allergy</w:t>
      </w:r>
      <w:r w:rsidDel="00000000" w:rsidR="00000000" w:rsidRPr="00000000">
        <w:rPr>
          <w:rtl w:val="0"/>
        </w:rPr>
        <w:t xml:space="preserve">.pat_id</w:t>
      </w:r>
      <w:r w:rsidDel="00000000" w:rsidR="00000000" w:rsidRPr="00000000">
        <w:rPr>
          <w:rtl w:val="0"/>
        </w:rPr>
      </w:r>
    </w:p>
    <w:p w:rsidR="00000000" w:rsidDel="00000000" w:rsidP="00000000" w:rsidRDefault="00000000" w:rsidRPr="00000000">
      <w:pPr>
        <w:numPr>
          <w:ilvl w:val="0"/>
          <w:numId w:val="42"/>
        </w:numPr>
        <w:spacing w:after="0" w:line="276" w:lineRule="auto"/>
        <w:ind w:left="720" w:hanging="360"/>
        <w:contextualSpacing w:val="1"/>
        <w:rPr/>
      </w:pPr>
      <w:r w:rsidDel="00000000" w:rsidR="00000000" w:rsidRPr="00000000">
        <w:rPr>
          <w:rtl w:val="0"/>
        </w:rPr>
        <w:t xml:space="preserve">src.manifestation_mapping_lk</w:t>
      </w:r>
    </w:p>
    <w:p w:rsidR="00000000" w:rsidDel="00000000" w:rsidP="00000000" w:rsidRDefault="00000000" w:rsidRPr="00000000">
      <w:pPr>
        <w:numPr>
          <w:ilvl w:val="1"/>
          <w:numId w:val="42"/>
        </w:numPr>
        <w:spacing w:after="0" w:line="276" w:lineRule="auto"/>
        <w:ind w:left="1440" w:hanging="360"/>
        <w:contextualSpacing w:val="1"/>
        <w:rPr/>
      </w:pPr>
      <w:r w:rsidDel="00000000" w:rsidR="00000000" w:rsidRPr="00000000">
        <w:rPr>
          <w:rtl w:val="0"/>
        </w:rPr>
        <w:t xml:space="preserve">src.allergy.man_id=lk.manifestation_mapping_lk.man_id</w:t>
      </w:r>
    </w:p>
    <w:p w:rsidR="00000000" w:rsidDel="00000000" w:rsidP="00000000" w:rsidRDefault="00000000" w:rsidRPr="00000000">
      <w:pPr>
        <w:numPr>
          <w:ilvl w:val="0"/>
          <w:numId w:val="42"/>
        </w:numPr>
        <w:spacing w:after="0" w:line="276" w:lineRule="auto"/>
        <w:ind w:left="720" w:hanging="360"/>
        <w:contextualSpacing w:val="1"/>
        <w:rPr/>
      </w:pPr>
      <w:r w:rsidDel="00000000" w:rsidR="00000000" w:rsidRPr="00000000">
        <w:rPr>
          <w:rtl w:val="0"/>
        </w:rPr>
        <w:t xml:space="preserve">сdm.concept</w:t>
      </w:r>
    </w:p>
    <w:p w:rsidR="00000000" w:rsidDel="00000000" w:rsidP="00000000" w:rsidRDefault="00000000" w:rsidRPr="00000000">
      <w:pPr>
        <w:numPr>
          <w:ilvl w:val="1"/>
          <w:numId w:val="42"/>
        </w:numPr>
        <w:spacing w:after="0" w:line="276" w:lineRule="auto"/>
        <w:ind w:left="1440" w:hanging="360"/>
        <w:contextualSpacing w:val="1"/>
        <w:rPr/>
      </w:pPr>
      <w:r w:rsidDel="00000000" w:rsidR="00000000" w:rsidRPr="00000000">
        <w:rPr>
          <w:rtl w:val="0"/>
        </w:rPr>
        <w:t xml:space="preserve">cdm.concept.concept_code=lk.manifestation_mapping_lk.concept_code</w:t>
      </w:r>
    </w:p>
    <w:p w:rsidR="00000000" w:rsidDel="00000000" w:rsidP="00000000" w:rsidRDefault="00000000" w:rsidRPr="00000000">
      <w:pPr>
        <w:numPr>
          <w:ilvl w:val="1"/>
          <w:numId w:val="42"/>
        </w:numPr>
        <w:spacing w:after="0" w:before="60" w:lineRule="auto"/>
        <w:ind w:left="1440" w:right="4" w:hanging="360"/>
        <w:contextualSpacing w:val="1"/>
        <w:rPr/>
      </w:pPr>
      <w:r w:rsidDel="00000000" w:rsidR="00000000" w:rsidRPr="00000000">
        <w:rPr>
          <w:rtl w:val="0"/>
        </w:rPr>
        <w:t xml:space="preserve">AND cdm.concept.vocabulary_id=’SNOMED’</w:t>
      </w:r>
    </w:p>
    <w:p w:rsidR="00000000" w:rsidDel="00000000" w:rsidP="00000000" w:rsidRDefault="00000000" w:rsidRPr="00000000">
      <w:pPr>
        <w:numPr>
          <w:ilvl w:val="1"/>
          <w:numId w:val="42"/>
        </w:numPr>
        <w:spacing w:after="0" w:before="60" w:lineRule="auto"/>
        <w:ind w:left="1440" w:right="4" w:hanging="360"/>
        <w:contextualSpacing w:val="1"/>
        <w:rPr/>
      </w:pPr>
      <w:r w:rsidDel="00000000" w:rsidR="00000000" w:rsidRPr="00000000">
        <w:rPr>
          <w:rtl w:val="0"/>
        </w:rPr>
        <w:t xml:space="preserve">AND cdm.concept.invalid_reason IS NULL</w:t>
      </w:r>
    </w:p>
    <w:p w:rsidR="00000000" w:rsidDel="00000000" w:rsidP="00000000" w:rsidRDefault="00000000" w:rsidRPr="00000000">
      <w:pPr>
        <w:contextualSpacing w:val="0"/>
      </w:pPr>
      <w:r w:rsidDel="00000000" w:rsidR="00000000" w:rsidRPr="00000000">
        <w:rPr>
          <w:rtl w:val="0"/>
        </w:rPr>
        <w:t xml:space="preserve">From </w:t>
      </w:r>
      <w:r w:rsidDel="00000000" w:rsidR="00000000" w:rsidRPr="00000000">
        <w:rPr>
          <w:rtl w:val="0"/>
        </w:rPr>
        <w:t xml:space="preserve">src.</w:t>
      </w:r>
      <w:r w:rsidDel="00000000" w:rsidR="00000000" w:rsidRPr="00000000">
        <w:rPr>
          <w:rtl w:val="0"/>
        </w:rPr>
        <w:t xml:space="preserve">allergy we populate only records that are associated with patients from cdm.person table. </w:t>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hyperlink w:anchor="_rjb481r50xzr">
        <w:r w:rsidDel="00000000" w:rsidR="00000000" w:rsidRPr="00000000">
          <w:rPr>
            <w:u w:val="single"/>
            <w:rtl w:val="0"/>
          </w:rPr>
          <w:t xml:space="preserve"> </w:t>
        </w:r>
      </w:hyperlink>
      <w:r w:rsidDel="00000000" w:rsidR="00000000" w:rsidRPr="00000000">
        <w:rPr>
          <w:rtl w:val="0"/>
        </w:rPr>
        <w:t xml:space="preserve">(rules n.1, 4 and 7):</w:t>
      </w:r>
    </w:p>
    <w:p w:rsidR="00000000" w:rsidDel="00000000" w:rsidP="00000000" w:rsidRDefault="00000000" w:rsidRPr="00000000">
      <w:pPr>
        <w:numPr>
          <w:ilvl w:val="0"/>
          <w:numId w:val="39"/>
        </w:numPr>
        <w:spacing w:after="0" w:lineRule="auto"/>
        <w:ind w:left="720" w:hanging="360"/>
        <w:contextualSpacing w:val="1"/>
        <w:rPr/>
      </w:pPr>
      <w:r w:rsidDel="00000000" w:rsidR="00000000" w:rsidRPr="00000000">
        <w:rPr>
          <w:rtl w:val="0"/>
        </w:rPr>
        <w:t xml:space="preserve">about populating of observation_date with date from source data ‘as is’</w:t>
      </w:r>
    </w:p>
    <w:p w:rsidR="00000000" w:rsidDel="00000000" w:rsidP="00000000" w:rsidRDefault="00000000" w:rsidRPr="00000000">
      <w:pPr>
        <w:numPr>
          <w:ilvl w:val="0"/>
          <w:numId w:val="44"/>
        </w:numPr>
        <w:spacing w:after="0" w:lineRule="auto"/>
        <w:ind w:left="720" w:hanging="360"/>
        <w:contextualSpacing w:val="1"/>
        <w:rPr/>
      </w:pPr>
      <w:r w:rsidDel="00000000" w:rsidR="00000000" w:rsidRPr="00000000">
        <w:rPr>
          <w:rtl w:val="0"/>
        </w:rPr>
        <w:t xml:space="preserve">rule regarding duplicates</w:t>
      </w:r>
    </w:p>
    <w:p w:rsidR="00000000" w:rsidDel="00000000" w:rsidP="00000000" w:rsidRDefault="00000000" w:rsidRPr="00000000">
      <w:pPr>
        <w:numPr>
          <w:ilvl w:val="0"/>
          <w:numId w:val="63"/>
        </w:numPr>
        <w:ind w:left="720" w:hanging="360"/>
        <w:contextualSpacing w:val="1"/>
        <w:rPr/>
      </w:pPr>
      <w:r w:rsidDel="00000000" w:rsidR="00000000" w:rsidRPr="00000000">
        <w:rPr>
          <w:rtl w:val="0"/>
        </w:rPr>
        <w:t xml:space="preserve">about populating records from src.allergy according to corresponding domain_id </w:t>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(n.5) - records from src.allergy (using src.allergy.man_id)</w:t>
      </w:r>
    </w:p>
    <w:tbl>
      <w:tblPr>
        <w:tblStyle w:val="Table29"/>
        <w:bidiVisual w:val="0"/>
        <w:tblW w:w="1018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0"/>
        <w:gridCol w:w="2100"/>
        <w:gridCol w:w="3280"/>
        <w:gridCol w:w="1380"/>
        <w:gridCol w:w="1460"/>
        <w:tblGridChange w:id="0">
          <w:tblGrid>
            <w:gridCol w:w="1960"/>
            <w:gridCol w:w="2100"/>
            <w:gridCol w:w="3280"/>
            <w:gridCol w:w="1380"/>
            <w:gridCol w:w="1460"/>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Identity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n.5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lk.manifestation_mapping_lk.concept_code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n.5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Find target 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cdm.concept.concept_id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using</w:t>
            </w:r>
          </w:p>
          <w:p w:rsidR="00000000" w:rsidDel="00000000" w:rsidP="00000000" w:rsidRDefault="00000000" w:rsidRPr="00000000">
            <w:pPr>
              <w:contextualSpacing w:val="0"/>
            </w:pPr>
            <w:r w:rsidDel="00000000" w:rsidR="00000000" w:rsidRPr="00000000">
              <w:rPr>
                <w:sz w:val="20"/>
                <w:szCs w:val="20"/>
                <w:rtl w:val="0"/>
              </w:rPr>
              <w:t xml:space="preserve">src.allergy.man_id</w:t>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measurement_date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src.allergy.(all_start_date/input_date)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IF all_start_date IS NOT NULL </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THEN all_start_date</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ELSE input_date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measurement_time</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IF cdm.concept.concept_name contains text ‘WEIGHT’ THEN Populate with </w:t>
            </w:r>
            <w:r w:rsidDel="00000000" w:rsidR="00000000" w:rsidRPr="00000000">
              <w:rPr>
                <w:sz w:val="20"/>
                <w:szCs w:val="20"/>
                <w:highlight w:val="white"/>
                <w:rtl w:val="0"/>
              </w:rPr>
              <w:t xml:space="preserve">44818701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ELSE Populate with 44818702</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44818702 = ‘Lab result’;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highlight w:val="white"/>
                <w:rtl w:val="0"/>
              </w:rPr>
              <w:t xml:space="preserve">44818701 = ‘From physical examination’</w:t>
            </w: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operator_concept_id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value_as_number</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unit_concept_id</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range_low</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range_high</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cdm.visit_occurrence.visit_occurrence_id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Populate with cdm.visit_occurrence.visit_occurrence_id related to combination of person_id and measurement_date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“SNOMED: “ + </w:t>
            </w:r>
            <w:r w:rsidDel="00000000" w:rsidR="00000000" w:rsidRPr="00000000">
              <w:rPr>
                <w:sz w:val="20"/>
                <w:szCs w:val="20"/>
                <w:rtl w:val="0"/>
              </w:rPr>
              <w:t xml:space="preserve">lk.manifestation_mapping_lk.concept_code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n.5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measurement_source_concept_id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lk.manifestation_mapping_lk.concept_code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n.5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Find source 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cdm.concept.concept_id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using</w:t>
            </w:r>
          </w:p>
          <w:p w:rsidR="00000000" w:rsidDel="00000000" w:rsidP="00000000" w:rsidRDefault="00000000" w:rsidRPr="00000000">
            <w:pPr>
              <w:contextualSpacing w:val="0"/>
            </w:pPr>
            <w:r w:rsidDel="00000000" w:rsidR="00000000" w:rsidRPr="00000000">
              <w:rPr>
                <w:sz w:val="20"/>
                <w:szCs w:val="20"/>
                <w:rtl w:val="0"/>
              </w:rPr>
              <w:t xml:space="preserve">src.allergy.man_id</w:t>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unit_source_value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value_source_value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k4v3euewovkp" w:id="40"/>
      <w:bookmarkEnd w:id="40"/>
      <w:r w:rsidDel="00000000" w:rsidR="00000000" w:rsidRPr="00000000">
        <w:rPr>
          <w:rtl w:val="0"/>
        </w:rPr>
        <w:t xml:space="preserve">3.2.7 Table Name: </w:t>
      </w:r>
      <w:hyperlink r:id="rId23">
        <w:r w:rsidDel="00000000" w:rsidR="00000000" w:rsidRPr="00000000">
          <w:rPr>
            <w:color w:val="1155cc"/>
            <w:u w:val="single"/>
            <w:rtl w:val="0"/>
          </w:rPr>
          <w:t xml:space="preserve">OBSERVATION</w:t>
        </w:r>
      </w:hyperlink>
    </w:p>
    <w:p w:rsidR="00000000" w:rsidDel="00000000" w:rsidP="00000000" w:rsidRDefault="00000000" w:rsidRPr="00000000">
      <w:pPr>
        <w:contextualSpacing w:val="0"/>
      </w:pPr>
      <w:r w:rsidDel="00000000" w:rsidR="00000000" w:rsidRPr="00000000">
        <w:rPr>
          <w:b w:val="1"/>
          <w:color w:val="4f81bd"/>
          <w:sz w:val="24"/>
          <w:szCs w:val="24"/>
          <w:rtl w:val="0"/>
        </w:rPr>
        <w:t xml:space="preserve">Summary</w:t>
      </w:r>
    </w:p>
    <w:p w:rsidR="00000000" w:rsidDel="00000000" w:rsidP="00000000" w:rsidRDefault="00000000" w:rsidRPr="00000000">
      <w:pPr>
        <w:contextualSpacing w:val="0"/>
      </w:pPr>
      <w:r w:rsidDel="00000000" w:rsidR="00000000" w:rsidRPr="00000000">
        <w:rPr>
          <w:rtl w:val="0"/>
        </w:rPr>
        <w:t xml:space="preserve">The OBSERVATION table captures clinical facts about a Person obtained in the context of examination, questioning or a procedure. Any data that cannot be represented by any other domains, such as social and lifestyle facts, medical history, family history, etc. are recorded here.</w:t>
      </w:r>
    </w:p>
    <w:p w:rsidR="00000000" w:rsidDel="00000000" w:rsidP="00000000" w:rsidRDefault="00000000" w:rsidRPr="00000000">
      <w:pPr>
        <w:contextualSpacing w:val="0"/>
      </w:pPr>
      <w:r w:rsidDel="00000000" w:rsidR="00000000" w:rsidRPr="00000000">
        <w:rPr>
          <w:b w:val="1"/>
          <w:color w:val="4f81bd"/>
          <w:sz w:val="24"/>
          <w:szCs w:val="24"/>
          <w:rtl w:val="0"/>
        </w:rPr>
        <w:t xml:space="preserve">Mapping Rules </w:t>
      </w:r>
    </w:p>
    <w:p w:rsidR="00000000" w:rsidDel="00000000" w:rsidP="00000000" w:rsidRDefault="00000000" w:rsidRPr="00000000">
      <w:pPr>
        <w:pStyle w:val="Heading5"/>
        <w:contextualSpacing w:val="0"/>
      </w:pPr>
      <w:bookmarkStart w:colFirst="0" w:colLast="0" w:name="_iua3e2lialus" w:id="41"/>
      <w:bookmarkEnd w:id="41"/>
      <w:r w:rsidDel="00000000" w:rsidR="00000000" w:rsidRPr="00000000">
        <w:rPr>
          <w:rtl w:val="0"/>
        </w:rPr>
        <w:t xml:space="preserve">Rule n.1: records from src.diagnostic_contact</w:t>
      </w:r>
    </w:p>
    <w:p w:rsidR="00000000" w:rsidDel="00000000" w:rsidP="00000000" w:rsidRDefault="00000000" w:rsidRPr="00000000">
      <w:pPr>
        <w:contextualSpacing w:val="0"/>
      </w:pPr>
      <w:r w:rsidDel="00000000" w:rsidR="00000000" w:rsidRPr="00000000">
        <w:rPr>
          <w:rtl w:val="0"/>
        </w:rPr>
        <w:t xml:space="preserve">Table is populated from:</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w:t>
      </w:r>
      <w:r w:rsidDel="00000000" w:rsidR="00000000" w:rsidRPr="00000000">
        <w:rPr>
          <w:rtl w:val="0"/>
        </w:rPr>
        <w:t xml:space="preserve">rc.diagnostic_contact</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src.contact</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src.contact.con_id=src.diagnostic_contact.con_id</w:t>
      </w:r>
    </w:p>
    <w:p w:rsidR="00000000" w:rsidDel="00000000" w:rsidP="00000000" w:rsidRDefault="00000000" w:rsidRPr="00000000">
      <w:pPr>
        <w:numPr>
          <w:ilvl w:val="0"/>
          <w:numId w:val="17"/>
        </w:numPr>
        <w:ind w:left="720" w:hanging="360"/>
        <w:contextualSpacing w:val="1"/>
        <w:rPr/>
      </w:pPr>
      <w:hyperlink w:anchor="_2hnc7o10wzkk">
        <w:r w:rsidDel="00000000" w:rsidR="00000000" w:rsidRPr="00000000">
          <w:rPr>
            <w:color w:val="1155cc"/>
            <w:u w:val="single"/>
            <w:rtl w:val="0"/>
          </w:rPr>
          <w:t xml:space="preserve">lk.</w:t>
        </w:r>
      </w:hyperlink>
      <w:hyperlink w:anchor="_2hnc7o10wzkk">
        <w:r w:rsidDel="00000000" w:rsidR="00000000" w:rsidRPr="00000000">
          <w:rPr>
            <w:color w:val="1155cc"/>
            <w:u w:val="single"/>
            <w:rtl w:val="0"/>
          </w:rPr>
          <w:t xml:space="preserve">voc_source_to_standard_lk</w:t>
        </w:r>
      </w:hyperlink>
      <w:r w:rsidDel="00000000" w:rsidR="00000000" w:rsidRPr="00000000">
        <w:rPr>
          <w:rtl w:val="0"/>
        </w:rPr>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lk.</w:t>
      </w:r>
      <w:r w:rsidDel="00000000" w:rsidR="00000000" w:rsidRPr="00000000">
        <w:rPr>
          <w:rtl w:val="0"/>
        </w:rPr>
        <w:t xml:space="preserve">voc_source_to_standard_lk</w:t>
      </w:r>
      <w:r w:rsidDel="00000000" w:rsidR="00000000" w:rsidRPr="00000000">
        <w:rPr>
          <w:rtl w:val="0"/>
        </w:rPr>
        <w:t xml:space="preserve">.dia_id=src.diagnostic_contact.dia_id</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cdm.person</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cdm.person.person_source_value=src.contact.pat_id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src.diagnostic_contact we populate only records that are associated with patients from cdm.person table. We use lookup table  lk.voc_source_to_standard_lk to find corresponding icd10 code and target standard concept_id for each src.diagnostic_contact.dia_id. We use src.contact table to find corresponding person and provider for each record from src.diagnostic_contact.</w:t>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r w:rsidDel="00000000" w:rsidR="00000000" w:rsidRPr="00000000">
        <w:rPr>
          <w:rtl w:val="0"/>
        </w:rPr>
        <w:t xml:space="preserve"> (rule n.</w:t>
      </w:r>
      <w:r w:rsidDel="00000000" w:rsidR="00000000" w:rsidRPr="00000000">
        <w:rPr>
          <w:rtl w:val="0"/>
        </w:rPr>
        <w:t xml:space="preserve">1-5</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about populating of observation_date with date from source data ‘as is’</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populating records from src.diagnostic_contact according to corresponding domain_id </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not populating from src.diagnostic_contact records associated with dia_id from ‘Death list’</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rule regarding duplicates</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not populating from src.diagnostic_contact records associated with dia_id from list of excluded diagnoses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(n.1) - from src.diagnostic_contact</w:t>
      </w:r>
    </w:p>
    <w:tbl>
      <w:tblPr>
        <w:tblStyle w:val="Table30"/>
        <w:bidiVisual w:val="0"/>
        <w:tblW w:w="10294.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2190"/>
        <w:gridCol w:w="2970"/>
        <w:gridCol w:w="1200"/>
        <w:gridCol w:w="1950"/>
        <w:tblGridChange w:id="0">
          <w:tblGrid>
            <w:gridCol w:w="1984"/>
            <w:gridCol w:w="2190"/>
            <w:gridCol w:w="2970"/>
            <w:gridCol w:w="1200"/>
            <w:gridCol w:w="1950"/>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i w:val="1"/>
                <w:sz w:val="20"/>
                <w:szCs w:val="20"/>
                <w:rtl w:val="0"/>
              </w:rPr>
              <w:t xml:space="preserve">Identity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n.1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observation_concept_id</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See mapping rule n.1 above</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IF 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 IS NOT NULL</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THEN 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ELSE 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Find target concept_id</w:t>
            </w:r>
          </w:p>
          <w:p w:rsidR="00000000" w:rsidDel="00000000" w:rsidP="00000000" w:rsidRDefault="00000000" w:rsidRPr="00000000">
            <w:pPr>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 using 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w:t>
            </w:r>
            <w:r w:rsidDel="00000000" w:rsidR="00000000" w:rsidRPr="00000000">
              <w:rPr>
                <w:sz w:val="20"/>
                <w:szCs w:val="20"/>
                <w:rtl w:val="0"/>
              </w:rPr>
              <w:t xml:space="preserve">diagnostic_contact.</w:t>
            </w:r>
            <w:r w:rsidDel="00000000" w:rsidR="00000000" w:rsidRPr="00000000">
              <w:rPr>
                <w:sz w:val="20"/>
                <w:szCs w:val="20"/>
                <w:rtl w:val="0"/>
              </w:rPr>
              <w:t xml:space="preserve">con_date </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See mapping rule n.1 above</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observation_time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38000280 </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38000280 </w:t>
            </w:r>
            <w:r w:rsidDel="00000000" w:rsidR="00000000" w:rsidRPr="00000000">
              <w:rPr>
                <w:sz w:val="20"/>
                <w:szCs w:val="20"/>
                <w:rtl w:val="0"/>
              </w:rPr>
              <w:t xml:space="preserve">has </w:t>
            </w:r>
            <w:r w:rsidDel="00000000" w:rsidR="00000000" w:rsidRPr="00000000">
              <w:rPr>
                <w:sz w:val="20"/>
                <w:szCs w:val="20"/>
                <w:rtl w:val="0"/>
              </w:rPr>
              <w:t xml:space="preserve">concept_name </w:t>
            </w:r>
            <w:r w:rsidDel="00000000" w:rsidR="00000000" w:rsidRPr="00000000">
              <w:rPr>
                <w:sz w:val="20"/>
                <w:szCs w:val="20"/>
                <w:highlight w:val="white"/>
                <w:rtl w:val="0"/>
              </w:rPr>
              <w:t xml:space="preserve">'Observation recorded from EHR',  vocabulary_id='Observation Type’</w:t>
            </w: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value_as_number</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value_as_string</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w:t>
            </w:r>
            <w:r w:rsidDel="00000000" w:rsidR="00000000" w:rsidRPr="00000000">
              <w:rPr>
                <w:sz w:val="20"/>
                <w:szCs w:val="20"/>
                <w:rtl w:val="0"/>
              </w:rPr>
              <w:t xml:space="preserve">value_as_concept_id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qualifier_concept_id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cdm.provider.provider_id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n.1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src.contact.doc_id =  cdm.provider.provider_source_value</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w:t>
            </w:r>
            <w:r w:rsidDel="00000000" w:rsidR="00000000" w:rsidRPr="00000000">
              <w:rPr>
                <w:sz w:val="20"/>
                <w:szCs w:val="20"/>
                <w:rtl w:val="0"/>
              </w:rPr>
              <w:t xml:space="preserve">dm.visit_occurrence.visit_occurrence_id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Populate with cdm.visit_occurrence.visit_occurrence_id related to combination of person_id, observation_date and provider_id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observation_source_value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“ICD10: “ + </w:t>
            </w: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n.1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See mapping rule n.1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Populate with source concept_id</w:t>
            </w:r>
          </w:p>
          <w:p w:rsidR="00000000" w:rsidDel="00000000" w:rsidP="00000000" w:rsidRDefault="00000000" w:rsidRPr="00000000">
            <w:pPr>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.concept_id_1 related to 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qualifier_source_value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gqhmrn2mgd7u" w:id="42"/>
      <w:bookmarkEnd w:id="42"/>
      <w:r w:rsidDel="00000000" w:rsidR="00000000" w:rsidRPr="00000000">
        <w:rPr>
          <w:rtl w:val="0"/>
        </w:rPr>
        <w:t xml:space="preserve">Rule n.2: records from src.prescription</w:t>
      </w:r>
    </w:p>
    <w:p w:rsidR="00000000" w:rsidDel="00000000" w:rsidP="00000000" w:rsidRDefault="00000000" w:rsidRPr="00000000">
      <w:pPr>
        <w:contextualSpacing w:val="0"/>
      </w:pPr>
      <w:r w:rsidDel="00000000" w:rsidR="00000000" w:rsidRPr="00000000">
        <w:rPr>
          <w:rtl w:val="0"/>
        </w:rPr>
        <w:t xml:space="preserve">Table is populated from:</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src.prescription</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src.contact</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src.contact.con_id=src.prescription.con_id</w:t>
      </w:r>
    </w:p>
    <w:p w:rsidR="00000000" w:rsidDel="00000000" w:rsidP="00000000" w:rsidRDefault="00000000" w:rsidRPr="00000000">
      <w:pPr>
        <w:numPr>
          <w:ilvl w:val="0"/>
          <w:numId w:val="17"/>
        </w:numPr>
        <w:ind w:left="720" w:hanging="360"/>
        <w:contextualSpacing w:val="1"/>
        <w:rPr/>
      </w:pPr>
      <w:hyperlink w:anchor="_2hnc7o10wzkk">
        <w:r w:rsidDel="00000000" w:rsidR="00000000" w:rsidRPr="00000000">
          <w:rPr>
            <w:color w:val="1155cc"/>
            <w:u w:val="single"/>
            <w:rtl w:val="0"/>
          </w:rPr>
          <w:t xml:space="preserve">lk.</w:t>
        </w:r>
      </w:hyperlink>
      <w:hyperlink w:anchor="_2hnc7o10wzkk">
        <w:r w:rsidDel="00000000" w:rsidR="00000000" w:rsidRPr="00000000">
          <w:rPr>
            <w:color w:val="1155cc"/>
            <w:u w:val="single"/>
            <w:rtl w:val="0"/>
          </w:rPr>
          <w:t xml:space="preserve">voc_source_to_standard_lk</w:t>
        </w:r>
      </w:hyperlink>
      <w:r w:rsidDel="00000000" w:rsidR="00000000" w:rsidRPr="00000000">
        <w:rPr>
          <w:rtl w:val="0"/>
        </w:rPr>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lk.</w:t>
      </w:r>
      <w:r w:rsidDel="00000000" w:rsidR="00000000" w:rsidRPr="00000000">
        <w:rPr>
          <w:rtl w:val="0"/>
        </w:rPr>
        <w:t xml:space="preserve">voc_source_to_standard_lk</w:t>
      </w:r>
      <w:r w:rsidDel="00000000" w:rsidR="00000000" w:rsidRPr="00000000">
        <w:rPr>
          <w:rtl w:val="0"/>
        </w:rPr>
        <w:t xml:space="preserve">.dia_id=src.prescription.dia_id</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cdm.person</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cdm.person.person_source_value=src.contact.pat_id</w:t>
      </w:r>
    </w:p>
    <w:p w:rsidR="00000000" w:rsidDel="00000000" w:rsidP="00000000" w:rsidRDefault="00000000" w:rsidRPr="00000000">
      <w:pPr>
        <w:contextualSpacing w:val="0"/>
      </w:pPr>
      <w:r w:rsidDel="00000000" w:rsidR="00000000" w:rsidRPr="00000000">
        <w:rPr>
          <w:rtl w:val="0"/>
        </w:rPr>
        <w:t xml:space="preserve">From src.prescription we populate only records that are associated with patients from cdm.person table. We use lookup table lk.</w:t>
      </w:r>
      <w:r w:rsidDel="00000000" w:rsidR="00000000" w:rsidRPr="00000000">
        <w:rPr>
          <w:rtl w:val="0"/>
        </w:rPr>
        <w:t xml:space="preserve">voc_source_to_standard_lk</w:t>
      </w:r>
      <w:r w:rsidDel="00000000" w:rsidR="00000000" w:rsidRPr="00000000">
        <w:rPr>
          <w:rtl w:val="0"/>
        </w:rPr>
        <w:t xml:space="preserve"> to find corresponding icd10 code and target standard concept_id for each src.prescription.dia_id. We use src.contact table to find corresponding </w:t>
      </w:r>
      <w:r w:rsidDel="00000000" w:rsidR="00000000" w:rsidRPr="00000000">
        <w:rPr>
          <w:rtl w:val="0"/>
        </w:rPr>
        <w:t xml:space="preserve">person and </w:t>
      </w:r>
      <w:r w:rsidDel="00000000" w:rsidR="00000000" w:rsidRPr="00000000">
        <w:rPr>
          <w:rtl w:val="0"/>
        </w:rPr>
        <w:t xml:space="preserve">provider for each record from src.prescription.</w:t>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r w:rsidDel="00000000" w:rsidR="00000000" w:rsidRPr="00000000">
        <w:rPr>
          <w:rtl w:val="0"/>
        </w:rPr>
        <w:t xml:space="preserve"> (rule n.1-</w:t>
      </w:r>
      <w:r w:rsidDel="00000000" w:rsidR="00000000" w:rsidRPr="00000000">
        <w:rPr>
          <w:rtl w:val="0"/>
        </w:rPr>
        <w:t xml:space="preserve">5</w:t>
      </w:r>
      <w:r w:rsidDel="00000000" w:rsidR="00000000" w:rsidRPr="00000000">
        <w:rPr>
          <w:rtl w:val="0"/>
        </w:rPr>
        <w:t xml:space="preserv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about populating of observation_date with date from source data ‘as is’</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populating records from src.prescription according to corresponding domain_id </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not populating from src.prescription records associated with dia_id from ‘Death list’</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rule regarding duplicates</w:t>
      </w:r>
      <w:r w:rsidDel="00000000" w:rsidR="00000000" w:rsidRPr="00000000">
        <w:rPr>
          <w:rtl w:val="0"/>
        </w:rPr>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not populating from src.prescription records associated with dia_id from list of excluded diagnoses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(n.2) - from src.prescription</w:t>
      </w:r>
    </w:p>
    <w:tbl>
      <w:tblPr>
        <w:tblStyle w:val="Table31"/>
        <w:bidiVisual w:val="0"/>
        <w:tblW w:w="1016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0"/>
        <w:gridCol w:w="2160"/>
        <w:gridCol w:w="2940"/>
        <w:gridCol w:w="1180"/>
        <w:gridCol w:w="1920"/>
        <w:tblGridChange w:id="0">
          <w:tblGrid>
            <w:gridCol w:w="1960"/>
            <w:gridCol w:w="2160"/>
            <w:gridCol w:w="2940"/>
            <w:gridCol w:w="1180"/>
            <w:gridCol w:w="1920"/>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i w:val="1"/>
                <w:sz w:val="20"/>
                <w:szCs w:val="20"/>
                <w:rtl w:val="0"/>
              </w:rPr>
              <w:t xml:space="preserve">Identity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n.2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observation_concept_id</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See mapping rule n.2 above</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IF 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 IS NOT NULL</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THEN lk.</w:t>
            </w:r>
            <w:r w:rsidDel="00000000" w:rsidR="00000000" w:rsidRPr="00000000">
              <w:rPr>
                <w:sz w:val="20"/>
                <w:szCs w:val="20"/>
                <w:rtl w:val="0"/>
              </w:rPr>
              <w:t xml:space="preserve">voc_source_to_standard_lk</w:t>
            </w:r>
            <w:r w:rsidDel="00000000" w:rsidR="00000000" w:rsidRPr="00000000">
              <w:rPr>
                <w:sz w:val="20"/>
                <w:szCs w:val="20"/>
                <w:rtl w:val="0"/>
              </w:rPr>
              <w:t xml:space="preserve">.concept_id_2</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ELSE 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Find target concept_id</w:t>
            </w:r>
          </w:p>
          <w:p w:rsidR="00000000" w:rsidDel="00000000" w:rsidP="00000000" w:rsidRDefault="00000000" w:rsidRPr="00000000">
            <w:pPr>
              <w:contextualSpacing w:val="0"/>
            </w:pPr>
            <w:r w:rsidDel="00000000" w:rsidR="00000000" w:rsidRPr="00000000">
              <w:rPr>
                <w:sz w:val="20"/>
                <w:szCs w:val="20"/>
                <w:rtl w:val="0"/>
              </w:rPr>
              <w:t xml:space="preserve">lk.voc_source_to_standard_lk.concept_id_2 using lk.voc_source_to_standard_lk.icd10</w:t>
            </w: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src.prescription.con_date </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See mapping rule n.2 above</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observation_time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38000280 </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38000280 </w:t>
            </w:r>
            <w:r w:rsidDel="00000000" w:rsidR="00000000" w:rsidRPr="00000000">
              <w:rPr>
                <w:sz w:val="20"/>
                <w:szCs w:val="20"/>
                <w:rtl w:val="0"/>
              </w:rPr>
              <w:t xml:space="preserve">has </w:t>
            </w:r>
            <w:r w:rsidDel="00000000" w:rsidR="00000000" w:rsidRPr="00000000">
              <w:rPr>
                <w:sz w:val="20"/>
                <w:szCs w:val="20"/>
                <w:rtl w:val="0"/>
              </w:rPr>
              <w:t xml:space="preserve">concept_name </w:t>
            </w:r>
            <w:r w:rsidDel="00000000" w:rsidR="00000000" w:rsidRPr="00000000">
              <w:rPr>
                <w:sz w:val="20"/>
                <w:szCs w:val="20"/>
                <w:highlight w:val="white"/>
                <w:rtl w:val="0"/>
              </w:rPr>
              <w:t xml:space="preserve">'Observation recorded from EHR',  vocabulary_id='Observation Type’</w:t>
            </w: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value_as_number</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value_as_string</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w:t>
            </w:r>
            <w:r w:rsidDel="00000000" w:rsidR="00000000" w:rsidRPr="00000000">
              <w:rPr>
                <w:sz w:val="20"/>
                <w:szCs w:val="20"/>
                <w:rtl w:val="0"/>
              </w:rPr>
              <w:t xml:space="preserve">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qualifier_concept_id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cdm.provider.provider_id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n.2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src.contact.doc_id =  cdm.provider.provider_source_value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w:t>
            </w:r>
            <w:r w:rsidDel="00000000" w:rsidR="00000000" w:rsidRPr="00000000">
              <w:rPr>
                <w:sz w:val="20"/>
                <w:szCs w:val="20"/>
                <w:rtl w:val="0"/>
              </w:rPr>
              <w:t xml:space="preserve">dm.visit_occurrence.visit_occurrence_id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Populate with cdm.visit_occurrence.visit_occurrence_id related to combination of person_id, observation_date and 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observation_source_value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“ICD10: “ + </w:t>
            </w: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n.2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See mapping rule n.2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Populate with source concept_id</w:t>
            </w:r>
          </w:p>
          <w:p w:rsidR="00000000" w:rsidDel="00000000" w:rsidP="00000000" w:rsidRDefault="00000000" w:rsidRPr="00000000">
            <w:pPr>
              <w:contextualSpacing w:val="0"/>
            </w:pPr>
            <w:r w:rsidDel="00000000" w:rsidR="00000000" w:rsidRPr="00000000">
              <w:rPr>
                <w:sz w:val="20"/>
                <w:szCs w:val="20"/>
                <w:rtl w:val="0"/>
              </w:rPr>
              <w:t xml:space="preserve">lk.voc_source_to_standard_lk.concept_id_1 related to lk.voc_source_to_standard_lk.icd10</w:t>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qualifier_source_value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9rgi0gtojy4s" w:id="43"/>
      <w:bookmarkEnd w:id="43"/>
      <w:r w:rsidDel="00000000" w:rsidR="00000000" w:rsidRPr="00000000">
        <w:rPr>
          <w:rtl w:val="0"/>
        </w:rPr>
        <w:t xml:space="preserve">Rule n.3: records from src.patient_medical_hist</w:t>
      </w:r>
    </w:p>
    <w:p w:rsidR="00000000" w:rsidDel="00000000" w:rsidP="00000000" w:rsidRDefault="00000000" w:rsidRPr="00000000">
      <w:pPr>
        <w:contextualSpacing w:val="0"/>
      </w:pPr>
      <w:r w:rsidDel="00000000" w:rsidR="00000000" w:rsidRPr="00000000">
        <w:rPr>
          <w:rtl w:val="0"/>
        </w:rPr>
        <w:t xml:space="preserve">Table is populated from:</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src.patient_medical_hist</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cdm.person</w:t>
      </w:r>
    </w:p>
    <w:p w:rsidR="00000000" w:rsidDel="00000000" w:rsidP="00000000" w:rsidRDefault="00000000" w:rsidRPr="00000000">
      <w:pPr>
        <w:numPr>
          <w:ilvl w:val="1"/>
          <w:numId w:val="36"/>
        </w:numPr>
        <w:ind w:left="1440" w:hanging="360"/>
        <w:contextualSpacing w:val="1"/>
        <w:rPr/>
      </w:pPr>
      <w:r w:rsidDel="00000000" w:rsidR="00000000" w:rsidRPr="00000000">
        <w:rPr>
          <w:rtl w:val="0"/>
        </w:rPr>
        <w:t xml:space="preserve">cdm.person.person_source_value=src.patient_medical_hist.pat_id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populate records from src.patient_medical_hist regardless of domain_id of corresponding standard concept. From src.patient_medical_hist we populate only records that are associated with patients from cdm.person table. We use lookup table  </w:t>
      </w:r>
      <w:hyperlink w:anchor="_2hnc7o10wzkk">
        <w:r w:rsidDel="00000000" w:rsidR="00000000" w:rsidRPr="00000000">
          <w:rPr>
            <w:color w:val="1155cc"/>
            <w:u w:val="single"/>
            <w:rtl w:val="0"/>
          </w:rPr>
          <w:t xml:space="preserve">lk.voc_source_to_standard_lk </w:t>
        </w:r>
      </w:hyperlink>
      <w:r w:rsidDel="00000000" w:rsidR="00000000" w:rsidRPr="00000000">
        <w:rPr>
          <w:rtl w:val="0"/>
        </w:rPr>
        <w:t xml:space="preserve">to find corresponding icd10 code and target standard concept_id for each src.patient_medical_hist.dia_id. We use src.contact table to find corresponding provider.</w:t>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r w:rsidDel="00000000" w:rsidR="00000000" w:rsidRPr="00000000">
        <w:rPr>
          <w:rtl w:val="0"/>
        </w:rPr>
        <w:t xml:space="preserve"> (rules n.1, 3-5):</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about populating of observation_date with date from source data ‘as is’</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not populating from src.patient_medical_hist records associated with dia_id from ‘Death list’</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rule regarding duplicates</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not populating from src.patient_medical_hist records associated with dia_id from list of excluded diagnoses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(n.3) - from src.patient_medical_hist</w:t>
      </w:r>
    </w:p>
    <w:tbl>
      <w:tblPr>
        <w:tblStyle w:val="Table32"/>
        <w:bidiVisual w:val="0"/>
        <w:tblW w:w="1016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0"/>
        <w:gridCol w:w="2160"/>
        <w:gridCol w:w="2940"/>
        <w:gridCol w:w="1180"/>
        <w:gridCol w:w="1920"/>
        <w:tblGridChange w:id="0">
          <w:tblGrid>
            <w:gridCol w:w="1960"/>
            <w:gridCol w:w="2160"/>
            <w:gridCol w:w="2940"/>
            <w:gridCol w:w="1180"/>
            <w:gridCol w:w="1920"/>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i w:val="1"/>
                <w:sz w:val="20"/>
                <w:szCs w:val="20"/>
                <w:rtl w:val="0"/>
              </w:rPr>
              <w:t xml:space="preserve">Identity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n.3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observation_concept_id</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 lk.voc_source_to_standard_lk.icd10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n.3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contextualSpacing w:val="0"/>
            </w:pPr>
            <w:r w:rsidDel="00000000" w:rsidR="00000000" w:rsidRPr="00000000">
              <w:rPr>
                <w:sz w:val="20"/>
                <w:szCs w:val="20"/>
                <w:rtl w:val="0"/>
              </w:rPr>
              <w:t xml:space="preserve">lk.voc_source_to_standard_lk.dia_id=src.patient_medical_hist.dia_id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IF lk.voc_source_to_standard_lk.concept_id_2 IS NOT NULL</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THEN lk.voc_source_to_standard_lk.concept_id_2</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ELSE 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Find target concept_id</w:t>
            </w:r>
          </w:p>
          <w:p w:rsidR="00000000" w:rsidDel="00000000" w:rsidP="00000000" w:rsidRDefault="00000000" w:rsidRPr="00000000">
            <w:pPr>
              <w:contextualSpacing w:val="0"/>
            </w:pPr>
            <w:r w:rsidDel="00000000" w:rsidR="00000000" w:rsidRPr="00000000">
              <w:rPr>
                <w:sz w:val="20"/>
                <w:szCs w:val="20"/>
                <w:rtl w:val="0"/>
              </w:rPr>
              <w:t xml:space="preserve">lk.voc_source_to_standard_lk.concept_id_2 using lk.voc_source_to_standard_lk.icd10</w:t>
            </w: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src.patient_medical_hist.(known_since/input_date)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IF known_since IS NOT NULL </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THEN known_since</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ELSE input_date</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observation_time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highlight w:val="white"/>
                <w:rtl w:val="0"/>
              </w:rPr>
              <w:t xml:space="preserve">44814721</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highlight w:val="white"/>
                <w:rtl w:val="0"/>
              </w:rPr>
              <w:t xml:space="preserve">44814721 has </w:t>
            </w:r>
            <w:r w:rsidDel="00000000" w:rsidR="00000000" w:rsidRPr="00000000">
              <w:rPr>
                <w:sz w:val="20"/>
                <w:szCs w:val="20"/>
                <w:rtl w:val="0"/>
              </w:rPr>
              <w:t xml:space="preserve">concept_name </w:t>
            </w:r>
            <w:r w:rsidDel="00000000" w:rsidR="00000000" w:rsidRPr="00000000">
              <w:rPr>
                <w:sz w:val="20"/>
                <w:szCs w:val="20"/>
                <w:highlight w:val="white"/>
                <w:rtl w:val="0"/>
              </w:rPr>
              <w:t xml:space="preserve">'Patient reported',  vocabulary_id='Observation Type’</w:t>
            </w: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value_as_number</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value_as_string</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w:t>
            </w:r>
            <w:r w:rsidDel="00000000" w:rsidR="00000000" w:rsidRPr="00000000">
              <w:rPr>
                <w:sz w:val="20"/>
                <w:szCs w:val="20"/>
                <w:rtl w:val="0"/>
              </w:rPr>
              <w:t xml:space="preserve">value_as_concept_id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n.3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contextualSpacing w:val="0"/>
            </w:pPr>
            <w:r w:rsidDel="00000000" w:rsidR="00000000" w:rsidRPr="00000000">
              <w:rPr>
                <w:sz w:val="20"/>
                <w:szCs w:val="20"/>
                <w:rtl w:val="0"/>
              </w:rPr>
              <w:t xml:space="preserve">l</w:t>
            </w:r>
            <w:r w:rsidDel="00000000" w:rsidR="00000000" w:rsidRPr="00000000">
              <w:rPr>
                <w:sz w:val="20"/>
                <w:szCs w:val="20"/>
                <w:rtl w:val="0"/>
              </w:rPr>
              <w:t xml:space="preserve">k.</w:t>
            </w:r>
            <w:r w:rsidDel="00000000" w:rsidR="00000000" w:rsidRPr="00000000">
              <w:rPr>
                <w:sz w:val="20"/>
                <w:szCs w:val="20"/>
                <w:rtl w:val="0"/>
              </w:rPr>
              <w:t xml:space="preserve">voc_source_to_standard_lk</w:t>
            </w:r>
            <w:r w:rsidDel="00000000" w:rsidR="00000000" w:rsidRPr="00000000">
              <w:rPr>
                <w:sz w:val="20"/>
                <w:szCs w:val="20"/>
                <w:rtl w:val="0"/>
              </w:rPr>
              <w:t xml:space="preserve">.dia_id=src.patient_medical_hist.dia_id</w:t>
            </w:r>
          </w:p>
          <w:p w:rsidR="00000000" w:rsidDel="00000000" w:rsidP="00000000" w:rsidRDefault="00000000" w:rsidRPr="00000000">
            <w:pPr>
              <w:contextualSpacing w:val="0"/>
            </w:pPr>
            <w:r w:rsidDel="00000000" w:rsidR="00000000" w:rsidRPr="00000000">
              <w:rPr>
                <w:sz w:val="20"/>
                <w:szCs w:val="20"/>
                <w:rtl w:val="0"/>
              </w:rPr>
              <w:t xml:space="preserve">IF</w:t>
            </w:r>
          </w:p>
          <w:p w:rsidR="00000000" w:rsidDel="00000000" w:rsidP="00000000" w:rsidRDefault="00000000" w:rsidRPr="00000000">
            <w:pPr>
              <w:contextualSpacing w:val="0"/>
            </w:pPr>
            <w:r w:rsidDel="00000000" w:rsidR="00000000" w:rsidRPr="00000000">
              <w:rPr>
                <w:sz w:val="20"/>
                <w:szCs w:val="20"/>
                <w:rtl w:val="0"/>
              </w:rPr>
              <w:t xml:space="preserve">l</w:t>
            </w:r>
            <w:r w:rsidDel="00000000" w:rsidR="00000000" w:rsidRPr="00000000">
              <w:rPr>
                <w:sz w:val="20"/>
                <w:szCs w:val="20"/>
                <w:rtl w:val="0"/>
              </w:rPr>
              <w:t xml:space="preserve">k.</w:t>
            </w:r>
            <w:r w:rsidDel="00000000" w:rsidR="00000000" w:rsidRPr="00000000">
              <w:rPr>
                <w:sz w:val="20"/>
                <w:szCs w:val="20"/>
                <w:rtl w:val="0"/>
              </w:rPr>
              <w:t xml:space="preserve">voc_source_to_standard_lk</w:t>
            </w:r>
            <w:r w:rsidDel="00000000" w:rsidR="00000000" w:rsidRPr="00000000">
              <w:rPr>
                <w:sz w:val="20"/>
                <w:szCs w:val="20"/>
                <w:rtl w:val="0"/>
              </w:rPr>
              <w:t xml:space="preserve">.</w:t>
            </w:r>
            <w:r w:rsidDel="00000000" w:rsidR="00000000" w:rsidRPr="00000000">
              <w:rPr>
                <w:sz w:val="20"/>
                <w:szCs w:val="20"/>
                <w:rtl w:val="0"/>
              </w:rPr>
              <w:t xml:space="preserve">value_as_concept_id </w:t>
            </w:r>
            <w:r w:rsidDel="00000000" w:rsidR="00000000" w:rsidRPr="00000000">
              <w:rPr>
                <w:sz w:val="20"/>
                <w:szCs w:val="20"/>
                <w:rtl w:val="0"/>
              </w:rPr>
              <w:t xml:space="preserve">IS NOT NULL</w:t>
            </w:r>
          </w:p>
          <w:p w:rsidR="00000000" w:rsidDel="00000000" w:rsidP="00000000" w:rsidRDefault="00000000" w:rsidRPr="00000000">
            <w:pPr>
              <w:contextualSpacing w:val="0"/>
            </w:pPr>
            <w:r w:rsidDel="00000000" w:rsidR="00000000" w:rsidRPr="00000000">
              <w:rPr>
                <w:sz w:val="20"/>
                <w:szCs w:val="20"/>
                <w:rtl w:val="0"/>
              </w:rPr>
              <w:t xml:space="preserve">THEN </w:t>
            </w: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w:t>
            </w:r>
            <w:r w:rsidDel="00000000" w:rsidR="00000000" w:rsidRPr="00000000">
              <w:rPr>
                <w:sz w:val="20"/>
                <w:szCs w:val="20"/>
                <w:rtl w:val="0"/>
              </w:rPr>
              <w:t xml:space="preserve">value_as_concept_id</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ELSE </w:t>
            </w:r>
            <w:r w:rsidDel="00000000" w:rsidR="00000000" w:rsidRPr="00000000">
              <w:rPr>
                <w:sz w:val="20"/>
                <w:szCs w:val="20"/>
                <w:rtl w:val="0"/>
              </w:rPr>
              <w:t xml:space="preserve">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qualifier_concept_id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w:t>
            </w:r>
            <w:r w:rsidDel="00000000" w:rsidR="00000000" w:rsidRPr="00000000">
              <w:rPr>
                <w:sz w:val="20"/>
                <w:szCs w:val="20"/>
                <w:rtl w:val="0"/>
              </w:rPr>
              <w:t xml:space="preserve">dm.visit_occurrence.visit_occurrence_id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Populate with cdm.visit_occurrence.visit_occurrence_id related to combination of person_id and observation_date </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observation_source_value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“ICD10: “ + 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p>
          <w:p w:rsidR="00000000" w:rsidDel="00000000" w:rsidP="00000000" w:rsidRDefault="00000000" w:rsidRPr="00000000">
            <w:pPr>
              <w:contextualSpacing w:val="0"/>
            </w:pPr>
            <w:r w:rsidDel="00000000" w:rsidR="00000000" w:rsidRPr="00000000">
              <w:rPr>
                <w:sz w:val="20"/>
                <w:szCs w:val="20"/>
                <w:rtl w:val="0"/>
              </w:rPr>
              <w:t xml:space="preserve">OR </w:t>
            </w:r>
          </w:p>
          <w:p w:rsidR="00000000" w:rsidDel="00000000" w:rsidP="00000000" w:rsidRDefault="00000000" w:rsidRPr="00000000">
            <w:pPr>
              <w:contextualSpacing w:val="0"/>
            </w:pPr>
            <w:r w:rsidDel="00000000" w:rsidR="00000000" w:rsidRPr="00000000">
              <w:rPr>
                <w:sz w:val="20"/>
                <w:szCs w:val="20"/>
                <w:rtl w:val="0"/>
              </w:rPr>
              <w:t xml:space="preserve">“DIA_ID: “ + src.diagnostic</w:t>
            </w:r>
            <w:r w:rsidDel="00000000" w:rsidR="00000000" w:rsidRPr="00000000">
              <w:rPr>
                <w:sz w:val="20"/>
                <w:szCs w:val="20"/>
                <w:rtl w:val="0"/>
              </w:rPr>
              <w:t xml:space="preserve">_contac</w:t>
            </w:r>
            <w:r w:rsidDel="00000000" w:rsidR="00000000" w:rsidRPr="00000000">
              <w:rPr>
                <w:sz w:val="20"/>
                <w:szCs w:val="20"/>
                <w:rtl w:val="0"/>
              </w:rPr>
              <w:t xml:space="preserve">t.dia_id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n.3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contextualSpacing w:val="0"/>
            </w:pPr>
            <w:r w:rsidDel="00000000" w:rsidR="00000000" w:rsidRPr="00000000">
              <w:rPr>
                <w:sz w:val="20"/>
                <w:szCs w:val="20"/>
                <w:rtl w:val="0"/>
              </w:rPr>
              <w:t xml:space="preserve">l</w:t>
            </w:r>
            <w:r w:rsidDel="00000000" w:rsidR="00000000" w:rsidRPr="00000000">
              <w:rPr>
                <w:sz w:val="20"/>
                <w:szCs w:val="20"/>
                <w:rtl w:val="0"/>
              </w:rPr>
              <w:t xml:space="preserve">k.</w:t>
            </w:r>
            <w:r w:rsidDel="00000000" w:rsidR="00000000" w:rsidRPr="00000000">
              <w:rPr>
                <w:sz w:val="20"/>
                <w:szCs w:val="20"/>
                <w:rtl w:val="0"/>
              </w:rPr>
              <w:t xml:space="preserve">voc_source_to_standard_lk</w:t>
            </w:r>
            <w:r w:rsidDel="00000000" w:rsidR="00000000" w:rsidRPr="00000000">
              <w:rPr>
                <w:sz w:val="20"/>
                <w:szCs w:val="20"/>
                <w:rtl w:val="0"/>
              </w:rPr>
              <w:t xml:space="preserve">.dia_id=src.patient_medical_hist.dia_id</w:t>
            </w:r>
          </w:p>
          <w:p w:rsidR="00000000" w:rsidDel="00000000" w:rsidP="00000000" w:rsidRDefault="00000000" w:rsidRPr="00000000">
            <w:pPr>
              <w:contextualSpacing w:val="0"/>
            </w:pPr>
            <w:r w:rsidDel="00000000" w:rsidR="00000000" w:rsidRPr="00000000">
              <w:rPr>
                <w:sz w:val="20"/>
                <w:szCs w:val="20"/>
                <w:rtl w:val="0"/>
              </w:rPr>
              <w:t xml:space="preserve">IF</w:t>
            </w:r>
          </w:p>
          <w:p w:rsidR="00000000" w:rsidDel="00000000" w:rsidP="00000000" w:rsidRDefault="00000000" w:rsidRPr="00000000">
            <w:pPr>
              <w:contextualSpacing w:val="0"/>
            </w:pPr>
            <w:r w:rsidDel="00000000" w:rsidR="00000000" w:rsidRPr="00000000">
              <w:rPr>
                <w:sz w:val="20"/>
                <w:szCs w:val="20"/>
                <w:rtl w:val="0"/>
              </w:rPr>
              <w:t xml:space="preserve">lk.</w:t>
            </w:r>
            <w:r w:rsidDel="00000000" w:rsidR="00000000" w:rsidRPr="00000000">
              <w:rPr>
                <w:sz w:val="20"/>
                <w:szCs w:val="20"/>
                <w:rtl w:val="0"/>
              </w:rPr>
              <w:t xml:space="preserve">voc_source_to_standard_lk</w:t>
            </w:r>
            <w:r w:rsidDel="00000000" w:rsidR="00000000" w:rsidRPr="00000000">
              <w:rPr>
                <w:sz w:val="20"/>
                <w:szCs w:val="20"/>
                <w:rtl w:val="0"/>
              </w:rPr>
              <w:t xml:space="preserve">.icd10 IS NOT NULL</w:t>
            </w:r>
          </w:p>
          <w:p w:rsidR="00000000" w:rsidDel="00000000" w:rsidP="00000000" w:rsidRDefault="00000000" w:rsidRPr="00000000">
            <w:pPr>
              <w:contextualSpacing w:val="0"/>
            </w:pPr>
            <w:r w:rsidDel="00000000" w:rsidR="00000000" w:rsidRPr="00000000">
              <w:rPr>
                <w:sz w:val="20"/>
                <w:szCs w:val="20"/>
                <w:rtl w:val="0"/>
              </w:rPr>
              <w:t xml:space="preserve">THEN lk.</w:t>
            </w:r>
            <w:r w:rsidDel="00000000" w:rsidR="00000000" w:rsidRPr="00000000">
              <w:rPr>
                <w:sz w:val="20"/>
                <w:szCs w:val="20"/>
                <w:rtl w:val="0"/>
              </w:rPr>
              <w:t xml:space="preserve">voc_source_to_standard_lk</w:t>
            </w:r>
            <w:r w:rsidDel="00000000" w:rsidR="00000000" w:rsidRPr="00000000">
              <w:rPr>
                <w:sz w:val="20"/>
                <w:szCs w:val="20"/>
                <w:rtl w:val="0"/>
              </w:rPr>
              <w:t xml:space="preserve">.icd10</w:t>
            </w:r>
          </w:p>
          <w:p w:rsidR="00000000" w:rsidDel="00000000" w:rsidP="00000000" w:rsidRDefault="00000000" w:rsidRPr="00000000">
            <w:pPr>
              <w:contextualSpacing w:val="0"/>
            </w:pPr>
            <w:r w:rsidDel="00000000" w:rsidR="00000000" w:rsidRPr="00000000">
              <w:rPr>
                <w:sz w:val="20"/>
                <w:szCs w:val="20"/>
                <w:rtl w:val="0"/>
              </w:rPr>
              <w:t xml:space="preserve">ELSE src.diagnostic</w:t>
            </w:r>
            <w:r w:rsidDel="00000000" w:rsidR="00000000" w:rsidRPr="00000000">
              <w:rPr>
                <w:sz w:val="20"/>
                <w:szCs w:val="20"/>
                <w:rtl w:val="0"/>
              </w:rPr>
              <w:t xml:space="preserve">_contact</w:t>
            </w:r>
            <w:r w:rsidDel="00000000" w:rsidR="00000000" w:rsidRPr="00000000">
              <w:rPr>
                <w:sz w:val="20"/>
                <w:szCs w:val="20"/>
                <w:rtl w:val="0"/>
              </w:rPr>
              <w:t xml:space="preserve">.</w:t>
            </w:r>
            <w:r w:rsidDel="00000000" w:rsidR="00000000" w:rsidRPr="00000000">
              <w:rPr>
                <w:sz w:val="20"/>
                <w:szCs w:val="20"/>
                <w:rtl w:val="0"/>
              </w:rPr>
              <w:t xml:space="preserve">dia_id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src.diagnostic_contact.dia_id maps to icd10 code, we populate this field with icd10 code. If it doesn’t, we populate this field with </w:t>
            </w:r>
            <w:r w:rsidDel="00000000" w:rsidR="00000000" w:rsidRPr="00000000">
              <w:rPr>
                <w:sz w:val="20"/>
                <w:szCs w:val="20"/>
                <w:rtl w:val="0"/>
              </w:rPr>
              <w:t xml:space="preserve">src.diagnostic_contact.</w:t>
            </w:r>
            <w:r w:rsidDel="00000000" w:rsidR="00000000" w:rsidRPr="00000000">
              <w:rPr>
                <w:sz w:val="20"/>
                <w:szCs w:val="20"/>
                <w:rtl w:val="0"/>
              </w:rPr>
              <w:t xml:space="preserve">dia_id</w:t>
            </w: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lk.voc_source_to_standard_lk.icd10</w:t>
            </w:r>
          </w:p>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n.3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contextualSpacing w:val="0"/>
            </w:pPr>
            <w:r w:rsidDel="00000000" w:rsidR="00000000" w:rsidRPr="00000000">
              <w:rPr>
                <w:sz w:val="20"/>
                <w:szCs w:val="20"/>
                <w:rtl w:val="0"/>
              </w:rPr>
              <w:t xml:space="preserve">lk.voc_source_to_standard_lk.dia_id=src.patient_medical_hist.dia_id</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IF lk.voc_source_to_standard_lk.concept_id_1 IS NOT NULL</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THEN lk.voc_source_to_standard_lk.concept_id_1</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ELSE 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Populate with source concept_id</w:t>
            </w:r>
          </w:p>
          <w:p w:rsidR="00000000" w:rsidDel="00000000" w:rsidP="00000000" w:rsidRDefault="00000000" w:rsidRPr="00000000">
            <w:pPr>
              <w:contextualSpacing w:val="0"/>
            </w:pPr>
            <w:r w:rsidDel="00000000" w:rsidR="00000000" w:rsidRPr="00000000">
              <w:rPr>
                <w:sz w:val="20"/>
                <w:szCs w:val="20"/>
                <w:rtl w:val="0"/>
              </w:rPr>
              <w:t xml:space="preserve">lk.voc_source_to_standard_lk.concept_id_1 related to lk.voc_source_to_standard_lk.icd10</w:t>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qualifier_source_value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3wvgom1b65xk" w:id="44"/>
      <w:bookmarkEnd w:id="44"/>
      <w:r w:rsidDel="00000000" w:rsidR="00000000" w:rsidRPr="00000000">
        <w:rPr>
          <w:rtl w:val="0"/>
        </w:rPr>
        <w:t xml:space="preserve">Rule n.4: records from src.biometric (using lk.biometric_concept_lk)</w:t>
      </w:r>
    </w:p>
    <w:p w:rsidR="00000000" w:rsidDel="00000000" w:rsidP="00000000" w:rsidRDefault="00000000" w:rsidRPr="00000000">
      <w:pPr>
        <w:contextualSpacing w:val="0"/>
      </w:pPr>
      <w:r w:rsidDel="00000000" w:rsidR="00000000" w:rsidRPr="00000000">
        <w:rPr>
          <w:rtl w:val="0"/>
        </w:rPr>
        <w:t xml:space="preserve">Table is populated from:</w:t>
      </w:r>
    </w:p>
    <w:p w:rsidR="00000000" w:rsidDel="00000000" w:rsidP="00000000" w:rsidRDefault="00000000" w:rsidRPr="00000000">
      <w:pPr>
        <w:numPr>
          <w:ilvl w:val="0"/>
          <w:numId w:val="70"/>
        </w:numPr>
        <w:ind w:left="720" w:hanging="360"/>
        <w:contextualSpacing w:val="1"/>
        <w:rPr/>
      </w:pPr>
      <w:hyperlink w:anchor="_ro4v8qovoj27">
        <w:r w:rsidDel="00000000" w:rsidR="00000000" w:rsidRPr="00000000">
          <w:rPr>
            <w:color w:val="1155cc"/>
            <w:u w:val="single"/>
            <w:rtl w:val="0"/>
          </w:rPr>
          <w:t xml:space="preserve">lk.biometric_concept_lk</w:t>
        </w:r>
      </w:hyperlink>
      <w:r w:rsidDel="00000000" w:rsidR="00000000" w:rsidRPr="00000000">
        <w:rPr>
          <w:rtl w:val="0"/>
        </w:rPr>
      </w:r>
    </w:p>
    <w:p w:rsidR="00000000" w:rsidDel="00000000" w:rsidP="00000000" w:rsidRDefault="00000000" w:rsidRPr="00000000">
      <w:pPr>
        <w:numPr>
          <w:ilvl w:val="0"/>
          <w:numId w:val="70"/>
        </w:numPr>
        <w:ind w:left="720" w:hanging="360"/>
        <w:contextualSpacing w:val="1"/>
        <w:rPr/>
      </w:pPr>
      <w:r w:rsidDel="00000000" w:rsidR="00000000" w:rsidRPr="00000000">
        <w:rPr>
          <w:rtl w:val="0"/>
        </w:rPr>
        <w:t xml:space="preserve">src.contact</w:t>
      </w:r>
    </w:p>
    <w:p w:rsidR="00000000" w:rsidDel="00000000" w:rsidP="00000000" w:rsidRDefault="00000000" w:rsidRPr="00000000">
      <w:pPr>
        <w:numPr>
          <w:ilvl w:val="1"/>
          <w:numId w:val="70"/>
        </w:numPr>
        <w:ind w:left="1440" w:hanging="360"/>
        <w:contextualSpacing w:val="1"/>
        <w:rPr/>
      </w:pPr>
      <w:r w:rsidDel="00000000" w:rsidR="00000000" w:rsidRPr="00000000">
        <w:rPr>
          <w:rtl w:val="0"/>
        </w:rPr>
        <w:t xml:space="preserve">src.contact.con_id=lk.biometric_concept_lk.con_id</w:t>
      </w:r>
    </w:p>
    <w:p w:rsidR="00000000" w:rsidDel="00000000" w:rsidP="00000000" w:rsidRDefault="00000000" w:rsidRPr="00000000">
      <w:pPr>
        <w:numPr>
          <w:ilvl w:val="0"/>
          <w:numId w:val="70"/>
        </w:numPr>
        <w:ind w:left="720" w:hanging="360"/>
        <w:contextualSpacing w:val="1"/>
        <w:rPr/>
      </w:pPr>
      <w:r w:rsidDel="00000000" w:rsidR="00000000" w:rsidRPr="00000000">
        <w:rPr>
          <w:rtl w:val="0"/>
        </w:rPr>
        <w:t xml:space="preserve">cdm.person</w:t>
      </w:r>
    </w:p>
    <w:p w:rsidR="00000000" w:rsidDel="00000000" w:rsidP="00000000" w:rsidRDefault="00000000" w:rsidRPr="00000000">
      <w:pPr>
        <w:numPr>
          <w:ilvl w:val="1"/>
          <w:numId w:val="70"/>
        </w:numPr>
        <w:ind w:left="1440" w:hanging="360"/>
        <w:contextualSpacing w:val="1"/>
        <w:rPr/>
      </w:pPr>
      <w:r w:rsidDel="00000000" w:rsidR="00000000" w:rsidRPr="00000000">
        <w:rPr>
          <w:rtl w:val="0"/>
        </w:rPr>
        <w:t xml:space="preserve">cdm.person.person_source_value=src.contact.pat_id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lk.biometric_concept_lk we populate only records that are associated with patients from cdm.person table and with lk.biometric_concept_lk.concept_id = 45766930 (concept_name ‘Admits alcohol use’). Domain_id of this concept is ‘Observation’. We use src.contact table to find corresponding person and provider for each record from lk.biometric_concept_lk.</w:t>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r w:rsidDel="00000000" w:rsidR="00000000" w:rsidRPr="00000000">
        <w:rPr>
          <w:rtl w:val="0"/>
        </w:rPr>
        <w:t xml:space="preserve"> (rule n.1 and n.4):</w:t>
      </w:r>
    </w:p>
    <w:p w:rsidR="00000000" w:rsidDel="00000000" w:rsidP="00000000" w:rsidRDefault="00000000" w:rsidRPr="00000000">
      <w:pPr>
        <w:numPr>
          <w:ilvl w:val="0"/>
          <w:numId w:val="57"/>
        </w:numPr>
        <w:spacing w:after="0" w:lineRule="auto"/>
        <w:ind w:left="720" w:hanging="360"/>
        <w:contextualSpacing w:val="1"/>
        <w:rPr/>
      </w:pPr>
      <w:r w:rsidDel="00000000" w:rsidR="00000000" w:rsidRPr="00000000">
        <w:rPr>
          <w:rtl w:val="0"/>
        </w:rPr>
        <w:t xml:space="preserve">about populating of </w:t>
      </w:r>
      <w:r w:rsidDel="00000000" w:rsidR="00000000" w:rsidRPr="00000000">
        <w:rPr>
          <w:rtl w:val="0"/>
        </w:rPr>
        <w:t xml:space="preserve">observation_date</w:t>
      </w:r>
      <w:r w:rsidDel="00000000" w:rsidR="00000000" w:rsidRPr="00000000">
        <w:rPr>
          <w:rtl w:val="0"/>
        </w:rPr>
        <w:t xml:space="preserve"> with date from source data ‘as is’</w:t>
      </w:r>
    </w:p>
    <w:p w:rsidR="00000000" w:rsidDel="00000000" w:rsidP="00000000" w:rsidRDefault="00000000" w:rsidRPr="00000000">
      <w:pPr>
        <w:numPr>
          <w:ilvl w:val="0"/>
          <w:numId w:val="23"/>
        </w:numPr>
        <w:spacing w:after="200" w:lineRule="auto"/>
        <w:ind w:left="720" w:hanging="360"/>
        <w:contextualSpacing w:val="1"/>
        <w:rPr/>
      </w:pPr>
      <w:r w:rsidDel="00000000" w:rsidR="00000000" w:rsidRPr="00000000">
        <w:rPr>
          <w:rtl w:val="0"/>
        </w:rPr>
        <w:t xml:space="preserve">rule regarding duplicates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(n.4) - from src.biometric (using lk.biometric_concept_lk)</w:t>
      </w:r>
    </w:p>
    <w:tbl>
      <w:tblPr>
        <w:tblStyle w:val="Table33"/>
        <w:bidiVisual w:val="0"/>
        <w:tblW w:w="1016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0"/>
        <w:gridCol w:w="2160"/>
        <w:gridCol w:w="2940"/>
        <w:gridCol w:w="1180"/>
        <w:gridCol w:w="1920"/>
        <w:tblGridChange w:id="0">
          <w:tblGrid>
            <w:gridCol w:w="1960"/>
            <w:gridCol w:w="2160"/>
            <w:gridCol w:w="2940"/>
            <w:gridCol w:w="1180"/>
            <w:gridCol w:w="1920"/>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i w:val="1"/>
                <w:sz w:val="20"/>
                <w:szCs w:val="20"/>
                <w:rtl w:val="0"/>
              </w:rPr>
              <w:t xml:space="preserve">Identity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n.4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observation_concept_id</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 lk.biometric_concept_lk.source_value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Populate with target concept_id lk.biometric_concept_lk.concept_id related to lk.biometric_concept_lk.source_value</w:t>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w:t>
            </w:r>
            <w:r w:rsidDel="00000000" w:rsidR="00000000" w:rsidRPr="00000000">
              <w:rPr>
                <w:sz w:val="20"/>
                <w:szCs w:val="20"/>
                <w:rtl w:val="0"/>
              </w:rPr>
              <w:t xml:space="preserve">biometric_concept_lk.</w:t>
            </w:r>
            <w:r w:rsidDel="00000000" w:rsidR="00000000" w:rsidRPr="00000000">
              <w:rPr>
                <w:sz w:val="20"/>
                <w:szCs w:val="20"/>
                <w:rtl w:val="0"/>
              </w:rPr>
              <w:t xml:space="preserve">con_date </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observation_time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highlight w:val="white"/>
                <w:rtl w:val="0"/>
              </w:rPr>
              <w:t xml:space="preserve">44814721</w:t>
            </w: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highlight w:val="white"/>
                <w:rtl w:val="0"/>
              </w:rPr>
              <w:t xml:space="preserve">44814721 has </w:t>
            </w:r>
            <w:r w:rsidDel="00000000" w:rsidR="00000000" w:rsidRPr="00000000">
              <w:rPr>
                <w:sz w:val="20"/>
                <w:szCs w:val="20"/>
                <w:rtl w:val="0"/>
              </w:rPr>
              <w:t xml:space="preserve">concept_name </w:t>
            </w:r>
            <w:r w:rsidDel="00000000" w:rsidR="00000000" w:rsidRPr="00000000">
              <w:rPr>
                <w:sz w:val="20"/>
                <w:szCs w:val="20"/>
                <w:highlight w:val="white"/>
                <w:rtl w:val="0"/>
              </w:rPr>
              <w:t xml:space="preserve">'Patient reported',  vocabulary_id='Observation Type’</w:t>
            </w: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value_as_number</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value_as_string</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qualifier_concept_id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cdm.provider.provider_id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n.4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src.contact.doc_id =  cdm.provider.provider_source_value</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w:t>
            </w:r>
            <w:r w:rsidDel="00000000" w:rsidR="00000000" w:rsidRPr="00000000">
              <w:rPr>
                <w:sz w:val="20"/>
                <w:szCs w:val="20"/>
                <w:rtl w:val="0"/>
              </w:rPr>
              <w:t xml:space="preserve">dm.visit_occurrence.visit_occurrence_id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Populate with cdm.visit_occurrence.visit_occurrence_id related to combination of person_id, observation_date and 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observation_source_value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“BIOMETRIC: “ + lk.biometric_concept_lk.source_value</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n.4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qualifier_source_value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uccw2wor1lmm" w:id="45"/>
      <w:bookmarkEnd w:id="45"/>
      <w:r w:rsidDel="00000000" w:rsidR="00000000" w:rsidRPr="00000000">
        <w:rPr>
          <w:rtl w:val="0"/>
        </w:rPr>
        <w:t xml:space="preserve">Rule n.5.1: records from src.allergy (using src.allergy.alg_id)</w:t>
      </w:r>
    </w:p>
    <w:p w:rsidR="00000000" w:rsidDel="00000000" w:rsidP="00000000" w:rsidRDefault="00000000" w:rsidRPr="00000000">
      <w:pPr>
        <w:contextualSpacing w:val="0"/>
      </w:pPr>
      <w:r w:rsidDel="00000000" w:rsidR="00000000" w:rsidRPr="00000000">
        <w:rPr>
          <w:rtl w:val="0"/>
        </w:rPr>
        <w:t xml:space="preserve">Table is populated from:</w:t>
      </w:r>
    </w:p>
    <w:p w:rsidR="00000000" w:rsidDel="00000000" w:rsidP="00000000" w:rsidRDefault="00000000" w:rsidRPr="00000000">
      <w:pPr>
        <w:numPr>
          <w:ilvl w:val="0"/>
          <w:numId w:val="42"/>
        </w:numPr>
        <w:spacing w:after="0" w:line="276" w:lineRule="auto"/>
        <w:ind w:left="720" w:hanging="360"/>
        <w:contextualSpacing w:val="1"/>
        <w:rPr/>
      </w:pPr>
      <w:r w:rsidDel="00000000" w:rsidR="00000000" w:rsidRPr="00000000">
        <w:rPr>
          <w:rtl w:val="0"/>
        </w:rPr>
        <w:t xml:space="preserve">src.allergy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сdm.person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cdm.person.person_source_value = src.</w:t>
      </w:r>
      <w:r w:rsidDel="00000000" w:rsidR="00000000" w:rsidRPr="00000000">
        <w:rPr>
          <w:rtl w:val="0"/>
        </w:rPr>
        <w:t xml:space="preserve">allergy</w:t>
      </w:r>
      <w:r w:rsidDel="00000000" w:rsidR="00000000" w:rsidRPr="00000000">
        <w:rPr>
          <w:rtl w:val="0"/>
        </w:rPr>
        <w:t xml:space="preserve">.pat_id</w:t>
      </w:r>
      <w:r w:rsidDel="00000000" w:rsidR="00000000" w:rsidRPr="00000000">
        <w:rPr>
          <w:rtl w:val="0"/>
        </w:rPr>
      </w:r>
    </w:p>
    <w:p w:rsidR="00000000" w:rsidDel="00000000" w:rsidP="00000000" w:rsidRDefault="00000000" w:rsidRPr="00000000">
      <w:pPr>
        <w:numPr>
          <w:ilvl w:val="0"/>
          <w:numId w:val="42"/>
        </w:numPr>
        <w:spacing w:after="0" w:line="276" w:lineRule="auto"/>
        <w:ind w:left="720" w:hanging="360"/>
        <w:contextualSpacing w:val="1"/>
        <w:rPr/>
      </w:pPr>
      <w:r w:rsidDel="00000000" w:rsidR="00000000" w:rsidRPr="00000000">
        <w:rPr>
          <w:rtl w:val="0"/>
        </w:rPr>
        <w:t xml:space="preserve">src.allergy_mapping_lk</w:t>
      </w:r>
    </w:p>
    <w:p w:rsidR="00000000" w:rsidDel="00000000" w:rsidP="00000000" w:rsidRDefault="00000000" w:rsidRPr="00000000">
      <w:pPr>
        <w:numPr>
          <w:ilvl w:val="1"/>
          <w:numId w:val="42"/>
        </w:numPr>
        <w:spacing w:after="0" w:line="276" w:lineRule="auto"/>
        <w:ind w:left="1440" w:hanging="360"/>
        <w:contextualSpacing w:val="1"/>
        <w:rPr/>
      </w:pPr>
      <w:r w:rsidDel="00000000" w:rsidR="00000000" w:rsidRPr="00000000">
        <w:rPr>
          <w:rtl w:val="0"/>
        </w:rPr>
        <w:t xml:space="preserve">src.allergy.alg_id=lk.allergy_mapping_lk.alg_id</w:t>
      </w:r>
    </w:p>
    <w:p w:rsidR="00000000" w:rsidDel="00000000" w:rsidP="00000000" w:rsidRDefault="00000000" w:rsidRPr="00000000">
      <w:pPr>
        <w:numPr>
          <w:ilvl w:val="0"/>
          <w:numId w:val="42"/>
        </w:numPr>
        <w:spacing w:after="0" w:before="60" w:lineRule="auto"/>
        <w:ind w:left="720" w:right="4" w:hanging="360"/>
        <w:contextualSpacing w:val="1"/>
        <w:rPr/>
      </w:pPr>
      <w:r w:rsidDel="00000000" w:rsidR="00000000" w:rsidRPr="00000000">
        <w:rPr>
          <w:rtl w:val="0"/>
        </w:rPr>
        <w:t xml:space="preserve">сdm.concept</w:t>
      </w:r>
    </w:p>
    <w:p w:rsidR="00000000" w:rsidDel="00000000" w:rsidP="00000000" w:rsidRDefault="00000000" w:rsidRPr="00000000">
      <w:pPr>
        <w:numPr>
          <w:ilvl w:val="1"/>
          <w:numId w:val="42"/>
        </w:numPr>
        <w:spacing w:after="0" w:before="60" w:lineRule="auto"/>
        <w:ind w:left="1440" w:right="4" w:hanging="360"/>
        <w:contextualSpacing w:val="1"/>
        <w:rPr/>
      </w:pPr>
      <w:r w:rsidDel="00000000" w:rsidR="00000000" w:rsidRPr="00000000">
        <w:rPr>
          <w:rtl w:val="0"/>
        </w:rPr>
        <w:t xml:space="preserve">cdm.concept.concept_code=lk.allergy_mapping_lk.concept_code</w:t>
      </w:r>
    </w:p>
    <w:p w:rsidR="00000000" w:rsidDel="00000000" w:rsidP="00000000" w:rsidRDefault="00000000" w:rsidRPr="00000000">
      <w:pPr>
        <w:numPr>
          <w:ilvl w:val="1"/>
          <w:numId w:val="42"/>
        </w:numPr>
        <w:spacing w:after="0" w:before="60" w:lineRule="auto"/>
        <w:ind w:left="1440" w:right="4" w:hanging="360"/>
        <w:contextualSpacing w:val="1"/>
        <w:rPr/>
      </w:pPr>
      <w:r w:rsidDel="00000000" w:rsidR="00000000" w:rsidRPr="00000000">
        <w:rPr>
          <w:rtl w:val="0"/>
        </w:rPr>
        <w:t xml:space="preserve">AND cdm.concept.vocabulary_id=’SNOMED’</w:t>
      </w:r>
    </w:p>
    <w:p w:rsidR="00000000" w:rsidDel="00000000" w:rsidP="00000000" w:rsidRDefault="00000000" w:rsidRPr="00000000">
      <w:pPr>
        <w:numPr>
          <w:ilvl w:val="1"/>
          <w:numId w:val="42"/>
        </w:numPr>
        <w:spacing w:after="0" w:before="60" w:lineRule="auto"/>
        <w:ind w:left="1440" w:right="4" w:hanging="360"/>
        <w:contextualSpacing w:val="1"/>
        <w:rPr/>
      </w:pPr>
      <w:r w:rsidDel="00000000" w:rsidR="00000000" w:rsidRPr="00000000">
        <w:rPr>
          <w:rtl w:val="0"/>
        </w:rPr>
        <w:t xml:space="preserve">AND cdm.concept.invalid_reason IS NULL</w:t>
      </w:r>
    </w:p>
    <w:p w:rsidR="00000000" w:rsidDel="00000000" w:rsidP="00000000" w:rsidRDefault="00000000" w:rsidRPr="00000000">
      <w:pPr>
        <w:contextualSpacing w:val="0"/>
      </w:pPr>
      <w:r w:rsidDel="00000000" w:rsidR="00000000" w:rsidRPr="00000000">
        <w:rPr>
          <w:rtl w:val="0"/>
        </w:rPr>
        <w:t xml:space="preserve">From </w:t>
      </w:r>
      <w:r w:rsidDel="00000000" w:rsidR="00000000" w:rsidRPr="00000000">
        <w:rPr>
          <w:rtl w:val="0"/>
        </w:rPr>
        <w:t xml:space="preserve">src.</w:t>
      </w:r>
      <w:r w:rsidDel="00000000" w:rsidR="00000000" w:rsidRPr="00000000">
        <w:rPr>
          <w:rtl w:val="0"/>
        </w:rPr>
        <w:t xml:space="preserve">allergy we populate only records that are associated with patients from cdm.person table. </w:t>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hyperlink w:anchor="_rjb481r50xzr">
        <w:r w:rsidDel="00000000" w:rsidR="00000000" w:rsidRPr="00000000">
          <w:rPr>
            <w:u w:val="single"/>
            <w:rtl w:val="0"/>
          </w:rPr>
          <w:t xml:space="preserve"> </w:t>
        </w:r>
      </w:hyperlink>
      <w:r w:rsidDel="00000000" w:rsidR="00000000" w:rsidRPr="00000000">
        <w:rPr>
          <w:rtl w:val="0"/>
        </w:rPr>
        <w:t xml:space="preserve">(rules n.1, 4 and 7):</w:t>
      </w:r>
    </w:p>
    <w:p w:rsidR="00000000" w:rsidDel="00000000" w:rsidP="00000000" w:rsidRDefault="00000000" w:rsidRPr="00000000">
      <w:pPr>
        <w:numPr>
          <w:ilvl w:val="0"/>
          <w:numId w:val="8"/>
        </w:numPr>
        <w:spacing w:after="0" w:lineRule="auto"/>
        <w:ind w:left="720" w:hanging="360"/>
        <w:contextualSpacing w:val="1"/>
        <w:rPr/>
      </w:pPr>
      <w:r w:rsidDel="00000000" w:rsidR="00000000" w:rsidRPr="00000000">
        <w:rPr>
          <w:rtl w:val="0"/>
        </w:rPr>
        <w:t xml:space="preserve">about populating of observation_date with date from source data ‘as is’</w:t>
      </w:r>
    </w:p>
    <w:p w:rsidR="00000000" w:rsidDel="00000000" w:rsidP="00000000" w:rsidRDefault="00000000" w:rsidRPr="00000000">
      <w:pPr>
        <w:numPr>
          <w:ilvl w:val="0"/>
          <w:numId w:val="14"/>
        </w:numPr>
        <w:spacing w:after="0" w:lineRule="auto"/>
        <w:ind w:left="720" w:hanging="360"/>
        <w:contextualSpacing w:val="1"/>
        <w:rPr/>
      </w:pPr>
      <w:r w:rsidDel="00000000" w:rsidR="00000000" w:rsidRPr="00000000">
        <w:rPr>
          <w:rtl w:val="0"/>
        </w:rPr>
        <w:t xml:space="preserve">rule regarding duplicates</w:t>
      </w:r>
    </w:p>
    <w:p w:rsidR="00000000" w:rsidDel="00000000" w:rsidP="00000000" w:rsidRDefault="00000000" w:rsidRPr="00000000">
      <w:pPr>
        <w:numPr>
          <w:ilvl w:val="0"/>
          <w:numId w:val="69"/>
        </w:numPr>
        <w:ind w:left="720" w:hanging="360"/>
        <w:contextualSpacing w:val="1"/>
        <w:rPr/>
      </w:pPr>
      <w:r w:rsidDel="00000000" w:rsidR="00000000" w:rsidRPr="00000000">
        <w:rPr>
          <w:rtl w:val="0"/>
        </w:rPr>
        <w:t xml:space="preserve">about populating records from src.allergy according to corresponding domain_id </w:t>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(n.5.1) - records from src.allergy (using src.allergy.alg_id)</w:t>
      </w:r>
    </w:p>
    <w:tbl>
      <w:tblPr>
        <w:tblStyle w:val="Table34"/>
        <w:bidiVisual w:val="0"/>
        <w:tblW w:w="1016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0"/>
        <w:gridCol w:w="2160"/>
        <w:gridCol w:w="2940"/>
        <w:gridCol w:w="1180"/>
        <w:gridCol w:w="1920"/>
        <w:tblGridChange w:id="0">
          <w:tblGrid>
            <w:gridCol w:w="1960"/>
            <w:gridCol w:w="2160"/>
            <w:gridCol w:w="2940"/>
            <w:gridCol w:w="1180"/>
            <w:gridCol w:w="1920"/>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i w:val="1"/>
                <w:sz w:val="20"/>
                <w:szCs w:val="20"/>
                <w:rtl w:val="0"/>
              </w:rPr>
              <w:t xml:space="preserve">Identity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n.5.1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lk.allergy_mapping_lk.concept_code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n.5.1 above</w:t>
            </w:r>
          </w:p>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Find target 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cdm.concept.concept_id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using</w:t>
            </w:r>
          </w:p>
          <w:p w:rsidR="00000000" w:rsidDel="00000000" w:rsidP="00000000" w:rsidRDefault="00000000" w:rsidRPr="00000000">
            <w:pPr>
              <w:contextualSpacing w:val="0"/>
            </w:pPr>
            <w:r w:rsidDel="00000000" w:rsidR="00000000" w:rsidRPr="00000000">
              <w:rPr>
                <w:sz w:val="20"/>
                <w:szCs w:val="20"/>
                <w:rtl w:val="0"/>
              </w:rPr>
              <w:t xml:space="preserve">src.allergy.alg_id</w:t>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observation_date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src.allergy.(all_start_date/input_date)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IF all_start_date IS NOT NULL </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THEN all_start_date</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ELSE input_date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observation_time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38000280 </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38000280 </w:t>
            </w:r>
            <w:r w:rsidDel="00000000" w:rsidR="00000000" w:rsidRPr="00000000">
              <w:rPr>
                <w:sz w:val="20"/>
                <w:szCs w:val="20"/>
                <w:rtl w:val="0"/>
              </w:rPr>
              <w:t xml:space="preserve">has </w:t>
            </w:r>
            <w:r w:rsidDel="00000000" w:rsidR="00000000" w:rsidRPr="00000000">
              <w:rPr>
                <w:sz w:val="20"/>
                <w:szCs w:val="20"/>
                <w:rtl w:val="0"/>
              </w:rPr>
              <w:t xml:space="preserve">concept_name </w:t>
            </w:r>
            <w:r w:rsidDel="00000000" w:rsidR="00000000" w:rsidRPr="00000000">
              <w:rPr>
                <w:sz w:val="20"/>
                <w:szCs w:val="20"/>
                <w:highlight w:val="white"/>
                <w:rtl w:val="0"/>
              </w:rPr>
              <w:t xml:space="preserve">'Observation recorded from EHR',  vocabulary_id='Observation Type’</w:t>
            </w: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value_as_number</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value_as_string</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qualifier_concept_id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w:t>
            </w:r>
            <w:r w:rsidDel="00000000" w:rsidR="00000000" w:rsidRPr="00000000">
              <w:rPr>
                <w:sz w:val="20"/>
                <w:szCs w:val="20"/>
                <w:rtl w:val="0"/>
              </w:rPr>
              <w:t xml:space="preserve">dm.visit_occurrence.visit_occurrence_id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Populate with cdm.visit_occurrence.visit_occurrence_id related to combination of person_id and observation_date </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ind w:left="0" w:firstLine="0"/>
              <w:contextualSpacing w:val="0"/>
            </w:pPr>
            <w:r w:rsidDel="00000000" w:rsidR="00000000" w:rsidRPr="00000000">
              <w:rPr>
                <w:sz w:val="20"/>
                <w:szCs w:val="20"/>
                <w:rtl w:val="0"/>
              </w:rPr>
              <w:t xml:space="preserve">“SNOMED: “ + </w:t>
            </w:r>
            <w:r w:rsidDel="00000000" w:rsidR="00000000" w:rsidRPr="00000000">
              <w:rPr>
                <w:sz w:val="20"/>
                <w:szCs w:val="20"/>
                <w:rtl w:val="0"/>
              </w:rPr>
              <w:t xml:space="preserve">lk.allergy_mapping_lk.concept_code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n.5.1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lk.allergy_mapping_lk.concept_code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n.5.1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Find source 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cdm.concept.concept_id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using</w:t>
            </w:r>
          </w:p>
          <w:p w:rsidR="00000000" w:rsidDel="00000000" w:rsidP="00000000" w:rsidRDefault="00000000" w:rsidRPr="00000000">
            <w:pPr>
              <w:contextualSpacing w:val="0"/>
            </w:pPr>
            <w:r w:rsidDel="00000000" w:rsidR="00000000" w:rsidRPr="00000000">
              <w:rPr>
                <w:sz w:val="20"/>
                <w:szCs w:val="20"/>
                <w:rtl w:val="0"/>
              </w:rPr>
              <w:t xml:space="preserve">src.allergy.alg_id</w:t>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qualifier_source_value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6pukgqhvvoc2" w:id="46"/>
      <w:bookmarkEnd w:id="46"/>
      <w:r w:rsidDel="00000000" w:rsidR="00000000" w:rsidRPr="00000000">
        <w:rPr>
          <w:rtl w:val="0"/>
        </w:rPr>
        <w:t xml:space="preserve">Rule n.5.2: records from src.allergy (using src.allergy.man_id)</w:t>
      </w:r>
    </w:p>
    <w:p w:rsidR="00000000" w:rsidDel="00000000" w:rsidP="00000000" w:rsidRDefault="00000000" w:rsidRPr="00000000">
      <w:pPr>
        <w:contextualSpacing w:val="0"/>
      </w:pPr>
      <w:r w:rsidDel="00000000" w:rsidR="00000000" w:rsidRPr="00000000">
        <w:rPr>
          <w:rtl w:val="0"/>
        </w:rPr>
        <w:t xml:space="preserve">Table is populated from:</w:t>
      </w:r>
    </w:p>
    <w:p w:rsidR="00000000" w:rsidDel="00000000" w:rsidP="00000000" w:rsidRDefault="00000000" w:rsidRPr="00000000">
      <w:pPr>
        <w:numPr>
          <w:ilvl w:val="0"/>
          <w:numId w:val="42"/>
        </w:numPr>
        <w:spacing w:after="0" w:line="276" w:lineRule="auto"/>
        <w:ind w:left="720" w:hanging="360"/>
        <w:contextualSpacing w:val="1"/>
        <w:rPr/>
      </w:pPr>
      <w:r w:rsidDel="00000000" w:rsidR="00000000" w:rsidRPr="00000000">
        <w:rPr>
          <w:rtl w:val="0"/>
        </w:rPr>
        <w:t xml:space="preserve">src.allergy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сdm.person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cdm.person.person_source_value = src.</w:t>
      </w:r>
      <w:r w:rsidDel="00000000" w:rsidR="00000000" w:rsidRPr="00000000">
        <w:rPr>
          <w:rtl w:val="0"/>
        </w:rPr>
        <w:t xml:space="preserve">allergy</w:t>
      </w:r>
      <w:r w:rsidDel="00000000" w:rsidR="00000000" w:rsidRPr="00000000">
        <w:rPr>
          <w:rtl w:val="0"/>
        </w:rPr>
        <w:t xml:space="preserve">.pat_id</w:t>
      </w:r>
      <w:r w:rsidDel="00000000" w:rsidR="00000000" w:rsidRPr="00000000">
        <w:rPr>
          <w:rtl w:val="0"/>
        </w:rPr>
      </w:r>
    </w:p>
    <w:p w:rsidR="00000000" w:rsidDel="00000000" w:rsidP="00000000" w:rsidRDefault="00000000" w:rsidRPr="00000000">
      <w:pPr>
        <w:numPr>
          <w:ilvl w:val="0"/>
          <w:numId w:val="42"/>
        </w:numPr>
        <w:spacing w:after="0" w:line="276" w:lineRule="auto"/>
        <w:ind w:left="720" w:hanging="360"/>
        <w:contextualSpacing w:val="1"/>
        <w:rPr/>
      </w:pPr>
      <w:r w:rsidDel="00000000" w:rsidR="00000000" w:rsidRPr="00000000">
        <w:rPr>
          <w:rtl w:val="0"/>
        </w:rPr>
        <w:t xml:space="preserve">src.manifestation_mapping_lk</w:t>
      </w:r>
    </w:p>
    <w:p w:rsidR="00000000" w:rsidDel="00000000" w:rsidP="00000000" w:rsidRDefault="00000000" w:rsidRPr="00000000">
      <w:pPr>
        <w:numPr>
          <w:ilvl w:val="1"/>
          <w:numId w:val="42"/>
        </w:numPr>
        <w:spacing w:after="0" w:line="276" w:lineRule="auto"/>
        <w:ind w:left="1440" w:hanging="360"/>
        <w:contextualSpacing w:val="1"/>
        <w:rPr/>
      </w:pPr>
      <w:r w:rsidDel="00000000" w:rsidR="00000000" w:rsidRPr="00000000">
        <w:rPr>
          <w:rtl w:val="0"/>
        </w:rPr>
        <w:t xml:space="preserve">src.allergy.man_id=lk.manifestation_mapping_lk.man_id</w:t>
      </w:r>
    </w:p>
    <w:p w:rsidR="00000000" w:rsidDel="00000000" w:rsidP="00000000" w:rsidRDefault="00000000" w:rsidRPr="00000000">
      <w:pPr>
        <w:numPr>
          <w:ilvl w:val="0"/>
          <w:numId w:val="42"/>
        </w:numPr>
        <w:spacing w:after="0" w:before="60" w:lineRule="auto"/>
        <w:ind w:left="720" w:right="4" w:hanging="360"/>
        <w:contextualSpacing w:val="1"/>
        <w:rPr/>
      </w:pPr>
      <w:r w:rsidDel="00000000" w:rsidR="00000000" w:rsidRPr="00000000">
        <w:rPr>
          <w:rtl w:val="0"/>
        </w:rPr>
        <w:t xml:space="preserve">cdm.concept</w:t>
      </w:r>
    </w:p>
    <w:p w:rsidR="00000000" w:rsidDel="00000000" w:rsidP="00000000" w:rsidRDefault="00000000" w:rsidRPr="00000000">
      <w:pPr>
        <w:numPr>
          <w:ilvl w:val="1"/>
          <w:numId w:val="42"/>
        </w:numPr>
        <w:spacing w:after="0" w:before="60" w:lineRule="auto"/>
        <w:ind w:left="1440" w:right="4" w:hanging="360"/>
        <w:contextualSpacing w:val="1"/>
        <w:rPr/>
      </w:pPr>
      <w:r w:rsidDel="00000000" w:rsidR="00000000" w:rsidRPr="00000000">
        <w:rPr>
          <w:rtl w:val="0"/>
        </w:rPr>
        <w:t xml:space="preserve">cdm.concept.concept_code=lk.manifestation_mapping_lk.concept_code</w:t>
      </w:r>
    </w:p>
    <w:p w:rsidR="00000000" w:rsidDel="00000000" w:rsidP="00000000" w:rsidRDefault="00000000" w:rsidRPr="00000000">
      <w:pPr>
        <w:numPr>
          <w:ilvl w:val="1"/>
          <w:numId w:val="42"/>
        </w:numPr>
        <w:spacing w:after="0" w:before="60" w:lineRule="auto"/>
        <w:ind w:left="1440" w:right="4" w:hanging="360"/>
        <w:contextualSpacing w:val="1"/>
        <w:rPr/>
      </w:pPr>
      <w:r w:rsidDel="00000000" w:rsidR="00000000" w:rsidRPr="00000000">
        <w:rPr>
          <w:rtl w:val="0"/>
        </w:rPr>
        <w:t xml:space="preserve">AND cdm.concept.vocabulary_id=’SNOMED’</w:t>
      </w:r>
    </w:p>
    <w:p w:rsidR="00000000" w:rsidDel="00000000" w:rsidP="00000000" w:rsidRDefault="00000000" w:rsidRPr="00000000">
      <w:pPr>
        <w:numPr>
          <w:ilvl w:val="1"/>
          <w:numId w:val="42"/>
        </w:numPr>
        <w:spacing w:after="0" w:before="60" w:lineRule="auto"/>
        <w:ind w:left="1440" w:right="4" w:hanging="360"/>
        <w:contextualSpacing w:val="1"/>
        <w:rPr/>
      </w:pPr>
      <w:r w:rsidDel="00000000" w:rsidR="00000000" w:rsidRPr="00000000">
        <w:rPr>
          <w:rtl w:val="0"/>
        </w:rPr>
        <w:t xml:space="preserve">AND cdm.concept.invalid_reason IS NULL</w:t>
      </w:r>
    </w:p>
    <w:p w:rsidR="00000000" w:rsidDel="00000000" w:rsidP="00000000" w:rsidRDefault="00000000" w:rsidRPr="00000000">
      <w:pPr>
        <w:contextualSpacing w:val="0"/>
      </w:pPr>
      <w:r w:rsidDel="00000000" w:rsidR="00000000" w:rsidRPr="00000000">
        <w:rPr>
          <w:rtl w:val="0"/>
        </w:rPr>
        <w:t xml:space="preserve">From </w:t>
      </w:r>
      <w:r w:rsidDel="00000000" w:rsidR="00000000" w:rsidRPr="00000000">
        <w:rPr>
          <w:rtl w:val="0"/>
        </w:rPr>
        <w:t xml:space="preserve">src.</w:t>
      </w:r>
      <w:r w:rsidDel="00000000" w:rsidR="00000000" w:rsidRPr="00000000">
        <w:rPr>
          <w:rtl w:val="0"/>
        </w:rPr>
        <w:t xml:space="preserve">allergy we populate only records that are associated with patients from cdm.person table. </w:t>
      </w:r>
    </w:p>
    <w:p w:rsidR="00000000" w:rsidDel="00000000" w:rsidP="00000000" w:rsidRDefault="00000000" w:rsidRPr="00000000">
      <w:pPr>
        <w:contextualSpacing w:val="0"/>
      </w:pPr>
      <w:r w:rsidDel="00000000" w:rsidR="00000000" w:rsidRPr="00000000">
        <w:rPr>
          <w:rtl w:val="0"/>
        </w:rPr>
        <w:t xml:space="preserve">See also </w:t>
      </w:r>
      <w:hyperlink w:anchor="_rjb481r50xzr">
        <w:r w:rsidDel="00000000" w:rsidR="00000000" w:rsidRPr="00000000">
          <w:rPr>
            <w:color w:val="1155cc"/>
            <w:u w:val="single"/>
            <w:rtl w:val="0"/>
          </w:rPr>
          <w:t xml:space="preserve">Business Rules Summary</w:t>
        </w:r>
      </w:hyperlink>
      <w:hyperlink w:anchor="_rjb481r50xzr">
        <w:r w:rsidDel="00000000" w:rsidR="00000000" w:rsidRPr="00000000">
          <w:rPr>
            <w:u w:val="single"/>
            <w:rtl w:val="0"/>
          </w:rPr>
          <w:t xml:space="preserve"> </w:t>
        </w:r>
      </w:hyperlink>
      <w:r w:rsidDel="00000000" w:rsidR="00000000" w:rsidRPr="00000000">
        <w:rPr>
          <w:rtl w:val="0"/>
        </w:rPr>
        <w:t xml:space="preserve">(rules n.1, 4 and 7):</w:t>
      </w:r>
    </w:p>
    <w:p w:rsidR="00000000" w:rsidDel="00000000" w:rsidP="00000000" w:rsidRDefault="00000000" w:rsidRPr="00000000">
      <w:pPr>
        <w:numPr>
          <w:ilvl w:val="0"/>
          <w:numId w:val="29"/>
        </w:numPr>
        <w:spacing w:after="0" w:lineRule="auto"/>
        <w:ind w:left="720" w:hanging="360"/>
        <w:contextualSpacing w:val="1"/>
        <w:rPr/>
      </w:pPr>
      <w:r w:rsidDel="00000000" w:rsidR="00000000" w:rsidRPr="00000000">
        <w:rPr>
          <w:rtl w:val="0"/>
        </w:rPr>
        <w:t xml:space="preserve">about populating of observation_date with date from source data ‘as is’</w:t>
      </w:r>
    </w:p>
    <w:p w:rsidR="00000000" w:rsidDel="00000000" w:rsidP="00000000" w:rsidRDefault="00000000" w:rsidRPr="00000000">
      <w:pPr>
        <w:numPr>
          <w:ilvl w:val="0"/>
          <w:numId w:val="66"/>
        </w:numPr>
        <w:spacing w:after="0" w:lineRule="auto"/>
        <w:ind w:left="720" w:hanging="360"/>
        <w:contextualSpacing w:val="1"/>
        <w:rPr/>
      </w:pPr>
      <w:r w:rsidDel="00000000" w:rsidR="00000000" w:rsidRPr="00000000">
        <w:rPr>
          <w:rtl w:val="0"/>
        </w:rPr>
        <w:t xml:space="preserve">rule regarding duplicates</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about populating records from src.allergy according to corresponding domain_id </w:t>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(n.5.2) - records from src.allergy (using src.allergy.alg_id)</w:t>
      </w:r>
    </w:p>
    <w:tbl>
      <w:tblPr>
        <w:tblStyle w:val="Table35"/>
        <w:bidiVisual w:val="0"/>
        <w:tblW w:w="1016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0"/>
        <w:gridCol w:w="2160"/>
        <w:gridCol w:w="2940"/>
        <w:gridCol w:w="1180"/>
        <w:gridCol w:w="1920"/>
        <w:tblGridChange w:id="0">
          <w:tblGrid>
            <w:gridCol w:w="1960"/>
            <w:gridCol w:w="2160"/>
            <w:gridCol w:w="2940"/>
            <w:gridCol w:w="1180"/>
            <w:gridCol w:w="1920"/>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i w:val="1"/>
                <w:sz w:val="20"/>
                <w:szCs w:val="20"/>
                <w:rtl w:val="0"/>
              </w:rPr>
              <w:t xml:space="preserve">Identity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cdm.person.person_id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n.5.2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observation_concept_id</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lk.manifestation_mapping_lk.concept_code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n.5.2 above</w:t>
            </w:r>
          </w:p>
          <w:p w:rsidR="00000000" w:rsidDel="00000000" w:rsidP="00000000" w:rsidRDefault="00000000" w:rsidRPr="00000000">
            <w:pPr>
              <w:spacing w:after="0" w:before="60" w:lineRule="auto"/>
              <w:ind w:right="4"/>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sz w:val="20"/>
                <w:szCs w:val="20"/>
                <w:highlight w:val="white"/>
                <w:rtl w:val="0"/>
              </w:rPr>
              <w:t xml:space="preserve">Yes</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Find target 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cdm.concept.concept_id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using</w:t>
            </w:r>
          </w:p>
          <w:p w:rsidR="00000000" w:rsidDel="00000000" w:rsidP="00000000" w:rsidRDefault="00000000" w:rsidRPr="00000000">
            <w:pPr>
              <w:contextualSpacing w:val="0"/>
            </w:pPr>
            <w:r w:rsidDel="00000000" w:rsidR="00000000" w:rsidRPr="00000000">
              <w:rPr>
                <w:sz w:val="20"/>
                <w:szCs w:val="20"/>
                <w:rtl w:val="0"/>
              </w:rPr>
              <w:t xml:space="preserve">src.allergy.man_id</w:t>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observation_date</w:t>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src.allergy.(all_start_date/input_date)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contextualSpacing w:val="0"/>
            </w:pPr>
            <w:r w:rsidDel="00000000" w:rsidR="00000000" w:rsidRPr="00000000">
              <w:rPr>
                <w:sz w:val="20"/>
                <w:szCs w:val="20"/>
                <w:rtl w:val="0"/>
              </w:rPr>
              <w:t xml:space="preserve">IF all_start_date IS NOT NULL </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THEN all_start_date</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ELSE input_date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observation_time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38000280 </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38000280 </w:t>
            </w:r>
            <w:r w:rsidDel="00000000" w:rsidR="00000000" w:rsidRPr="00000000">
              <w:rPr>
                <w:sz w:val="20"/>
                <w:szCs w:val="20"/>
                <w:rtl w:val="0"/>
              </w:rPr>
              <w:t xml:space="preserve">has </w:t>
            </w:r>
            <w:r w:rsidDel="00000000" w:rsidR="00000000" w:rsidRPr="00000000">
              <w:rPr>
                <w:sz w:val="20"/>
                <w:szCs w:val="20"/>
                <w:rtl w:val="0"/>
              </w:rPr>
              <w:t xml:space="preserve">concept_name </w:t>
            </w:r>
            <w:r w:rsidDel="00000000" w:rsidR="00000000" w:rsidRPr="00000000">
              <w:rPr>
                <w:sz w:val="20"/>
                <w:szCs w:val="20"/>
                <w:highlight w:val="white"/>
                <w:rtl w:val="0"/>
              </w:rPr>
              <w:t xml:space="preserve">'Observation recorded from EHR',  vocabulary_id='Observation Type’</w:t>
            </w: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value_as_number</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value_as_string</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value_as_concept_id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qualifier_concept_id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w:t>
            </w:r>
            <w:r w:rsidDel="00000000" w:rsidR="00000000" w:rsidRPr="00000000">
              <w:rPr>
                <w:sz w:val="20"/>
                <w:szCs w:val="20"/>
                <w:rtl w:val="0"/>
              </w:rPr>
              <w:t xml:space="preserve">dm.visit_occurrence.visit_occurrence_id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Populate with cdm.visit_occurrence.visit_occurrence_id related to combination of person_id and observation_date </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“SNOMED: “ + </w:t>
            </w:r>
            <w:r w:rsidDel="00000000" w:rsidR="00000000" w:rsidRPr="00000000">
              <w:rPr>
                <w:sz w:val="20"/>
                <w:szCs w:val="20"/>
                <w:rtl w:val="0"/>
              </w:rPr>
              <w:t xml:space="preserve">lk.manifestation_mapping_lk.concept_code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n.5.2 above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observation_source_concept_id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76" w:lineRule="auto"/>
              <w:contextualSpacing w:val="0"/>
            </w:pPr>
            <w:r w:rsidDel="00000000" w:rsidR="00000000" w:rsidRPr="00000000">
              <w:rPr>
                <w:sz w:val="20"/>
                <w:szCs w:val="20"/>
                <w:rtl w:val="0"/>
              </w:rPr>
              <w:t xml:space="preserve">lk.manifestation_mapping_lk.concept_code</w:t>
            </w:r>
          </w:p>
        </w:tc>
        <w:tc>
          <w:tcPr>
            <w:tcBorders>
              <w:righ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 n.5.2 above</w:t>
            </w:r>
          </w:p>
        </w:tc>
        <w:tc>
          <w:tcPr>
            <w:tcBorders>
              <w:top w:color="000000" w:space="0" w:sz="6" w:val="single"/>
              <w:left w:color="000000" w:space="0" w:sz="6" w:val="single"/>
              <w:bottom w:color="000000" w:space="0" w:sz="6" w:val="single"/>
              <w:right w:color="000000" w:space="0" w:sz="6" w:val="single"/>
            </w:tcBorders>
            <w:tcMar>
              <w:top w:w="60.0" w:type="dxa"/>
              <w:left w:w="100.0" w:type="dxa"/>
              <w:bottom w:w="60.0" w:type="dxa"/>
              <w:right w:w="100.0" w:type="dxa"/>
            </w:tcMar>
          </w:tcPr>
          <w:p w:rsidR="00000000" w:rsidDel="00000000" w:rsidP="00000000" w:rsidRDefault="00000000" w:rsidRPr="00000000">
            <w:pPr>
              <w:spacing w:after="0" w:line="336" w:lineRule="auto"/>
              <w:contextualSpacing w:val="0"/>
            </w:pPr>
            <w:r w:rsidDel="00000000" w:rsidR="00000000" w:rsidRPr="00000000">
              <w:rPr>
                <w:rtl w:val="0"/>
              </w:rPr>
            </w:r>
          </w:p>
        </w:tc>
        <w:tc>
          <w:tcPr>
            <w:tcBorders>
              <w:left w:color="000000" w:space="0" w:sz="6" w:val="single"/>
            </w:tcBorders>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Find source 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cdm.concept.concept_id </w:t>
            </w:r>
          </w:p>
          <w:p w:rsidR="00000000" w:rsidDel="00000000" w:rsidP="00000000" w:rsidRDefault="00000000" w:rsidRPr="00000000">
            <w:pPr>
              <w:spacing w:after="0" w:lineRule="auto"/>
              <w:ind w:right="4"/>
              <w:contextualSpacing w:val="0"/>
            </w:pPr>
            <w:r w:rsidDel="00000000" w:rsidR="00000000" w:rsidRPr="00000000">
              <w:rPr>
                <w:sz w:val="20"/>
                <w:szCs w:val="20"/>
                <w:rtl w:val="0"/>
              </w:rPr>
              <w:t xml:space="preserve">using</w:t>
            </w:r>
          </w:p>
          <w:p w:rsidR="00000000" w:rsidDel="00000000" w:rsidP="00000000" w:rsidRDefault="00000000" w:rsidRPr="00000000">
            <w:pPr>
              <w:contextualSpacing w:val="0"/>
            </w:pPr>
            <w:r w:rsidDel="00000000" w:rsidR="00000000" w:rsidRPr="00000000">
              <w:rPr>
                <w:sz w:val="20"/>
                <w:szCs w:val="20"/>
                <w:rtl w:val="0"/>
              </w:rPr>
              <w:t xml:space="preserve">src.allergy.man_id</w:t>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unit_source_value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tcMar>
              <w:top w:w="60.0" w:type="dxa"/>
              <w:left w:w="100.0" w:type="dxa"/>
              <w:bottom w:w="60.0" w:type="dxa"/>
              <w:right w:w="100.0" w:type="dxa"/>
            </w:tcMa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qualifier_source_value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ccp3lf5uptpt" w:id="47"/>
      <w:bookmarkEnd w:id="47"/>
      <w:r w:rsidDel="00000000" w:rsidR="00000000" w:rsidRPr="00000000">
        <w:rPr>
          <w:rtl w:val="0"/>
        </w:rPr>
        <w:t xml:space="preserve">3.2.8 Table Name: </w:t>
      </w:r>
      <w:hyperlink r:id="rId24">
        <w:r w:rsidDel="00000000" w:rsidR="00000000" w:rsidRPr="00000000">
          <w:rPr>
            <w:color w:val="1155cc"/>
            <w:u w:val="single"/>
            <w:rtl w:val="0"/>
          </w:rPr>
          <w:t xml:space="preserve">VISIT_OCCURRENCE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Summary</w:t>
      </w:r>
      <w:hyperlink r:id="rId25">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The visit domain contains the spans of time a person continuously receives medical services from one or more providers at a care site in a given setting within the healthcare system. </w:t>
      </w:r>
    </w:p>
    <w:p w:rsidR="00000000" w:rsidDel="00000000" w:rsidP="00000000" w:rsidRDefault="00000000" w:rsidRPr="00000000">
      <w:pPr>
        <w:contextualSpacing w:val="0"/>
      </w:pPr>
      <w:r w:rsidDel="00000000" w:rsidR="00000000" w:rsidRPr="00000000">
        <w:rPr>
          <w:b w:val="1"/>
          <w:color w:val="4f81bd"/>
          <w:sz w:val="24"/>
          <w:szCs w:val="24"/>
          <w:rtl w:val="0"/>
        </w:rPr>
        <w:t xml:space="preserve">Mapping Rules</w:t>
      </w:r>
    </w:p>
    <w:p w:rsidR="00000000" w:rsidDel="00000000" w:rsidP="00000000" w:rsidRDefault="00000000" w:rsidRPr="00000000">
      <w:pPr>
        <w:contextualSpacing w:val="0"/>
      </w:pPr>
      <w:r w:rsidDel="00000000" w:rsidR="00000000" w:rsidRPr="00000000">
        <w:rPr>
          <w:rtl w:val="0"/>
        </w:rPr>
        <w:t xml:space="preserve">Table is populated from event tables:</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cdm.procedure_occurrence</w:t>
      </w:r>
    </w:p>
    <w:p w:rsidR="00000000" w:rsidDel="00000000" w:rsidP="00000000" w:rsidRDefault="00000000" w:rsidRPr="00000000">
      <w:pPr>
        <w:numPr>
          <w:ilvl w:val="0"/>
          <w:numId w:val="43"/>
        </w:numPr>
        <w:ind w:left="720" w:hanging="360"/>
        <w:contextualSpacing w:val="1"/>
        <w:rPr>
          <w:rFonts w:ascii="Arial" w:cs="Arial" w:eastAsia="Arial" w:hAnsi="Arial"/>
        </w:rPr>
      </w:pPr>
      <w:r w:rsidDel="00000000" w:rsidR="00000000" w:rsidRPr="00000000">
        <w:rPr>
          <w:rtl w:val="0"/>
        </w:rPr>
        <w:t xml:space="preserve">cdm.drug_exposure</w:t>
      </w:r>
    </w:p>
    <w:p w:rsidR="00000000" w:rsidDel="00000000" w:rsidP="00000000" w:rsidRDefault="00000000" w:rsidRPr="00000000">
      <w:pPr>
        <w:numPr>
          <w:ilvl w:val="0"/>
          <w:numId w:val="43"/>
        </w:numPr>
        <w:ind w:left="720" w:hanging="360"/>
        <w:contextualSpacing w:val="1"/>
        <w:rPr>
          <w:rFonts w:ascii="Arial" w:cs="Arial" w:eastAsia="Arial" w:hAnsi="Arial"/>
        </w:rPr>
      </w:pPr>
      <w:r w:rsidDel="00000000" w:rsidR="00000000" w:rsidRPr="00000000">
        <w:rPr>
          <w:rtl w:val="0"/>
        </w:rPr>
        <w:t xml:space="preserve">cdm.condition_occurrence</w:t>
      </w:r>
    </w:p>
    <w:p w:rsidR="00000000" w:rsidDel="00000000" w:rsidP="00000000" w:rsidRDefault="00000000" w:rsidRPr="00000000">
      <w:pPr>
        <w:numPr>
          <w:ilvl w:val="0"/>
          <w:numId w:val="43"/>
        </w:numPr>
        <w:ind w:left="720" w:hanging="360"/>
        <w:contextualSpacing w:val="1"/>
        <w:rPr>
          <w:rFonts w:ascii="Arial" w:cs="Arial" w:eastAsia="Arial" w:hAnsi="Arial"/>
        </w:rPr>
      </w:pPr>
      <w:r w:rsidDel="00000000" w:rsidR="00000000" w:rsidRPr="00000000">
        <w:rPr>
          <w:rtl w:val="0"/>
        </w:rPr>
        <w:t xml:space="preserve">cdm.measurement</w:t>
      </w:r>
    </w:p>
    <w:p w:rsidR="00000000" w:rsidDel="00000000" w:rsidP="00000000" w:rsidRDefault="00000000" w:rsidRPr="00000000">
      <w:pPr>
        <w:numPr>
          <w:ilvl w:val="0"/>
          <w:numId w:val="43"/>
        </w:numPr>
        <w:ind w:left="720" w:hanging="360"/>
        <w:contextualSpacing w:val="1"/>
        <w:rPr>
          <w:rFonts w:ascii="Arial" w:cs="Arial" w:eastAsia="Arial" w:hAnsi="Arial"/>
        </w:rPr>
      </w:pPr>
      <w:r w:rsidDel="00000000" w:rsidR="00000000" w:rsidRPr="00000000">
        <w:rPr>
          <w:rtl w:val="0"/>
        </w:rPr>
        <w:t xml:space="preserve">cdm.observation</w:t>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w:t>
      </w:r>
    </w:p>
    <w:tbl>
      <w:tblPr>
        <w:tblStyle w:val="Table36"/>
        <w:bidiVisual w:val="0"/>
        <w:tblW w:w="10185.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2880"/>
        <w:gridCol w:w="2475"/>
        <w:gridCol w:w="1020"/>
        <w:gridCol w:w="1935"/>
        <w:tblGridChange w:id="0">
          <w:tblGrid>
            <w:gridCol w:w="1875"/>
            <w:gridCol w:w="2880"/>
            <w:gridCol w:w="2475"/>
            <w:gridCol w:w="1020"/>
            <w:gridCol w:w="1935"/>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18"/>
                <w:szCs w:val="18"/>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18"/>
                <w:szCs w:val="18"/>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18"/>
                <w:szCs w:val="18"/>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18"/>
                <w:szCs w:val="18"/>
                <w:rtl w:val="0"/>
              </w:rPr>
              <w:t xml:space="preserve">Required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18"/>
                <w:szCs w:val="18"/>
                <w:rtl w:val="0"/>
              </w:rPr>
              <w:t xml:space="preserve">Comment</w:t>
            </w:r>
          </w:p>
        </w:tc>
      </w:tr>
      <w:tr>
        <w:trPr>
          <w:trHeight w:val="3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visit_occurrence_id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Generate unique visit_occurrence_id for each distinct combination of:</w:t>
            </w:r>
          </w:p>
          <w:p w:rsidR="00000000" w:rsidDel="00000000" w:rsidP="00000000" w:rsidRDefault="00000000" w:rsidRPr="00000000">
            <w:pPr>
              <w:numPr>
                <w:ilvl w:val="0"/>
                <w:numId w:val="38"/>
              </w:numPr>
              <w:spacing w:after="0" w:before="60" w:lineRule="auto"/>
              <w:ind w:left="720" w:right="4" w:hanging="360"/>
              <w:contextualSpacing w:val="1"/>
              <w:rPr>
                <w:sz w:val="20"/>
                <w:szCs w:val="20"/>
              </w:rPr>
            </w:pPr>
            <w:r w:rsidDel="00000000" w:rsidR="00000000" w:rsidRPr="00000000">
              <w:rPr>
                <w:sz w:val="20"/>
                <w:szCs w:val="20"/>
                <w:rtl w:val="0"/>
              </w:rPr>
              <w:t xml:space="preserve">person_id</w:t>
            </w:r>
          </w:p>
          <w:p w:rsidR="00000000" w:rsidDel="00000000" w:rsidP="00000000" w:rsidRDefault="00000000" w:rsidRPr="00000000">
            <w:pPr>
              <w:numPr>
                <w:ilvl w:val="0"/>
                <w:numId w:val="38"/>
              </w:numPr>
              <w:spacing w:after="0" w:before="60" w:lineRule="auto"/>
              <w:ind w:left="720" w:right="4" w:hanging="360"/>
              <w:contextualSpacing w:val="1"/>
              <w:rPr>
                <w:sz w:val="20"/>
                <w:szCs w:val="20"/>
              </w:rPr>
            </w:pPr>
            <w:r w:rsidDel="00000000" w:rsidR="00000000" w:rsidRPr="00000000">
              <w:rPr>
                <w:sz w:val="20"/>
                <w:szCs w:val="20"/>
                <w:rtl w:val="0"/>
              </w:rPr>
              <w:t xml:space="preserve">provider_id</w:t>
            </w:r>
          </w:p>
          <w:p w:rsidR="00000000" w:rsidDel="00000000" w:rsidP="00000000" w:rsidRDefault="00000000" w:rsidRPr="00000000">
            <w:pPr>
              <w:numPr>
                <w:ilvl w:val="0"/>
                <w:numId w:val="38"/>
              </w:numPr>
              <w:spacing w:after="0" w:before="60" w:lineRule="auto"/>
              <w:ind w:left="720" w:right="4" w:hanging="360"/>
              <w:contextualSpacing w:val="1"/>
              <w:rPr>
                <w:sz w:val="20"/>
                <w:szCs w:val="20"/>
              </w:rPr>
            </w:pPr>
            <w:r w:rsidDel="00000000" w:rsidR="00000000" w:rsidRPr="00000000">
              <w:rPr>
                <w:sz w:val="20"/>
                <w:szCs w:val="20"/>
                <w:rtl w:val="0"/>
              </w:rPr>
              <w:t xml:space="preserve">_date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from event tables (see mapping rules above). </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Provider_id is null for records from cdm.drug_exposure that are derived from src.immunization,</w:t>
            </w:r>
          </w:p>
          <w:p w:rsidR="00000000" w:rsidDel="00000000" w:rsidP="00000000" w:rsidRDefault="00000000" w:rsidRPr="00000000">
            <w:pPr>
              <w:spacing w:after="0" w:before="60" w:lineRule="auto"/>
              <w:ind w:right="4"/>
              <w:contextualSpacing w:val="0"/>
            </w:pP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records from cdm.observation that are derived from src.patient_medical_hist,</w:t>
            </w:r>
          </w:p>
          <w:p w:rsidR="00000000" w:rsidDel="00000000" w:rsidP="00000000" w:rsidRDefault="00000000" w:rsidRPr="00000000">
            <w:pPr>
              <w:spacing w:after="0" w:before="60" w:lineRule="auto"/>
              <w:ind w:right="4"/>
              <w:contextualSpacing w:val="0"/>
            </w:pP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records from cdm.observation  and cdm.condition_occurrence from src.allergy</w:t>
            </w:r>
          </w:p>
        </w:tc>
      </w:tr>
      <w:tr>
        <w:trPr>
          <w:trHeight w:val="3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person_id</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cdm.procedure_occurrence.person_id, </w:t>
            </w:r>
          </w:p>
          <w:p w:rsidR="00000000" w:rsidDel="00000000" w:rsidP="00000000" w:rsidRDefault="00000000" w:rsidRPr="00000000">
            <w:pPr>
              <w:contextualSpacing w:val="0"/>
            </w:pPr>
            <w:r w:rsidDel="00000000" w:rsidR="00000000" w:rsidRPr="00000000">
              <w:rPr>
                <w:sz w:val="20"/>
                <w:szCs w:val="20"/>
                <w:rtl w:val="0"/>
              </w:rPr>
              <w:t xml:space="preserve">cdm.drug_exposure.person_id,</w:t>
            </w:r>
          </w:p>
          <w:p w:rsidR="00000000" w:rsidDel="00000000" w:rsidP="00000000" w:rsidRDefault="00000000" w:rsidRPr="00000000">
            <w:pPr>
              <w:contextualSpacing w:val="0"/>
            </w:pPr>
            <w:r w:rsidDel="00000000" w:rsidR="00000000" w:rsidRPr="00000000">
              <w:rPr>
                <w:sz w:val="20"/>
                <w:szCs w:val="20"/>
                <w:rtl w:val="0"/>
              </w:rPr>
              <w:t xml:space="preserve">cdm.condition_occurrence.person_id,</w:t>
            </w:r>
          </w:p>
          <w:p w:rsidR="00000000" w:rsidDel="00000000" w:rsidP="00000000" w:rsidRDefault="00000000" w:rsidRPr="00000000">
            <w:pPr>
              <w:contextualSpacing w:val="0"/>
            </w:pPr>
            <w:r w:rsidDel="00000000" w:rsidR="00000000" w:rsidRPr="00000000">
              <w:rPr>
                <w:sz w:val="20"/>
                <w:szCs w:val="20"/>
                <w:rtl w:val="0"/>
              </w:rPr>
              <w:t xml:space="preserve">cdm.measurement.person_id,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cdm.observation.person_id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rPr>
          <w:trHeight w:val="90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color w:val="333333"/>
                <w:sz w:val="20"/>
                <w:szCs w:val="20"/>
                <w:highlight w:val="white"/>
                <w:rtl w:val="0"/>
              </w:rPr>
              <w:t xml:space="preserve">9202</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color w:val="333333"/>
                <w:sz w:val="20"/>
                <w:szCs w:val="20"/>
                <w:highlight w:val="white"/>
                <w:rtl w:val="0"/>
              </w:rPr>
              <w:t xml:space="preserve">9202 ='Outpatient Visit'</w:t>
            </w:r>
            <w:r w:rsidDel="00000000" w:rsidR="00000000" w:rsidRPr="00000000">
              <w:rPr>
                <w:rtl w:val="0"/>
              </w:rPr>
            </w:r>
          </w:p>
        </w:tc>
      </w:tr>
      <w:tr>
        <w:trPr>
          <w:trHeight w:val="3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visit_start_date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cdm.procedure_occurrence.procedure_date, </w:t>
            </w:r>
          </w:p>
          <w:p w:rsidR="00000000" w:rsidDel="00000000" w:rsidP="00000000" w:rsidRDefault="00000000" w:rsidRPr="00000000">
            <w:pPr>
              <w:contextualSpacing w:val="0"/>
            </w:pPr>
            <w:r w:rsidDel="00000000" w:rsidR="00000000" w:rsidRPr="00000000">
              <w:rPr>
                <w:sz w:val="20"/>
                <w:szCs w:val="20"/>
                <w:rtl w:val="0"/>
              </w:rPr>
              <w:t xml:space="preserve">cdm.drug_exposure.drug_exposure_start_date,</w:t>
            </w:r>
          </w:p>
          <w:p w:rsidR="00000000" w:rsidDel="00000000" w:rsidP="00000000" w:rsidRDefault="00000000" w:rsidRPr="00000000">
            <w:pPr>
              <w:contextualSpacing w:val="0"/>
            </w:pPr>
            <w:r w:rsidDel="00000000" w:rsidR="00000000" w:rsidRPr="00000000">
              <w:rPr>
                <w:sz w:val="20"/>
                <w:szCs w:val="20"/>
                <w:rtl w:val="0"/>
              </w:rPr>
              <w:t xml:space="preserve">cdm.condition_occurrence.condition_start_date,</w:t>
            </w:r>
          </w:p>
          <w:p w:rsidR="00000000" w:rsidDel="00000000" w:rsidP="00000000" w:rsidRDefault="00000000" w:rsidRPr="00000000">
            <w:pPr>
              <w:contextualSpacing w:val="0"/>
            </w:pPr>
            <w:r w:rsidDel="00000000" w:rsidR="00000000" w:rsidRPr="00000000">
              <w:rPr>
                <w:sz w:val="20"/>
                <w:szCs w:val="20"/>
                <w:rtl w:val="0"/>
              </w:rPr>
              <w:t xml:space="preserve">cdm.measurement.measurement_date,</w:t>
            </w:r>
          </w:p>
          <w:p w:rsidR="00000000" w:rsidDel="00000000" w:rsidP="00000000" w:rsidRDefault="00000000" w:rsidRPr="00000000">
            <w:pPr>
              <w:contextualSpacing w:val="0"/>
            </w:pPr>
            <w:r w:rsidDel="00000000" w:rsidR="00000000" w:rsidRPr="00000000">
              <w:rPr>
                <w:sz w:val="20"/>
                <w:szCs w:val="20"/>
                <w:rtl w:val="0"/>
              </w:rPr>
              <w:t xml:space="preserve">cdm.observation.observation_date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visit_start_time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rPr>
          <w:trHeight w:val="3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visit_end_date</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cdm.procedure_occurrence.procedure_date, </w:t>
            </w:r>
          </w:p>
          <w:p w:rsidR="00000000" w:rsidDel="00000000" w:rsidP="00000000" w:rsidRDefault="00000000" w:rsidRPr="00000000">
            <w:pPr>
              <w:contextualSpacing w:val="0"/>
            </w:pPr>
            <w:r w:rsidDel="00000000" w:rsidR="00000000" w:rsidRPr="00000000">
              <w:rPr>
                <w:sz w:val="20"/>
                <w:szCs w:val="20"/>
                <w:rtl w:val="0"/>
              </w:rPr>
              <w:t xml:space="preserve">cdm.drug_exposure.drug_exposure_start_date,</w:t>
            </w:r>
          </w:p>
          <w:p w:rsidR="00000000" w:rsidDel="00000000" w:rsidP="00000000" w:rsidRDefault="00000000" w:rsidRPr="00000000">
            <w:pPr>
              <w:contextualSpacing w:val="0"/>
            </w:pPr>
            <w:r w:rsidDel="00000000" w:rsidR="00000000" w:rsidRPr="00000000">
              <w:rPr>
                <w:sz w:val="20"/>
                <w:szCs w:val="20"/>
                <w:rtl w:val="0"/>
              </w:rPr>
              <w:t xml:space="preserve">cdm.condition_occurrence.condition_start_date,</w:t>
            </w:r>
          </w:p>
          <w:p w:rsidR="00000000" w:rsidDel="00000000" w:rsidP="00000000" w:rsidRDefault="00000000" w:rsidRPr="00000000">
            <w:pPr>
              <w:contextualSpacing w:val="0"/>
            </w:pPr>
            <w:r w:rsidDel="00000000" w:rsidR="00000000" w:rsidRPr="00000000">
              <w:rPr>
                <w:sz w:val="20"/>
                <w:szCs w:val="20"/>
                <w:rtl w:val="0"/>
              </w:rPr>
              <w:t xml:space="preserve">cdm.measurement.measurement_date,</w:t>
            </w:r>
          </w:p>
          <w:p w:rsidR="00000000" w:rsidDel="00000000" w:rsidP="00000000" w:rsidRDefault="00000000" w:rsidRPr="00000000">
            <w:pPr>
              <w:contextualSpacing w:val="0"/>
            </w:pPr>
            <w:r w:rsidDel="00000000" w:rsidR="00000000" w:rsidRPr="00000000">
              <w:rPr>
                <w:sz w:val="20"/>
                <w:szCs w:val="20"/>
                <w:rtl w:val="0"/>
              </w:rPr>
              <w:t xml:space="preserve">cdm.observation.observation_date</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visit_end_time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visit_type_concept_id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44818518</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44818518 =‘Visit derived from EHR record’</w:t>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cdm.procedure_occurrence.provider_id, </w:t>
            </w:r>
          </w:p>
          <w:p w:rsidR="00000000" w:rsidDel="00000000" w:rsidP="00000000" w:rsidRDefault="00000000" w:rsidRPr="00000000">
            <w:pPr>
              <w:contextualSpacing w:val="0"/>
            </w:pPr>
            <w:r w:rsidDel="00000000" w:rsidR="00000000" w:rsidRPr="00000000">
              <w:rPr>
                <w:sz w:val="20"/>
                <w:szCs w:val="20"/>
                <w:rtl w:val="0"/>
              </w:rPr>
              <w:t xml:space="preserve">cdm.drug_exposure.provider_id,</w:t>
            </w:r>
          </w:p>
          <w:p w:rsidR="00000000" w:rsidDel="00000000" w:rsidP="00000000" w:rsidRDefault="00000000" w:rsidRPr="00000000">
            <w:pPr>
              <w:contextualSpacing w:val="0"/>
            </w:pPr>
            <w:r w:rsidDel="00000000" w:rsidR="00000000" w:rsidRPr="00000000">
              <w:rPr>
                <w:sz w:val="20"/>
                <w:szCs w:val="20"/>
                <w:rtl w:val="0"/>
              </w:rPr>
              <w:t xml:space="preserve">cdm.condition_occurrence.provider_id,</w:t>
            </w:r>
          </w:p>
          <w:p w:rsidR="00000000" w:rsidDel="00000000" w:rsidP="00000000" w:rsidRDefault="00000000" w:rsidRPr="00000000">
            <w:pPr>
              <w:contextualSpacing w:val="0"/>
            </w:pPr>
            <w:r w:rsidDel="00000000" w:rsidR="00000000" w:rsidRPr="00000000">
              <w:rPr>
                <w:sz w:val="20"/>
                <w:szCs w:val="20"/>
                <w:rtl w:val="0"/>
              </w:rPr>
              <w:t xml:space="preserve">cdm.measurement.provider_id,</w:t>
            </w:r>
          </w:p>
          <w:p w:rsidR="00000000" w:rsidDel="00000000" w:rsidP="00000000" w:rsidRDefault="00000000" w:rsidRPr="00000000">
            <w:pPr>
              <w:contextualSpacing w:val="0"/>
            </w:pPr>
            <w:r w:rsidDel="00000000" w:rsidR="00000000" w:rsidRPr="00000000">
              <w:rPr>
                <w:sz w:val="20"/>
                <w:szCs w:val="20"/>
                <w:rtl w:val="0"/>
              </w:rPr>
              <w:t xml:space="preserve">cdm.observation.provider_id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care_site_id</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cdm.provider.care_site_id</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provider_id from event tables = cdm.provider.provider_id</w:t>
            </w: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src.contact.con_id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provider_id from event tables = cdm.provider.provider_id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person_id from event tables = cdm.person.person_id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cdm.provider.provider_source_value=src.doctor.doc_id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cdm.person.person_source_value=src.contact.pat_id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_date from event tables =src.contact.con_date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AND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Populate with min src.contact.con_id (for the same person_id, provider_id,</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_date) </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visit_source_concept_id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highlight w:val="white"/>
                <w:rtl w:val="0"/>
              </w:rPr>
              <w:t xml:space="preserve">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28pvus1qhcd0" w:id="48"/>
      <w:bookmarkEnd w:id="48"/>
      <w:r w:rsidDel="00000000" w:rsidR="00000000" w:rsidRPr="00000000">
        <w:rPr>
          <w:rtl w:val="0"/>
        </w:rPr>
        <w:t xml:space="preserve">3.2.9 Table Name: </w:t>
      </w:r>
      <w:hyperlink r:id="rId26">
        <w:r w:rsidDel="00000000" w:rsidR="00000000" w:rsidRPr="00000000">
          <w:rPr>
            <w:color w:val="1155cc"/>
            <w:u w:val="single"/>
            <w:rtl w:val="0"/>
          </w:rPr>
          <w:t xml:space="preserve">OBSERVATION_PERIOD</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Summary</w:t>
      </w:r>
      <w:r w:rsidDel="00000000" w:rsidR="00000000" w:rsidRPr="00000000">
        <w:rPr>
          <w:rtl w:val="0"/>
        </w:rPr>
      </w:r>
    </w:p>
    <w:p w:rsidR="00000000" w:rsidDel="00000000" w:rsidP="00000000" w:rsidRDefault="00000000" w:rsidRPr="00000000">
      <w:pPr>
        <w:spacing w:after="200" w:before="200" w:line="276" w:lineRule="auto"/>
        <w:ind w:right="4"/>
        <w:contextualSpacing w:val="0"/>
        <w:jc w:val="both"/>
      </w:pPr>
      <w:r w:rsidDel="00000000" w:rsidR="00000000" w:rsidRPr="00000000">
        <w:rPr>
          <w:highlight w:val="white"/>
          <w:rtl w:val="0"/>
        </w:rPr>
        <w:t xml:space="preserve">The OBSERVATION_PERIOD table contains records which uniquely define the spans of time for which a Person is at-risk to have clinical events recorded within the source systems, even if no events in fact are recorded (healthy patient with no healthcare interactions).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Mapping rules</w:t>
      </w:r>
      <w:r w:rsidDel="00000000" w:rsidR="00000000" w:rsidRPr="00000000">
        <w:rPr>
          <w:rtl w:val="0"/>
        </w:rPr>
      </w:r>
    </w:p>
    <w:p w:rsidR="00000000" w:rsidDel="00000000" w:rsidP="00000000" w:rsidRDefault="00000000" w:rsidRPr="00000000">
      <w:pPr>
        <w:spacing w:after="200" w:before="200" w:line="276" w:lineRule="auto"/>
        <w:ind w:right="4"/>
        <w:contextualSpacing w:val="0"/>
        <w:jc w:val="both"/>
      </w:pPr>
      <w:r w:rsidDel="00000000" w:rsidR="00000000" w:rsidRPr="00000000">
        <w:rPr>
          <w:rtl w:val="0"/>
        </w:rPr>
        <w:t xml:space="preserve">Observation_period was established after populating 5 event tables:</w:t>
      </w:r>
    </w:p>
    <w:p w:rsidR="00000000" w:rsidDel="00000000" w:rsidP="00000000" w:rsidRDefault="00000000" w:rsidRPr="00000000">
      <w:pPr>
        <w:numPr>
          <w:ilvl w:val="0"/>
          <w:numId w:val="53"/>
        </w:numPr>
        <w:spacing w:after="200" w:before="200" w:line="276" w:lineRule="auto"/>
        <w:ind w:left="720" w:right="4" w:hanging="360"/>
        <w:contextualSpacing w:val="1"/>
        <w:jc w:val="both"/>
        <w:rPr/>
      </w:pPr>
      <w:r w:rsidDel="00000000" w:rsidR="00000000" w:rsidRPr="00000000">
        <w:rPr>
          <w:rtl w:val="0"/>
        </w:rPr>
        <w:t xml:space="preserve">cdm.procedure_occurrence, </w:t>
      </w:r>
    </w:p>
    <w:p w:rsidR="00000000" w:rsidDel="00000000" w:rsidP="00000000" w:rsidRDefault="00000000" w:rsidRPr="00000000">
      <w:pPr>
        <w:numPr>
          <w:ilvl w:val="0"/>
          <w:numId w:val="53"/>
        </w:numPr>
        <w:spacing w:after="200" w:before="200" w:line="276" w:lineRule="auto"/>
        <w:ind w:left="720" w:right="4" w:hanging="360"/>
        <w:contextualSpacing w:val="1"/>
        <w:jc w:val="both"/>
        <w:rPr/>
      </w:pPr>
      <w:r w:rsidDel="00000000" w:rsidR="00000000" w:rsidRPr="00000000">
        <w:rPr>
          <w:rtl w:val="0"/>
        </w:rPr>
        <w:t xml:space="preserve">cdm.condition_occurrence, </w:t>
      </w:r>
    </w:p>
    <w:p w:rsidR="00000000" w:rsidDel="00000000" w:rsidP="00000000" w:rsidRDefault="00000000" w:rsidRPr="00000000">
      <w:pPr>
        <w:numPr>
          <w:ilvl w:val="0"/>
          <w:numId w:val="53"/>
        </w:numPr>
        <w:spacing w:after="200" w:before="200" w:line="276" w:lineRule="auto"/>
        <w:ind w:left="720" w:right="4" w:hanging="360"/>
        <w:contextualSpacing w:val="1"/>
        <w:jc w:val="both"/>
        <w:rPr/>
      </w:pPr>
      <w:r w:rsidDel="00000000" w:rsidR="00000000" w:rsidRPr="00000000">
        <w:rPr>
          <w:rtl w:val="0"/>
        </w:rPr>
        <w:t xml:space="preserve">cdm.drug_exposure, </w:t>
      </w:r>
    </w:p>
    <w:p w:rsidR="00000000" w:rsidDel="00000000" w:rsidP="00000000" w:rsidRDefault="00000000" w:rsidRPr="00000000">
      <w:pPr>
        <w:numPr>
          <w:ilvl w:val="0"/>
          <w:numId w:val="53"/>
        </w:numPr>
        <w:spacing w:after="200" w:before="200" w:line="276" w:lineRule="auto"/>
        <w:ind w:left="720" w:right="4" w:hanging="360"/>
        <w:contextualSpacing w:val="1"/>
        <w:jc w:val="both"/>
        <w:rPr/>
      </w:pPr>
      <w:r w:rsidDel="00000000" w:rsidR="00000000" w:rsidRPr="00000000">
        <w:rPr>
          <w:rtl w:val="0"/>
        </w:rPr>
        <w:t xml:space="preserve">cdm.measurement, </w:t>
      </w:r>
    </w:p>
    <w:p w:rsidR="00000000" w:rsidDel="00000000" w:rsidP="00000000" w:rsidRDefault="00000000" w:rsidRPr="00000000">
      <w:pPr>
        <w:numPr>
          <w:ilvl w:val="0"/>
          <w:numId w:val="53"/>
        </w:numPr>
        <w:spacing w:after="200" w:before="200" w:line="276" w:lineRule="auto"/>
        <w:ind w:left="720" w:right="4" w:hanging="360"/>
        <w:contextualSpacing w:val="1"/>
        <w:jc w:val="both"/>
        <w:rPr/>
      </w:pPr>
      <w:r w:rsidDel="00000000" w:rsidR="00000000" w:rsidRPr="00000000">
        <w:rPr>
          <w:rtl w:val="0"/>
        </w:rPr>
        <w:t xml:space="preserve">cdm.observation. </w:t>
      </w:r>
    </w:p>
    <w:p w:rsidR="00000000" w:rsidDel="00000000" w:rsidP="00000000" w:rsidRDefault="00000000" w:rsidRPr="00000000">
      <w:pPr>
        <w:spacing w:after="200" w:before="200" w:line="276" w:lineRule="auto"/>
        <w:ind w:right="4"/>
        <w:contextualSpacing w:val="0"/>
        <w:jc w:val="both"/>
      </w:pPr>
      <w:r w:rsidDel="00000000" w:rsidR="00000000" w:rsidRPr="00000000">
        <w:rPr>
          <w:rtl w:val="0"/>
        </w:rPr>
        <w:t xml:space="preserve">Every Patient should have only one observation period. Observation Period should be the range of each person’s transaction from 5 event tables, using the earliest and the latest events from these tables.</w:t>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 </w:t>
      </w:r>
      <w:r w:rsidDel="00000000" w:rsidR="00000000" w:rsidRPr="00000000">
        <w:rPr>
          <w:rtl w:val="0"/>
        </w:rPr>
      </w:r>
    </w:p>
    <w:tbl>
      <w:tblPr>
        <w:tblStyle w:val="Table37"/>
        <w:bidiVisual w:val="0"/>
        <w:tblW w:w="10125.0" w:type="dxa"/>
        <w:jc w:val="left"/>
        <w:tblInd w:w="-50.0" w:type="dxa"/>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000"/>
      </w:tblPr>
      <w:tblGrid>
        <w:gridCol w:w="1950"/>
        <w:gridCol w:w="3510"/>
        <w:gridCol w:w="2595"/>
        <w:gridCol w:w="2070"/>
        <w:tblGridChange w:id="0">
          <w:tblGrid>
            <w:gridCol w:w="1950"/>
            <w:gridCol w:w="3510"/>
            <w:gridCol w:w="2595"/>
            <w:gridCol w:w="2070"/>
          </w:tblGrid>
        </w:tblGridChange>
      </w:tblGrid>
      <w:tr>
        <w:tc>
          <w:tcPr>
            <w:shd w:fill="4f81bd"/>
            <w:tcMar>
              <w:top w:w="215.0" w:type="dxa"/>
              <w:left w:w="215.0" w:type="dxa"/>
              <w:bottom w:w="215.0" w:type="dxa"/>
              <w:right w:w="215.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215.0" w:type="dxa"/>
              <w:left w:w="215.0" w:type="dxa"/>
              <w:bottom w:w="215.0" w:type="dxa"/>
              <w:right w:w="215.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215.0" w:type="dxa"/>
              <w:left w:w="215.0" w:type="dxa"/>
              <w:bottom w:w="215.0" w:type="dxa"/>
              <w:right w:w="215.0" w:type="dxa"/>
            </w:tcMar>
            <w:vAlign w:val="center"/>
          </w:tcPr>
          <w:p w:rsidR="00000000" w:rsidDel="00000000" w:rsidP="00000000" w:rsidRDefault="00000000" w:rsidRPr="00000000">
            <w:pPr>
              <w:spacing w:after="0" w:line="240" w:lineRule="auto"/>
              <w:ind w:right="4"/>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shd w:fill="4f81bd"/>
            <w:tcMar>
              <w:top w:w="215.0" w:type="dxa"/>
              <w:left w:w="215.0" w:type="dxa"/>
              <w:bottom w:w="215.0" w:type="dxa"/>
              <w:right w:w="215.0" w:type="dxa"/>
            </w:tcMar>
            <w:vAlign w:val="center"/>
          </w:tcPr>
          <w:p w:rsidR="00000000" w:rsidDel="00000000" w:rsidP="00000000" w:rsidRDefault="00000000" w:rsidRPr="00000000">
            <w:pPr>
              <w:spacing w:after="0" w:line="240" w:lineRule="auto"/>
              <w:contextualSpacing w:val="0"/>
              <w:jc w:val="center"/>
            </w:pPr>
            <w:r w:rsidDel="00000000" w:rsidR="00000000" w:rsidRPr="00000000">
              <w:rPr>
                <w:b w:val="1"/>
                <w:color w:val="ffffff"/>
                <w:sz w:val="20"/>
                <w:szCs w:val="20"/>
                <w:rtl w:val="0"/>
              </w:rPr>
              <w:t xml:space="preserve">Comment</w:t>
            </w:r>
            <w:r w:rsidDel="00000000" w:rsidR="00000000" w:rsidRPr="00000000">
              <w:rPr>
                <w:rtl w:val="0"/>
              </w:rPr>
            </w:r>
          </w:p>
        </w:tc>
      </w:tr>
      <w:tr>
        <w:tc>
          <w:tcPr>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observation_period_id</w:t>
            </w:r>
          </w:p>
        </w:tc>
        <w:tc>
          <w:tcPr>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person_id from event tables</w:t>
            </w:r>
          </w:p>
        </w:tc>
        <w:tc>
          <w:tcPr>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i w:val="1"/>
                <w:sz w:val="20"/>
                <w:szCs w:val="20"/>
                <w:rtl w:val="0"/>
              </w:rPr>
              <w:t xml:space="preserve">Generate a unique observation_period_id for each distinct person_id</w:t>
            </w:r>
          </w:p>
        </w:tc>
        <w:tc>
          <w:tcPr>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person_id</w:t>
            </w:r>
          </w:p>
        </w:tc>
        <w:tc>
          <w:tcPr>
            <w:tcMar>
              <w:top w:w="144.0" w:type="dxa"/>
              <w:left w:w="144.0" w:type="dxa"/>
              <w:bottom w:w="144.0" w:type="dxa"/>
              <w:right w:w="144.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cdm.procedure_occurrence.person_id, </w:t>
            </w:r>
          </w:p>
          <w:p w:rsidR="00000000" w:rsidDel="00000000" w:rsidP="00000000" w:rsidRDefault="00000000" w:rsidRPr="00000000">
            <w:pPr>
              <w:contextualSpacing w:val="0"/>
            </w:pPr>
            <w:r w:rsidDel="00000000" w:rsidR="00000000" w:rsidRPr="00000000">
              <w:rPr>
                <w:sz w:val="20"/>
                <w:szCs w:val="20"/>
                <w:rtl w:val="0"/>
              </w:rPr>
              <w:t xml:space="preserve">cdm.drug_exposure.person_id,</w:t>
            </w:r>
          </w:p>
          <w:p w:rsidR="00000000" w:rsidDel="00000000" w:rsidP="00000000" w:rsidRDefault="00000000" w:rsidRPr="00000000">
            <w:pPr>
              <w:contextualSpacing w:val="0"/>
            </w:pPr>
            <w:r w:rsidDel="00000000" w:rsidR="00000000" w:rsidRPr="00000000">
              <w:rPr>
                <w:sz w:val="20"/>
                <w:szCs w:val="20"/>
                <w:rtl w:val="0"/>
              </w:rPr>
              <w:t xml:space="preserve">cdm.condition_occurrence.person_id,</w:t>
            </w:r>
          </w:p>
          <w:p w:rsidR="00000000" w:rsidDel="00000000" w:rsidP="00000000" w:rsidRDefault="00000000" w:rsidRPr="00000000">
            <w:pPr>
              <w:contextualSpacing w:val="0"/>
            </w:pPr>
            <w:r w:rsidDel="00000000" w:rsidR="00000000" w:rsidRPr="00000000">
              <w:rPr>
                <w:sz w:val="20"/>
                <w:szCs w:val="20"/>
                <w:rtl w:val="0"/>
              </w:rPr>
              <w:t xml:space="preserve">cdm.measurement.person_id,</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cdm.observation.person_id</w:t>
            </w:r>
          </w:p>
        </w:tc>
        <w:tc>
          <w:tcPr>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Use person_id from cdm event tables </w:t>
            </w:r>
          </w:p>
        </w:tc>
        <w:tc>
          <w:tcPr>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observation_period_start_date</w:t>
            </w:r>
          </w:p>
        </w:tc>
        <w:tc>
          <w:tcPr>
            <w:tcMar>
              <w:top w:w="144.0" w:type="dxa"/>
              <w:left w:w="144.0" w:type="dxa"/>
              <w:bottom w:w="144.0" w:type="dxa"/>
              <w:right w:w="144.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cdm.procedure_occurrence.procedure_date</w:t>
            </w:r>
          </w:p>
          <w:p w:rsidR="00000000" w:rsidDel="00000000" w:rsidP="00000000" w:rsidRDefault="00000000" w:rsidRPr="00000000">
            <w:pPr>
              <w:contextualSpacing w:val="0"/>
            </w:pPr>
            <w:r w:rsidDel="00000000" w:rsidR="00000000" w:rsidRPr="00000000">
              <w:rPr>
                <w:sz w:val="20"/>
                <w:szCs w:val="20"/>
                <w:rtl w:val="0"/>
              </w:rPr>
              <w:t xml:space="preserve">OR</w:t>
            </w:r>
          </w:p>
          <w:p w:rsidR="00000000" w:rsidDel="00000000" w:rsidP="00000000" w:rsidRDefault="00000000" w:rsidRPr="00000000">
            <w:pPr>
              <w:contextualSpacing w:val="0"/>
            </w:pPr>
            <w:r w:rsidDel="00000000" w:rsidR="00000000" w:rsidRPr="00000000">
              <w:rPr>
                <w:sz w:val="20"/>
                <w:szCs w:val="20"/>
                <w:rtl w:val="0"/>
              </w:rPr>
              <w:t xml:space="preserve">cdm.drug_exposure.drug_exposure_start_date</w:t>
            </w:r>
          </w:p>
          <w:p w:rsidR="00000000" w:rsidDel="00000000" w:rsidP="00000000" w:rsidRDefault="00000000" w:rsidRPr="00000000">
            <w:pPr>
              <w:contextualSpacing w:val="0"/>
            </w:pPr>
            <w:r w:rsidDel="00000000" w:rsidR="00000000" w:rsidRPr="00000000">
              <w:rPr>
                <w:sz w:val="20"/>
                <w:szCs w:val="20"/>
                <w:rtl w:val="0"/>
              </w:rPr>
              <w:t xml:space="preserve">OR</w:t>
            </w:r>
          </w:p>
          <w:p w:rsidR="00000000" w:rsidDel="00000000" w:rsidP="00000000" w:rsidRDefault="00000000" w:rsidRPr="00000000">
            <w:pPr>
              <w:contextualSpacing w:val="0"/>
            </w:pPr>
            <w:r w:rsidDel="00000000" w:rsidR="00000000" w:rsidRPr="00000000">
              <w:rPr>
                <w:sz w:val="20"/>
                <w:szCs w:val="20"/>
                <w:rtl w:val="0"/>
              </w:rPr>
              <w:t xml:space="preserve">cdm.condition_occurrence.condition_start_date</w:t>
            </w:r>
          </w:p>
          <w:p w:rsidR="00000000" w:rsidDel="00000000" w:rsidP="00000000" w:rsidRDefault="00000000" w:rsidRPr="00000000">
            <w:pPr>
              <w:contextualSpacing w:val="0"/>
            </w:pPr>
            <w:r w:rsidDel="00000000" w:rsidR="00000000" w:rsidRPr="00000000">
              <w:rPr>
                <w:sz w:val="20"/>
                <w:szCs w:val="20"/>
                <w:rtl w:val="0"/>
              </w:rPr>
              <w:t xml:space="preserve">OR</w:t>
            </w:r>
          </w:p>
          <w:p w:rsidR="00000000" w:rsidDel="00000000" w:rsidP="00000000" w:rsidRDefault="00000000" w:rsidRPr="00000000">
            <w:pPr>
              <w:contextualSpacing w:val="0"/>
            </w:pPr>
            <w:r w:rsidDel="00000000" w:rsidR="00000000" w:rsidRPr="00000000">
              <w:rPr>
                <w:sz w:val="20"/>
                <w:szCs w:val="20"/>
                <w:rtl w:val="0"/>
              </w:rPr>
              <w:t xml:space="preserve">cdm.measurement.measurement_date</w:t>
            </w:r>
          </w:p>
          <w:p w:rsidR="00000000" w:rsidDel="00000000" w:rsidP="00000000" w:rsidRDefault="00000000" w:rsidRPr="00000000">
            <w:pPr>
              <w:contextualSpacing w:val="0"/>
            </w:pPr>
            <w:r w:rsidDel="00000000" w:rsidR="00000000" w:rsidRPr="00000000">
              <w:rPr>
                <w:sz w:val="20"/>
                <w:szCs w:val="20"/>
                <w:rtl w:val="0"/>
              </w:rPr>
              <w:t xml:space="preserve">OR</w:t>
            </w:r>
          </w:p>
          <w:p w:rsidR="00000000" w:rsidDel="00000000" w:rsidP="00000000" w:rsidRDefault="00000000" w:rsidRPr="00000000">
            <w:pPr>
              <w:contextualSpacing w:val="0"/>
            </w:pPr>
            <w:r w:rsidDel="00000000" w:rsidR="00000000" w:rsidRPr="00000000">
              <w:rPr>
                <w:sz w:val="20"/>
                <w:szCs w:val="20"/>
                <w:rtl w:val="0"/>
              </w:rPr>
              <w:t xml:space="preserve">cdm.observation.observation_date</w:t>
            </w:r>
          </w:p>
        </w:tc>
        <w:tc>
          <w:tcPr>
            <w:tcMar>
              <w:top w:w="144.0" w:type="dxa"/>
              <w:left w:w="144.0" w:type="dxa"/>
              <w:bottom w:w="144.0" w:type="dxa"/>
              <w:right w:w="144.0" w:type="dxa"/>
            </w:tcMar>
            <w:vAlign w:val="center"/>
          </w:tcPr>
          <w:p w:rsidR="00000000" w:rsidDel="00000000" w:rsidP="00000000" w:rsidRDefault="00000000" w:rsidRPr="00000000">
            <w:pPr>
              <w:spacing w:after="200" w:line="240" w:lineRule="auto"/>
              <w:contextualSpacing w:val="0"/>
            </w:pPr>
            <w:r w:rsidDel="00000000" w:rsidR="00000000" w:rsidRPr="00000000">
              <w:rPr>
                <w:sz w:val="20"/>
                <w:szCs w:val="20"/>
                <w:rtl w:val="0"/>
              </w:rPr>
              <w:t xml:space="preserve">Use earliest date from range of each person’s transactions in all 5 event tables </w:t>
            </w:r>
          </w:p>
        </w:tc>
        <w:tc>
          <w:tcPr>
            <w:tcMar>
              <w:top w:w="144.0" w:type="dxa"/>
              <w:left w:w="144.0" w:type="dxa"/>
              <w:bottom w:w="144.0" w:type="dxa"/>
              <w:right w:w="144.0" w:type="dxa"/>
            </w:tcMar>
            <w:vAlign w:val="center"/>
          </w:tcPr>
          <w:p w:rsidR="00000000" w:rsidDel="00000000" w:rsidP="00000000" w:rsidRDefault="00000000" w:rsidRPr="00000000">
            <w:pPr>
              <w:spacing w:after="200" w:line="240" w:lineRule="auto"/>
              <w:contextualSpacing w:val="0"/>
            </w:pPr>
            <w:r w:rsidDel="00000000" w:rsidR="00000000" w:rsidRPr="00000000">
              <w:rPr>
                <w:rtl w:val="0"/>
              </w:rPr>
            </w:r>
          </w:p>
        </w:tc>
      </w:tr>
      <w:tr>
        <w:trPr>
          <w:trHeight w:val="60" w:hRule="atLeast"/>
        </w:trPr>
        <w:tc>
          <w:tcPr>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observation_period_end_date</w:t>
            </w:r>
          </w:p>
        </w:tc>
        <w:tc>
          <w:tcPr>
            <w:tcMar>
              <w:top w:w="144.0" w:type="dxa"/>
              <w:left w:w="144.0" w:type="dxa"/>
              <w:bottom w:w="144.0" w:type="dxa"/>
              <w:right w:w="144.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cdm.procedure_occurrence.procedure_date</w:t>
            </w:r>
          </w:p>
          <w:p w:rsidR="00000000" w:rsidDel="00000000" w:rsidP="00000000" w:rsidRDefault="00000000" w:rsidRPr="00000000">
            <w:pPr>
              <w:contextualSpacing w:val="0"/>
            </w:pPr>
            <w:r w:rsidDel="00000000" w:rsidR="00000000" w:rsidRPr="00000000">
              <w:rPr>
                <w:sz w:val="20"/>
                <w:szCs w:val="20"/>
                <w:rtl w:val="0"/>
              </w:rPr>
              <w:t xml:space="preserve">OR</w:t>
            </w:r>
          </w:p>
          <w:p w:rsidR="00000000" w:rsidDel="00000000" w:rsidP="00000000" w:rsidRDefault="00000000" w:rsidRPr="00000000">
            <w:pPr>
              <w:contextualSpacing w:val="0"/>
            </w:pPr>
            <w:r w:rsidDel="00000000" w:rsidR="00000000" w:rsidRPr="00000000">
              <w:rPr>
                <w:sz w:val="20"/>
                <w:szCs w:val="20"/>
                <w:rtl w:val="0"/>
              </w:rPr>
              <w:t xml:space="preserve">cdm.drug_exposure.drug_exposure_start_date</w:t>
            </w:r>
          </w:p>
          <w:p w:rsidR="00000000" w:rsidDel="00000000" w:rsidP="00000000" w:rsidRDefault="00000000" w:rsidRPr="00000000">
            <w:pPr>
              <w:contextualSpacing w:val="0"/>
            </w:pPr>
            <w:r w:rsidDel="00000000" w:rsidR="00000000" w:rsidRPr="00000000">
              <w:rPr>
                <w:sz w:val="20"/>
                <w:szCs w:val="20"/>
                <w:rtl w:val="0"/>
              </w:rPr>
              <w:t xml:space="preserve">OR</w:t>
            </w:r>
          </w:p>
          <w:p w:rsidR="00000000" w:rsidDel="00000000" w:rsidP="00000000" w:rsidRDefault="00000000" w:rsidRPr="00000000">
            <w:pPr>
              <w:contextualSpacing w:val="0"/>
            </w:pPr>
            <w:r w:rsidDel="00000000" w:rsidR="00000000" w:rsidRPr="00000000">
              <w:rPr>
                <w:sz w:val="20"/>
                <w:szCs w:val="20"/>
                <w:rtl w:val="0"/>
              </w:rPr>
              <w:t xml:space="preserve">cdm.condition_occurrence.condition_start_date</w:t>
            </w:r>
          </w:p>
          <w:p w:rsidR="00000000" w:rsidDel="00000000" w:rsidP="00000000" w:rsidRDefault="00000000" w:rsidRPr="00000000">
            <w:pPr>
              <w:contextualSpacing w:val="0"/>
            </w:pPr>
            <w:r w:rsidDel="00000000" w:rsidR="00000000" w:rsidRPr="00000000">
              <w:rPr>
                <w:sz w:val="20"/>
                <w:szCs w:val="20"/>
                <w:rtl w:val="0"/>
              </w:rPr>
              <w:t xml:space="preserve">OR</w:t>
            </w:r>
          </w:p>
          <w:p w:rsidR="00000000" w:rsidDel="00000000" w:rsidP="00000000" w:rsidRDefault="00000000" w:rsidRPr="00000000">
            <w:pPr>
              <w:contextualSpacing w:val="0"/>
            </w:pPr>
            <w:r w:rsidDel="00000000" w:rsidR="00000000" w:rsidRPr="00000000">
              <w:rPr>
                <w:sz w:val="20"/>
                <w:szCs w:val="20"/>
                <w:rtl w:val="0"/>
              </w:rPr>
              <w:t xml:space="preserve">cdm.measurement.measurement_date</w:t>
            </w:r>
          </w:p>
          <w:p w:rsidR="00000000" w:rsidDel="00000000" w:rsidP="00000000" w:rsidRDefault="00000000" w:rsidRPr="00000000">
            <w:pPr>
              <w:contextualSpacing w:val="0"/>
            </w:pPr>
            <w:r w:rsidDel="00000000" w:rsidR="00000000" w:rsidRPr="00000000">
              <w:rPr>
                <w:sz w:val="20"/>
                <w:szCs w:val="20"/>
                <w:rtl w:val="0"/>
              </w:rPr>
              <w:t xml:space="preserve">OR</w:t>
            </w:r>
          </w:p>
          <w:p w:rsidR="00000000" w:rsidDel="00000000" w:rsidP="00000000" w:rsidRDefault="00000000" w:rsidRPr="00000000">
            <w:pPr>
              <w:contextualSpacing w:val="0"/>
            </w:pPr>
            <w:r w:rsidDel="00000000" w:rsidR="00000000" w:rsidRPr="00000000">
              <w:rPr>
                <w:sz w:val="20"/>
                <w:szCs w:val="20"/>
                <w:rtl w:val="0"/>
              </w:rPr>
              <w:t xml:space="preserve">cdm.observation.observation_date</w:t>
            </w:r>
          </w:p>
        </w:tc>
        <w:tc>
          <w:tcPr>
            <w:tcMar>
              <w:top w:w="144.0" w:type="dxa"/>
              <w:left w:w="144.0" w:type="dxa"/>
              <w:bottom w:w="144.0" w:type="dxa"/>
              <w:right w:w="144.0" w:type="dxa"/>
            </w:tcMar>
            <w:vAlign w:val="center"/>
          </w:tcPr>
          <w:p w:rsidR="00000000" w:rsidDel="00000000" w:rsidP="00000000" w:rsidRDefault="00000000" w:rsidRPr="00000000">
            <w:pPr>
              <w:spacing w:after="200" w:line="240" w:lineRule="auto"/>
              <w:contextualSpacing w:val="0"/>
            </w:pPr>
            <w:r w:rsidDel="00000000" w:rsidR="00000000" w:rsidRPr="00000000">
              <w:rPr>
                <w:sz w:val="20"/>
                <w:szCs w:val="20"/>
                <w:rtl w:val="0"/>
              </w:rPr>
              <w:t xml:space="preserve">Use latest date from range of each person’s transactions in all 5 event tables </w:t>
            </w:r>
          </w:p>
          <w:p w:rsidR="00000000" w:rsidDel="00000000" w:rsidP="00000000" w:rsidRDefault="00000000" w:rsidRPr="00000000">
            <w:pPr>
              <w:spacing w:after="200" w:line="240" w:lineRule="auto"/>
              <w:contextualSpacing w:val="0"/>
            </w:pPr>
            <w:r w:rsidDel="00000000" w:rsidR="00000000" w:rsidRPr="00000000">
              <w:rPr>
                <w:b w:val="1"/>
                <w:sz w:val="20"/>
                <w:szCs w:val="20"/>
                <w:rtl w:val="0"/>
              </w:rPr>
              <w:t xml:space="preserve">For records from cdm.drug_exposure:</w:t>
            </w:r>
          </w:p>
          <w:p w:rsidR="00000000" w:rsidDel="00000000" w:rsidP="00000000" w:rsidRDefault="00000000" w:rsidRPr="00000000">
            <w:pPr>
              <w:spacing w:after="200" w:line="240" w:lineRule="auto"/>
              <w:contextualSpacing w:val="0"/>
            </w:pPr>
            <w:r w:rsidDel="00000000" w:rsidR="00000000" w:rsidRPr="00000000">
              <w:rPr>
                <w:sz w:val="20"/>
                <w:szCs w:val="20"/>
                <w:rtl w:val="0"/>
              </w:rPr>
              <w:t xml:space="preserve">USE FORMULA: </w:t>
            </w:r>
          </w:p>
          <w:p w:rsidR="00000000" w:rsidDel="00000000" w:rsidP="00000000" w:rsidRDefault="00000000" w:rsidRPr="00000000">
            <w:pPr>
              <w:spacing w:after="200" w:line="240" w:lineRule="auto"/>
              <w:contextualSpacing w:val="0"/>
            </w:pPr>
            <w:r w:rsidDel="00000000" w:rsidR="00000000" w:rsidRPr="00000000">
              <w:rPr>
                <w:sz w:val="20"/>
                <w:szCs w:val="20"/>
                <w:rtl w:val="0"/>
              </w:rPr>
              <w:t xml:space="preserve">cdm.drug_exposure.drug_exposure_end_date = </w:t>
            </w:r>
          </w:p>
          <w:p w:rsidR="00000000" w:rsidDel="00000000" w:rsidP="00000000" w:rsidRDefault="00000000" w:rsidRPr="00000000">
            <w:pPr>
              <w:spacing w:after="200" w:line="240" w:lineRule="auto"/>
              <w:contextualSpacing w:val="0"/>
            </w:pPr>
            <w:r w:rsidDel="00000000" w:rsidR="00000000" w:rsidRPr="00000000">
              <w:rPr>
                <w:sz w:val="20"/>
                <w:szCs w:val="20"/>
                <w:rtl w:val="0"/>
              </w:rPr>
              <w:t xml:space="preserve">cdm.drug_exposure.drug_exposure_start_date </w:t>
            </w:r>
          </w:p>
          <w:p w:rsidR="00000000" w:rsidDel="00000000" w:rsidP="00000000" w:rsidRDefault="00000000" w:rsidRPr="00000000">
            <w:pPr>
              <w:spacing w:after="200" w:line="240" w:lineRule="auto"/>
              <w:contextualSpacing w:val="0"/>
            </w:pPr>
            <w:r w:rsidDel="00000000" w:rsidR="00000000" w:rsidRPr="00000000">
              <w:rPr>
                <w:sz w:val="20"/>
                <w:szCs w:val="20"/>
                <w:rtl w:val="0"/>
              </w:rPr>
              <w:t xml:space="preserve">+</w:t>
            </w:r>
          </w:p>
          <w:p w:rsidR="00000000" w:rsidDel="00000000" w:rsidP="00000000" w:rsidRDefault="00000000" w:rsidRPr="00000000">
            <w:pPr>
              <w:spacing w:after="200" w:line="240" w:lineRule="auto"/>
              <w:contextualSpacing w:val="0"/>
            </w:pPr>
            <w:r w:rsidDel="00000000" w:rsidR="00000000" w:rsidRPr="00000000">
              <w:rPr>
                <w:sz w:val="20"/>
                <w:szCs w:val="20"/>
                <w:rtl w:val="0"/>
              </w:rPr>
              <w:t xml:space="preserve"> (IF cdm.drug_exposure.days_supply &gt;0</w:t>
            </w:r>
          </w:p>
          <w:p w:rsidR="00000000" w:rsidDel="00000000" w:rsidP="00000000" w:rsidRDefault="00000000" w:rsidRPr="00000000">
            <w:pPr>
              <w:spacing w:after="200" w:line="240" w:lineRule="auto"/>
              <w:contextualSpacing w:val="0"/>
            </w:pPr>
            <w:r w:rsidDel="00000000" w:rsidR="00000000" w:rsidRPr="00000000">
              <w:rPr>
                <w:sz w:val="20"/>
                <w:szCs w:val="20"/>
                <w:rtl w:val="0"/>
              </w:rPr>
              <w:t xml:space="preserve">THEN cdm.drug_exposure.days_supply</w:t>
            </w:r>
          </w:p>
          <w:p w:rsidR="00000000" w:rsidDel="00000000" w:rsidP="00000000" w:rsidRDefault="00000000" w:rsidRPr="00000000">
            <w:pPr>
              <w:spacing w:after="200" w:line="240" w:lineRule="auto"/>
              <w:contextualSpacing w:val="0"/>
            </w:pPr>
            <w:r w:rsidDel="00000000" w:rsidR="00000000" w:rsidRPr="00000000">
              <w:rPr>
                <w:sz w:val="20"/>
                <w:szCs w:val="20"/>
                <w:rtl w:val="0"/>
              </w:rPr>
              <w:t xml:space="preserve">ELSE 1)</w:t>
            </w:r>
          </w:p>
          <w:p w:rsidR="00000000" w:rsidDel="00000000" w:rsidP="00000000" w:rsidRDefault="00000000" w:rsidRPr="00000000">
            <w:pPr>
              <w:spacing w:after="200" w:line="240" w:lineRule="auto"/>
              <w:contextualSpacing w:val="0"/>
            </w:pPr>
            <w:r w:rsidDel="00000000" w:rsidR="00000000" w:rsidRPr="00000000">
              <w:rPr>
                <w:sz w:val="20"/>
                <w:szCs w:val="20"/>
                <w:rtl w:val="0"/>
              </w:rPr>
              <w:t xml:space="preserve">*</w:t>
            </w:r>
          </w:p>
          <w:p w:rsidR="00000000" w:rsidDel="00000000" w:rsidP="00000000" w:rsidRDefault="00000000" w:rsidRPr="00000000">
            <w:pPr>
              <w:spacing w:after="200" w:line="240" w:lineRule="auto"/>
              <w:contextualSpacing w:val="0"/>
            </w:pPr>
            <w:r w:rsidDel="00000000" w:rsidR="00000000" w:rsidRPr="00000000">
              <w:rPr>
                <w:sz w:val="20"/>
                <w:szCs w:val="20"/>
                <w:rtl w:val="0"/>
              </w:rPr>
              <w:t xml:space="preserve"> (IF cdm.drug_exposure.refills &gt;0</w:t>
            </w:r>
          </w:p>
          <w:p w:rsidR="00000000" w:rsidDel="00000000" w:rsidP="00000000" w:rsidRDefault="00000000" w:rsidRPr="00000000">
            <w:pPr>
              <w:spacing w:after="200" w:line="240" w:lineRule="auto"/>
              <w:contextualSpacing w:val="0"/>
            </w:pPr>
            <w:r w:rsidDel="00000000" w:rsidR="00000000" w:rsidRPr="00000000">
              <w:rPr>
                <w:sz w:val="20"/>
                <w:szCs w:val="20"/>
                <w:rtl w:val="0"/>
              </w:rPr>
              <w:t xml:space="preserve">THEN cdm.drug_exposure.refills </w:t>
            </w:r>
          </w:p>
          <w:p w:rsidR="00000000" w:rsidDel="00000000" w:rsidP="00000000" w:rsidRDefault="00000000" w:rsidRPr="00000000">
            <w:pPr>
              <w:spacing w:after="200" w:line="240" w:lineRule="auto"/>
              <w:contextualSpacing w:val="0"/>
            </w:pPr>
            <w:r w:rsidDel="00000000" w:rsidR="00000000" w:rsidRPr="00000000">
              <w:rPr>
                <w:sz w:val="20"/>
                <w:szCs w:val="20"/>
                <w:rtl w:val="0"/>
              </w:rPr>
              <w:t xml:space="preserve">ELSE 1)</w:t>
            </w:r>
          </w:p>
          <w:p w:rsidR="00000000" w:rsidDel="00000000" w:rsidP="00000000" w:rsidRDefault="00000000" w:rsidRPr="00000000">
            <w:pPr>
              <w:spacing w:after="200" w:line="240" w:lineRule="auto"/>
              <w:contextualSpacing w:val="0"/>
            </w:pPr>
            <w:r w:rsidDel="00000000" w:rsidR="00000000" w:rsidRPr="00000000">
              <w:rPr>
                <w:i w:val="1"/>
                <w:sz w:val="20"/>
                <w:szCs w:val="20"/>
                <w:rtl w:val="0"/>
              </w:rPr>
              <w:t xml:space="preserve">IF calculated observation_period_end_date &gt; death_date of patient, populate with cdm.death.death_date</w:t>
            </w:r>
            <w:r w:rsidDel="00000000" w:rsidR="00000000" w:rsidRPr="00000000">
              <w:rPr>
                <w:rtl w:val="0"/>
              </w:rPr>
            </w:r>
          </w:p>
        </w:tc>
        <w:tc>
          <w:tcPr>
            <w:tcMar>
              <w:top w:w="144.0" w:type="dxa"/>
              <w:left w:w="144.0" w:type="dxa"/>
              <w:bottom w:w="144.0" w:type="dxa"/>
              <w:right w:w="144.0" w:type="dxa"/>
            </w:tcMar>
            <w:vAlign w:val="center"/>
          </w:tcPr>
          <w:p w:rsidR="00000000" w:rsidDel="00000000" w:rsidP="00000000" w:rsidRDefault="00000000" w:rsidRPr="00000000">
            <w:pPr>
              <w:spacing w:after="200" w:line="240" w:lineRule="auto"/>
              <w:contextualSpacing w:val="0"/>
            </w:pPr>
            <w:r w:rsidDel="00000000" w:rsidR="00000000" w:rsidRPr="00000000">
              <w:rPr>
                <w:rtl w:val="0"/>
              </w:rPr>
            </w:r>
          </w:p>
        </w:tc>
      </w:tr>
      <w:tr>
        <w:trPr>
          <w:trHeight w:val="60" w:hRule="atLeast"/>
        </w:trPr>
        <w:tc>
          <w:tcPr>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period_type_concept_id</w:t>
            </w:r>
          </w:p>
        </w:tc>
        <w:tc>
          <w:tcPr>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Mar>
              <w:top w:w="144.0" w:type="dxa"/>
              <w:left w:w="144.0" w:type="dxa"/>
              <w:bottom w:w="144.0" w:type="dxa"/>
              <w:right w:w="144.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44814724</w:t>
            </w:r>
            <w:r w:rsidDel="00000000" w:rsidR="00000000" w:rsidRPr="00000000">
              <w:rPr>
                <w:rtl w:val="0"/>
              </w:rPr>
            </w:r>
          </w:p>
        </w:tc>
        <w:tc>
          <w:tcPr>
            <w:tcMar>
              <w:top w:w="144.0" w:type="dxa"/>
              <w:left w:w="144.0" w:type="dxa"/>
              <w:bottom w:w="144.0" w:type="dxa"/>
              <w:right w:w="144.0" w:type="dxa"/>
            </w:tcMar>
            <w:vAlign w:val="center"/>
          </w:tcPr>
          <w:p w:rsidR="00000000" w:rsidDel="00000000" w:rsidP="00000000" w:rsidRDefault="00000000" w:rsidRPr="00000000">
            <w:pPr>
              <w:spacing w:after="200" w:line="240" w:lineRule="auto"/>
              <w:contextualSpacing w:val="0"/>
            </w:pPr>
            <w:r w:rsidDel="00000000" w:rsidR="00000000" w:rsidRPr="00000000">
              <w:rPr>
                <w:sz w:val="20"/>
                <w:szCs w:val="20"/>
                <w:rtl w:val="0"/>
              </w:rPr>
              <w:t xml:space="preserve">44814724 =</w:t>
            </w:r>
            <w:r w:rsidDel="00000000" w:rsidR="00000000" w:rsidRPr="00000000">
              <w:rPr>
                <w:sz w:val="20"/>
                <w:szCs w:val="20"/>
                <w:rtl w:val="0"/>
              </w:rPr>
              <w:t xml:space="preserve"> ‘Period covering healthcare encounters’</w:t>
            </w:r>
          </w:p>
        </w:tc>
      </w:tr>
    </w:tbl>
    <w:p w:rsidR="00000000" w:rsidDel="00000000" w:rsidP="00000000" w:rsidRDefault="00000000" w:rsidRPr="00000000">
      <w:pPr>
        <w:spacing w:after="200" w:before="200" w:line="240" w:lineRule="auto"/>
        <w:ind w:right="4"/>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dvchdpglywfo" w:id="49"/>
      <w:bookmarkEnd w:id="49"/>
      <w:r w:rsidDel="00000000" w:rsidR="00000000" w:rsidRPr="00000000">
        <w:rPr>
          <w:rtl w:val="0"/>
        </w:rPr>
        <w:t xml:space="preserve">3.2.10 Table Name: </w:t>
      </w:r>
      <w:hyperlink r:id="rId27">
        <w:r w:rsidDel="00000000" w:rsidR="00000000" w:rsidRPr="00000000">
          <w:rPr>
            <w:color w:val="1155cc"/>
            <w:u w:val="single"/>
            <w:rtl w:val="0"/>
          </w:rPr>
          <w:t xml:space="preserve">FACT_RELATIONSHIP</w:t>
        </w:r>
      </w:hyperlink>
    </w:p>
    <w:p w:rsidR="00000000" w:rsidDel="00000000" w:rsidP="00000000" w:rsidRDefault="00000000" w:rsidRPr="00000000">
      <w:pPr>
        <w:spacing w:after="200" w:before="200" w:line="276" w:lineRule="auto"/>
        <w:ind w:right="4"/>
        <w:contextualSpacing w:val="0"/>
        <w:jc w:val="both"/>
      </w:pPr>
      <w:r w:rsidDel="00000000" w:rsidR="00000000" w:rsidRPr="00000000">
        <w:rPr>
          <w:rtl w:val="0"/>
        </w:rPr>
        <w:t xml:space="preserve">This table will not be populated. </w:t>
      </w:r>
    </w:p>
    <w:p w:rsidR="00000000" w:rsidDel="00000000" w:rsidP="00000000" w:rsidRDefault="00000000" w:rsidRPr="00000000">
      <w:pPr>
        <w:pStyle w:val="Heading3"/>
        <w:contextualSpacing w:val="0"/>
      </w:pPr>
      <w:bookmarkStart w:colFirst="0" w:colLast="0" w:name="_sdwkkd1lfs7m" w:id="50"/>
      <w:bookmarkEnd w:id="50"/>
      <w:r w:rsidDel="00000000" w:rsidR="00000000" w:rsidRPr="00000000">
        <w:rPr>
          <w:rtl w:val="0"/>
        </w:rPr>
        <w:t xml:space="preserve">3.2.11 Table Name: </w:t>
      </w:r>
      <w:hyperlink r:id="rId28">
        <w:r w:rsidDel="00000000" w:rsidR="00000000" w:rsidRPr="00000000">
          <w:rPr>
            <w:color w:val="1155cc"/>
            <w:u w:val="single"/>
            <w:rtl w:val="0"/>
          </w:rPr>
          <w:t xml:space="preserve">DEVICE_EXPOSURE</w:t>
        </w:r>
      </w:hyperlink>
    </w:p>
    <w:p w:rsidR="00000000" w:rsidDel="00000000" w:rsidP="00000000" w:rsidRDefault="00000000" w:rsidRPr="00000000">
      <w:pPr>
        <w:spacing w:after="200" w:before="200" w:line="276" w:lineRule="auto"/>
        <w:ind w:right="4"/>
        <w:contextualSpacing w:val="0"/>
        <w:jc w:val="both"/>
      </w:pPr>
      <w:r w:rsidDel="00000000" w:rsidR="00000000" w:rsidRPr="00000000">
        <w:rPr>
          <w:rtl w:val="0"/>
        </w:rPr>
        <w:t xml:space="preserve">This table will not be populated. </w:t>
      </w:r>
    </w:p>
    <w:p w:rsidR="00000000" w:rsidDel="00000000" w:rsidP="00000000" w:rsidRDefault="00000000" w:rsidRPr="00000000">
      <w:pPr>
        <w:pStyle w:val="Heading3"/>
        <w:contextualSpacing w:val="0"/>
      </w:pPr>
      <w:bookmarkStart w:colFirst="0" w:colLast="0" w:name="_ncunep3w731x" w:id="51"/>
      <w:bookmarkEnd w:id="51"/>
      <w:r w:rsidDel="00000000" w:rsidR="00000000" w:rsidRPr="00000000">
        <w:rPr>
          <w:rtl w:val="0"/>
        </w:rPr>
        <w:t xml:space="preserve">3.2.12 Table Name: </w:t>
      </w:r>
      <w:hyperlink r:id="rId29">
        <w:r w:rsidDel="00000000" w:rsidR="00000000" w:rsidRPr="00000000">
          <w:rPr>
            <w:color w:val="1155cc"/>
            <w:u w:val="single"/>
            <w:rtl w:val="0"/>
          </w:rPr>
          <w:t xml:space="preserve">SPECIMEN</w:t>
        </w:r>
      </w:hyperlink>
    </w:p>
    <w:p w:rsidR="00000000" w:rsidDel="00000000" w:rsidP="00000000" w:rsidRDefault="00000000" w:rsidRPr="00000000">
      <w:pPr>
        <w:spacing w:after="200" w:before="200" w:line="276" w:lineRule="auto"/>
        <w:ind w:right="4"/>
        <w:contextualSpacing w:val="0"/>
        <w:jc w:val="both"/>
      </w:pPr>
      <w:r w:rsidDel="00000000" w:rsidR="00000000" w:rsidRPr="00000000">
        <w:rPr>
          <w:rtl w:val="0"/>
        </w:rPr>
        <w:t xml:space="preserve">This table will not be populated. </w:t>
      </w:r>
    </w:p>
    <w:p w:rsidR="00000000" w:rsidDel="00000000" w:rsidP="00000000" w:rsidRDefault="00000000" w:rsidRPr="00000000">
      <w:pPr>
        <w:pStyle w:val="Heading3"/>
        <w:contextualSpacing w:val="0"/>
      </w:pPr>
      <w:bookmarkStart w:colFirst="0" w:colLast="0" w:name="_edd6efmyr395" w:id="52"/>
      <w:bookmarkEnd w:id="52"/>
      <w:r w:rsidDel="00000000" w:rsidR="00000000" w:rsidRPr="00000000">
        <w:rPr>
          <w:rtl w:val="0"/>
        </w:rPr>
        <w:t xml:space="preserve">3.2.13 Table Name: </w:t>
      </w:r>
      <w:hyperlink r:id="rId30">
        <w:r w:rsidDel="00000000" w:rsidR="00000000" w:rsidRPr="00000000">
          <w:rPr>
            <w:color w:val="1155cc"/>
            <w:u w:val="single"/>
            <w:rtl w:val="0"/>
          </w:rPr>
          <w:t xml:space="preserve">NOTE</w:t>
        </w:r>
      </w:hyperlink>
      <w:r w:rsidDel="00000000" w:rsidR="00000000" w:rsidRPr="00000000">
        <w:rPr>
          <w:rtl w:val="0"/>
        </w:rPr>
      </w:r>
    </w:p>
    <w:p w:rsidR="00000000" w:rsidDel="00000000" w:rsidP="00000000" w:rsidRDefault="00000000" w:rsidRPr="00000000">
      <w:pPr>
        <w:spacing w:after="200" w:before="200" w:line="276" w:lineRule="auto"/>
        <w:ind w:right="4"/>
        <w:contextualSpacing w:val="0"/>
        <w:jc w:val="both"/>
      </w:pPr>
      <w:r w:rsidDel="00000000" w:rsidR="00000000" w:rsidRPr="00000000">
        <w:rPr>
          <w:rtl w:val="0"/>
        </w:rPr>
        <w:t xml:space="preserve">This table will not be populated.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hfdertclqyk" w:id="53"/>
      <w:bookmarkEnd w:id="53"/>
      <w:r w:rsidDel="00000000" w:rsidR="00000000" w:rsidRPr="00000000">
        <w:rPr>
          <w:sz w:val="36"/>
          <w:szCs w:val="36"/>
          <w:rtl w:val="0"/>
        </w:rPr>
        <w:t xml:space="preserve">3.3 Standardized Health System Data Tables</w:t>
      </w:r>
      <w:r w:rsidDel="00000000" w:rsidR="00000000" w:rsidRPr="00000000">
        <w:rPr>
          <w:rtl w:val="0"/>
        </w:rPr>
      </w:r>
    </w:p>
    <w:p w:rsidR="00000000" w:rsidDel="00000000" w:rsidP="00000000" w:rsidRDefault="00000000" w:rsidRPr="00000000">
      <w:pPr>
        <w:pStyle w:val="Heading3"/>
        <w:contextualSpacing w:val="0"/>
      </w:pPr>
      <w:bookmarkStart w:colFirst="0" w:colLast="0" w:name="_8miv52ruin10" w:id="54"/>
      <w:bookmarkEnd w:id="54"/>
      <w:r w:rsidDel="00000000" w:rsidR="00000000" w:rsidRPr="00000000">
        <w:rPr>
          <w:rtl w:val="0"/>
        </w:rPr>
        <w:t xml:space="preserve">3.3.1 Table Name: </w:t>
      </w:r>
      <w:hyperlink r:id="rId31">
        <w:r w:rsidDel="00000000" w:rsidR="00000000" w:rsidRPr="00000000">
          <w:rPr>
            <w:color w:val="1155cc"/>
            <w:u w:val="single"/>
            <w:rtl w:val="0"/>
          </w:rPr>
          <w:t xml:space="preserve">LOCATION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Summary</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tl w:val="0"/>
        </w:rPr>
        <w:t xml:space="preserve">L</w:t>
      </w:r>
      <w:r w:rsidDel="00000000" w:rsidR="00000000" w:rsidRPr="00000000">
        <w:rPr>
          <w:rtl w:val="0"/>
        </w:rPr>
        <w:t xml:space="preserve">ocation table represents a generic way to capture physical location or address information. Locations are used to define the addresses for Care Sites. Patient's and Doctor’s location information will not be presented in CDM.</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Mapping Rules</w:t>
      </w:r>
    </w:p>
    <w:p w:rsidR="00000000" w:rsidDel="00000000" w:rsidP="00000000" w:rsidRDefault="00000000" w:rsidRPr="00000000">
      <w:pPr>
        <w:contextualSpacing w:val="0"/>
      </w:pPr>
      <w:r w:rsidDel="00000000" w:rsidR="00000000" w:rsidRPr="00000000">
        <w:rPr>
          <w:rtl w:val="0"/>
        </w:rPr>
        <w:t xml:space="preserve">Location table is populated using </w:t>
      </w:r>
      <w:r w:rsidDel="00000000" w:rsidR="00000000" w:rsidRPr="00000000">
        <w:rPr>
          <w:color w:val="0b5394"/>
          <w:rtl w:val="0"/>
        </w:rPr>
        <w:t xml:space="preserve">src.</w:t>
      </w:r>
      <w:r w:rsidDel="00000000" w:rsidR="00000000" w:rsidRPr="00000000">
        <w:rPr>
          <w:color w:val="0b5394"/>
          <w:rtl w:val="0"/>
        </w:rPr>
        <w:t xml:space="preserve">practice</w:t>
      </w:r>
      <w:r w:rsidDel="00000000" w:rsidR="00000000" w:rsidRPr="00000000">
        <w:rPr>
          <w:rtl w:val="0"/>
        </w:rPr>
        <w:t xml:space="preserve">. </w:t>
      </w:r>
      <w:r w:rsidDel="00000000" w:rsidR="00000000" w:rsidRPr="00000000">
        <w:rPr>
          <w:rtl w:val="0"/>
        </w:rPr>
        <w:t xml:space="preserve">For each distinct </w:t>
      </w:r>
      <w:r w:rsidDel="00000000" w:rsidR="00000000" w:rsidRPr="00000000">
        <w:rPr>
          <w:color w:val="0b5394"/>
          <w:rtl w:val="0"/>
        </w:rPr>
        <w:t xml:space="preserve">src.practice.postcode</w:t>
      </w:r>
      <w:r w:rsidDel="00000000" w:rsidR="00000000" w:rsidRPr="00000000">
        <w:rPr>
          <w:rtl w:val="0"/>
        </w:rPr>
        <w:t xml:space="preserve"> </w:t>
      </w:r>
      <w:r w:rsidDel="00000000" w:rsidR="00000000" w:rsidRPr="00000000">
        <w:rPr>
          <w:rtl w:val="0"/>
        </w:rPr>
        <w:t xml:space="preserve">record will be created.</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w:t>
      </w:r>
    </w:p>
    <w:tbl>
      <w:tblPr>
        <w:tblStyle w:val="Table38"/>
        <w:bidiVisual w:val="0"/>
        <w:tblW w:w="10294.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2385"/>
        <w:gridCol w:w="2400"/>
        <w:gridCol w:w="2025"/>
        <w:gridCol w:w="1500"/>
        <w:tblGridChange w:id="0">
          <w:tblGrid>
            <w:gridCol w:w="1984"/>
            <w:gridCol w:w="2385"/>
            <w:gridCol w:w="2400"/>
            <w:gridCol w:w="2025"/>
            <w:gridCol w:w="1500"/>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p>
        </w:tc>
      </w:tr>
      <w:tr>
        <w:trPr>
          <w:trHeight w:val="3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location_id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src.practice.</w:t>
            </w:r>
            <w:r w:rsidDel="00000000" w:rsidR="00000000" w:rsidRPr="00000000">
              <w:rPr>
                <w:sz w:val="20"/>
                <w:szCs w:val="20"/>
                <w:rtl w:val="0"/>
              </w:rPr>
              <w:t xml:space="preserve">postcode</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Generate </w:t>
            </w:r>
            <w:r w:rsidDel="00000000" w:rsidR="00000000" w:rsidRPr="00000000">
              <w:rPr>
                <w:sz w:val="20"/>
                <w:szCs w:val="20"/>
                <w:rtl w:val="0"/>
              </w:rPr>
              <w:t xml:space="preserve">unique </w:t>
            </w:r>
            <w:r w:rsidDel="00000000" w:rsidR="00000000" w:rsidRPr="00000000">
              <w:rPr>
                <w:sz w:val="20"/>
                <w:szCs w:val="20"/>
                <w:rtl w:val="0"/>
              </w:rPr>
              <w:t xml:space="preserve">l</w:t>
            </w:r>
            <w:r w:rsidDel="00000000" w:rsidR="00000000" w:rsidRPr="00000000">
              <w:rPr>
                <w:sz w:val="20"/>
                <w:szCs w:val="20"/>
                <w:rtl w:val="0"/>
              </w:rPr>
              <w:t xml:space="preserve">ocation_id </w:t>
            </w:r>
            <w:r w:rsidDel="00000000" w:rsidR="00000000" w:rsidRPr="00000000">
              <w:rPr>
                <w:sz w:val="20"/>
                <w:szCs w:val="20"/>
                <w:rtl w:val="0"/>
              </w:rPr>
              <w:t xml:space="preserve">for each distinct </w:t>
            </w:r>
            <w:r w:rsidDel="00000000" w:rsidR="00000000" w:rsidRPr="00000000">
              <w:rPr>
                <w:sz w:val="20"/>
                <w:szCs w:val="20"/>
                <w:rtl w:val="0"/>
              </w:rPr>
              <w:t xml:space="preserve">src.practice.</w:t>
            </w:r>
            <w:r w:rsidDel="00000000" w:rsidR="00000000" w:rsidRPr="00000000">
              <w:rPr>
                <w:sz w:val="20"/>
                <w:szCs w:val="20"/>
                <w:rtl w:val="0"/>
              </w:rPr>
              <w:t xml:space="preserve">postcode</w:t>
            </w:r>
            <w:r w:rsidDel="00000000" w:rsidR="00000000" w:rsidRPr="00000000">
              <w:rPr>
                <w:sz w:val="20"/>
                <w:szCs w:val="20"/>
                <w:rtl w:val="0"/>
              </w:rPr>
              <w:t xml:space="preserve"> </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address_1</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address_2</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city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state</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sz w:val="20"/>
                <w:szCs w:val="20"/>
                <w:rtl w:val="0"/>
              </w:rPr>
              <w:t xml:space="preserve">src.practice.state</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zip</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src.practice.postcode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county</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location_source_value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src.practice.</w:t>
            </w:r>
            <w:r w:rsidDel="00000000" w:rsidR="00000000" w:rsidRPr="00000000">
              <w:rPr>
                <w:sz w:val="20"/>
                <w:szCs w:val="20"/>
                <w:rtl w:val="0"/>
              </w:rPr>
              <w:t xml:space="preserve">postcode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firstLine="720"/>
        <w:contextualSpacing w:val="0"/>
      </w:pPr>
      <w:bookmarkStart w:colFirst="0" w:colLast="0" w:name="_kvc1t15twa0z" w:id="55"/>
      <w:bookmarkEnd w:id="55"/>
      <w:r w:rsidDel="00000000" w:rsidR="00000000" w:rsidRPr="00000000">
        <w:rPr>
          <w:rtl w:val="0"/>
        </w:rPr>
        <w:t xml:space="preserve">3.3.2 Table Name: </w:t>
      </w:r>
      <w:hyperlink r:id="rId32">
        <w:r w:rsidDel="00000000" w:rsidR="00000000" w:rsidRPr="00000000">
          <w:rPr>
            <w:color w:val="1155cc"/>
            <w:u w:val="single"/>
            <w:rtl w:val="0"/>
          </w:rPr>
          <w:t xml:space="preserve">CARE_SITE</w:t>
        </w:r>
      </w:hyperlink>
    </w:p>
    <w:p w:rsidR="00000000" w:rsidDel="00000000" w:rsidP="00000000" w:rsidRDefault="00000000" w:rsidRPr="00000000">
      <w:pPr>
        <w:contextualSpacing w:val="0"/>
      </w:pPr>
      <w:r w:rsidDel="00000000" w:rsidR="00000000" w:rsidRPr="00000000">
        <w:rPr>
          <w:b w:val="1"/>
          <w:color w:val="4f81bd"/>
          <w:sz w:val="24"/>
          <w:szCs w:val="24"/>
          <w:rtl w:val="0"/>
        </w:rPr>
        <w:t xml:space="preserve">Summary</w:t>
      </w:r>
    </w:p>
    <w:p w:rsidR="00000000" w:rsidDel="00000000" w:rsidP="00000000" w:rsidRDefault="00000000" w:rsidRPr="00000000">
      <w:pPr>
        <w:contextualSpacing w:val="0"/>
      </w:pPr>
      <w:r w:rsidDel="00000000" w:rsidR="00000000" w:rsidRPr="00000000">
        <w:rPr>
          <w:rtl w:val="0"/>
        </w:rPr>
        <w:t xml:space="preserve">The Care Site table contains a list of uniquely identified physical or organizational units where healthcare delivery is practiced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Mapping Rules</w:t>
      </w:r>
    </w:p>
    <w:p w:rsidR="00000000" w:rsidDel="00000000" w:rsidP="00000000" w:rsidRDefault="00000000" w:rsidRPr="00000000">
      <w:pPr>
        <w:contextualSpacing w:val="0"/>
      </w:pPr>
      <w:r w:rsidDel="00000000" w:rsidR="00000000" w:rsidRPr="00000000">
        <w:rPr>
          <w:rtl w:val="0"/>
        </w:rPr>
        <w:t xml:space="preserve">Care_site </w:t>
      </w:r>
      <w:r w:rsidDel="00000000" w:rsidR="00000000" w:rsidRPr="00000000">
        <w:rPr>
          <w:rtl w:val="0"/>
        </w:rPr>
        <w:t xml:space="preserve">table is populated using </w:t>
      </w:r>
      <w:r w:rsidDel="00000000" w:rsidR="00000000" w:rsidRPr="00000000">
        <w:rPr>
          <w:color w:val="0b5394"/>
          <w:rtl w:val="0"/>
        </w:rPr>
        <w:t xml:space="preserve">src.practice</w:t>
      </w:r>
      <w:r w:rsidDel="00000000" w:rsidR="00000000" w:rsidRPr="00000000">
        <w:rPr>
          <w:rtl w:val="0"/>
        </w:rPr>
        <w:t xml:space="preserve">.</w:t>
      </w:r>
      <w:r w:rsidDel="00000000" w:rsidR="00000000" w:rsidRPr="00000000">
        <w:rPr>
          <w:rtl w:val="0"/>
        </w:rPr>
        <w:t xml:space="preserve"> For each unique</w:t>
      </w:r>
      <w:r w:rsidDel="00000000" w:rsidR="00000000" w:rsidRPr="00000000">
        <w:rPr>
          <w:rtl w:val="0"/>
        </w:rPr>
        <w:t xml:space="preserve"> </w:t>
      </w:r>
      <w:r w:rsidDel="00000000" w:rsidR="00000000" w:rsidRPr="00000000">
        <w:rPr>
          <w:color w:val="0b5394"/>
          <w:rtl w:val="0"/>
        </w:rPr>
        <w:t xml:space="preserve">src.practice.pracid</w:t>
      </w:r>
      <w:r w:rsidDel="00000000" w:rsidR="00000000" w:rsidRPr="00000000">
        <w:rPr>
          <w:color w:val="0b5394"/>
          <w:rtl w:val="0"/>
        </w:rPr>
        <w:t xml:space="preserve"> </w:t>
      </w:r>
      <w:r w:rsidDel="00000000" w:rsidR="00000000" w:rsidRPr="00000000">
        <w:rPr>
          <w:rtl w:val="0"/>
        </w:rPr>
        <w:t xml:space="preserve">record will be created.</w:t>
      </w:r>
      <w:r w:rsidDel="00000000" w:rsidR="00000000" w:rsidRPr="00000000">
        <w:rPr>
          <w:rtl w:val="0"/>
        </w:rPr>
        <w:t xml:space="preserve"> </w:t>
      </w:r>
      <w:r w:rsidDel="00000000" w:rsidR="00000000" w:rsidRPr="00000000">
        <w:rPr>
          <w:rtl w:val="0"/>
        </w:rPr>
        <w:t xml:space="preserve">We look for the corresponding </w:t>
      </w:r>
      <w:r w:rsidDel="00000000" w:rsidR="00000000" w:rsidRPr="00000000">
        <w:rPr>
          <w:color w:val="0b5394"/>
          <w:rtl w:val="0"/>
        </w:rPr>
        <w:t xml:space="preserve">cdm.location</w:t>
      </w:r>
      <w:r w:rsidDel="00000000" w:rsidR="00000000" w:rsidRPr="00000000">
        <w:rPr>
          <w:rtl w:val="0"/>
        </w:rPr>
        <w:t xml:space="preserve"> record in order to populate </w:t>
      </w:r>
      <w:r w:rsidDel="00000000" w:rsidR="00000000" w:rsidRPr="00000000">
        <w:rPr>
          <w:color w:val="0b5394"/>
          <w:rtl w:val="0"/>
        </w:rPr>
        <w:t xml:space="preserve">location_id </w:t>
      </w:r>
      <w:r w:rsidDel="00000000" w:rsidR="00000000" w:rsidRPr="00000000">
        <w:rPr>
          <w:rtl w:val="0"/>
        </w:rPr>
        <w:t xml:space="preserve">(see applied rule for details)</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w:t>
      </w:r>
      <w:hyperlink r:id="rId33">
        <w:r w:rsidDel="00000000" w:rsidR="00000000" w:rsidRPr="00000000">
          <w:rPr>
            <w:rtl w:val="0"/>
          </w:rPr>
        </w:r>
      </w:hyperlink>
    </w:p>
    <w:tbl>
      <w:tblPr>
        <w:tblStyle w:val="Table39"/>
        <w:bidiVisual w:val="0"/>
        <w:tblW w:w="10425.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5"/>
        <w:gridCol w:w="2325"/>
        <w:gridCol w:w="3240"/>
        <w:gridCol w:w="1470"/>
        <w:gridCol w:w="1545"/>
        <w:tblGridChange w:id="0">
          <w:tblGrid>
            <w:gridCol w:w="1845"/>
            <w:gridCol w:w="2325"/>
            <w:gridCol w:w="3240"/>
            <w:gridCol w:w="1470"/>
            <w:gridCol w:w="1545"/>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20"/>
                <w:szCs w:val="20"/>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Applied Rule</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20"/>
                <w:szCs w:val="20"/>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20"/>
                <w:szCs w:val="20"/>
                <w:rtl w:val="0"/>
              </w:rPr>
              <w:t xml:space="preserve">Comment</w:t>
            </w:r>
            <w:r w:rsidDel="00000000" w:rsidR="00000000" w:rsidRPr="00000000">
              <w:rPr>
                <w:rtl w:val="0"/>
              </w:rPr>
            </w:r>
          </w:p>
        </w:tc>
      </w:tr>
      <w:tr>
        <w:trPr>
          <w:trHeight w:val="5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care_site_id</w:t>
            </w:r>
          </w:p>
        </w:tc>
        <w:tc>
          <w:tcPr>
            <w:shd w:fill="ffffff"/>
            <w:tcMar>
              <w:top w:w="100.0" w:type="dxa"/>
              <w:left w:w="115.0" w:type="dxa"/>
              <w:bottom w:w="100.0" w:type="dxa"/>
              <w:right w:w="115.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src.practice.pra_id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Generate </w:t>
            </w:r>
            <w:r w:rsidDel="00000000" w:rsidR="00000000" w:rsidRPr="00000000">
              <w:rPr>
                <w:sz w:val="20"/>
                <w:szCs w:val="20"/>
                <w:rtl w:val="0"/>
              </w:rPr>
              <w:t xml:space="preserve">unique care_site_id for each distinct src.practice.pra_id</w:t>
            </w:r>
            <w:r w:rsidDel="00000000" w:rsidR="00000000" w:rsidRPr="00000000">
              <w:rPr>
                <w:i w:val="1"/>
                <w:sz w:val="20"/>
                <w:szCs w:val="20"/>
                <w:rtl w:val="0"/>
              </w:rPr>
              <w:t xml:space="preserve"> </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care_site_name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place_of_service_concept_id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8940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Constant value 8940(‘Office’ ) for all records</w:t>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location_id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cdm.location.location_id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cdm.location.zip  = src.practice.postcode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care_site_source_value</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src.practice.</w:t>
            </w:r>
            <w:r w:rsidDel="00000000" w:rsidR="00000000" w:rsidRPr="00000000">
              <w:rPr>
                <w:sz w:val="20"/>
                <w:szCs w:val="20"/>
                <w:rtl w:val="0"/>
              </w:rPr>
              <w:t xml:space="preserve">pra</w:t>
            </w:r>
            <w:r w:rsidDel="00000000" w:rsidR="00000000" w:rsidRPr="00000000">
              <w:rPr>
                <w:sz w:val="20"/>
                <w:szCs w:val="20"/>
                <w:rtl w:val="0"/>
              </w:rPr>
              <w:t xml:space="preserve">_</w:t>
            </w:r>
            <w:r w:rsidDel="00000000" w:rsidR="00000000" w:rsidRPr="00000000">
              <w:rPr>
                <w:sz w:val="20"/>
                <w:szCs w:val="20"/>
                <w:rtl w:val="0"/>
              </w:rPr>
              <w:t xml:space="preserve">id</w:t>
            </w: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place_of_service_source_value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‘Office’</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66q41f8qa9al" w:id="56"/>
      <w:bookmarkEnd w:id="56"/>
      <w:r w:rsidDel="00000000" w:rsidR="00000000" w:rsidRPr="00000000">
        <w:rPr>
          <w:rtl w:val="0"/>
        </w:rPr>
        <w:t xml:space="preserve">3.3.3 Table Name: </w:t>
      </w:r>
      <w:hyperlink r:id="rId34">
        <w:r w:rsidDel="00000000" w:rsidR="00000000" w:rsidRPr="00000000">
          <w:rPr>
            <w:color w:val="1155cc"/>
            <w:u w:val="single"/>
            <w:rtl w:val="0"/>
          </w:rPr>
          <w:t xml:space="preserve">PROVIDER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Summary</w:t>
      </w:r>
    </w:p>
    <w:p w:rsidR="00000000" w:rsidDel="00000000" w:rsidP="00000000" w:rsidRDefault="00000000" w:rsidRPr="00000000">
      <w:pPr>
        <w:contextualSpacing w:val="0"/>
      </w:pPr>
      <w:r w:rsidDel="00000000" w:rsidR="00000000" w:rsidRPr="00000000">
        <w:rPr>
          <w:rtl w:val="0"/>
        </w:rPr>
        <w:t xml:space="preserve">The Provider table contains a list of uniquely identified health care providers. These are typically physicians, nurses, etc.</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Mapping rules</w:t>
      </w:r>
    </w:p>
    <w:p w:rsidR="00000000" w:rsidDel="00000000" w:rsidP="00000000" w:rsidRDefault="00000000" w:rsidRPr="00000000">
      <w:pPr>
        <w:spacing w:after="0" w:lineRule="auto"/>
        <w:contextualSpacing w:val="0"/>
      </w:pPr>
      <w:r w:rsidDel="00000000" w:rsidR="00000000" w:rsidRPr="00000000">
        <w:rPr>
          <w:rtl w:val="0"/>
        </w:rPr>
        <w:t xml:space="preserve">Table is populated from:</w:t>
      </w:r>
    </w:p>
    <w:p w:rsidR="00000000" w:rsidDel="00000000" w:rsidP="00000000" w:rsidRDefault="00000000" w:rsidRPr="00000000">
      <w:pPr>
        <w:numPr>
          <w:ilvl w:val="0"/>
          <w:numId w:val="10"/>
        </w:numPr>
        <w:spacing w:after="0" w:before="60" w:lineRule="auto"/>
        <w:ind w:left="720" w:right="4" w:hanging="360"/>
        <w:contextualSpacing w:val="1"/>
        <w:rPr/>
      </w:pPr>
      <w:r w:rsidDel="00000000" w:rsidR="00000000" w:rsidRPr="00000000">
        <w:rPr>
          <w:rtl w:val="0"/>
        </w:rPr>
        <w:t xml:space="preserve">src.doctor</w:t>
      </w:r>
    </w:p>
    <w:p w:rsidR="00000000" w:rsidDel="00000000" w:rsidP="00000000" w:rsidRDefault="00000000" w:rsidRPr="00000000">
      <w:pPr>
        <w:numPr>
          <w:ilvl w:val="0"/>
          <w:numId w:val="10"/>
        </w:numPr>
        <w:spacing w:after="0" w:before="60" w:lineRule="auto"/>
        <w:ind w:left="720" w:right="4" w:hanging="360"/>
        <w:contextualSpacing w:val="1"/>
        <w:rPr/>
      </w:pPr>
      <w:r w:rsidDel="00000000" w:rsidR="00000000" w:rsidRPr="00000000">
        <w:rPr>
          <w:rtl w:val="0"/>
        </w:rPr>
        <w:t xml:space="preserve">src.doctor_practice</w:t>
      </w:r>
    </w:p>
    <w:p w:rsidR="00000000" w:rsidDel="00000000" w:rsidP="00000000" w:rsidRDefault="00000000" w:rsidRPr="00000000">
      <w:pPr>
        <w:numPr>
          <w:ilvl w:val="1"/>
          <w:numId w:val="10"/>
        </w:numPr>
        <w:spacing w:after="0" w:before="60" w:lineRule="auto"/>
        <w:ind w:left="1440" w:right="4" w:hanging="360"/>
        <w:contextualSpacing w:val="1"/>
        <w:rPr/>
      </w:pPr>
      <w:r w:rsidDel="00000000" w:rsidR="00000000" w:rsidRPr="00000000">
        <w:rPr>
          <w:rtl w:val="0"/>
        </w:rPr>
        <w:t xml:space="preserve">src.doctor.do</w:t>
      </w:r>
      <w:r w:rsidDel="00000000" w:rsidR="00000000" w:rsidRPr="00000000">
        <w:rPr>
          <w:rtl w:val="0"/>
        </w:rPr>
        <w:t xml:space="preserve">c_</w:t>
      </w:r>
      <w:r w:rsidDel="00000000" w:rsidR="00000000" w:rsidRPr="00000000">
        <w:rPr>
          <w:rtl w:val="0"/>
        </w:rPr>
        <w:t xml:space="preserve">id = src.doctor_practice.doc_id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We populate records from src.doctor table. We use </w:t>
      </w:r>
      <w:r w:rsidDel="00000000" w:rsidR="00000000" w:rsidRPr="00000000">
        <w:rPr>
          <w:rtl w:val="0"/>
        </w:rPr>
        <w:t xml:space="preserve">src.doctor_practice</w:t>
      </w:r>
      <w:r w:rsidDel="00000000" w:rsidR="00000000" w:rsidRPr="00000000">
        <w:rPr>
          <w:rtl w:val="0"/>
        </w:rPr>
        <w:t xml:space="preserve"> for populating care_site_id. </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sz w:val="24"/>
          <w:szCs w:val="24"/>
          <w:rtl w:val="0"/>
        </w:rPr>
        <w:t xml:space="preserve">Field Mapping</w:t>
      </w:r>
    </w:p>
    <w:tbl>
      <w:tblPr>
        <w:tblStyle w:val="Table40"/>
        <w:bidiVisual w:val="0"/>
        <w:tblW w:w="10590.0" w:type="dxa"/>
        <w:jc w:val="left"/>
        <w:tblInd w:w="-1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0"/>
        <w:gridCol w:w="2205"/>
        <w:gridCol w:w="3405"/>
        <w:gridCol w:w="1245"/>
        <w:gridCol w:w="1725"/>
        <w:tblGridChange w:id="0">
          <w:tblGrid>
            <w:gridCol w:w="2010"/>
            <w:gridCol w:w="2205"/>
            <w:gridCol w:w="3405"/>
            <w:gridCol w:w="1245"/>
            <w:gridCol w:w="1725"/>
          </w:tblGrid>
        </w:tblGridChange>
      </w:tblGrid>
      <w:tr>
        <w:tc>
          <w:tcPr>
            <w:shd w:fill="4f81bd"/>
            <w:tcMar>
              <w:top w:w="100.0" w:type="dxa"/>
              <w:left w:w="115.0" w:type="dxa"/>
              <w:bottom w:w="100.0" w:type="dxa"/>
              <w:right w:w="115.0" w:type="dxa"/>
            </w:tcMar>
          </w:tcPr>
          <w:p w:rsidR="00000000" w:rsidDel="00000000" w:rsidP="00000000" w:rsidRDefault="00000000" w:rsidRPr="00000000">
            <w:pPr>
              <w:spacing w:after="0" w:before="60" w:lineRule="auto"/>
              <w:contextualSpacing w:val="0"/>
              <w:jc w:val="center"/>
            </w:pPr>
            <w:r w:rsidDel="00000000" w:rsidR="00000000" w:rsidRPr="00000000">
              <w:rPr>
                <w:b w:val="1"/>
                <w:color w:val="ffffff"/>
                <w:sz w:val="18"/>
                <w:szCs w:val="18"/>
                <w:rtl w:val="0"/>
              </w:rPr>
              <w:t xml:space="preserve">Destination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18"/>
                <w:szCs w:val="18"/>
                <w:rtl w:val="0"/>
              </w:rPr>
              <w:t xml:space="preserve">Source Field</w:t>
            </w:r>
            <w:r w:rsidDel="00000000" w:rsidR="00000000" w:rsidRPr="00000000">
              <w:rPr>
                <w:rtl w:val="0"/>
              </w:rPr>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18"/>
                <w:szCs w:val="18"/>
                <w:rtl w:val="0"/>
              </w:rPr>
              <w:t xml:space="preserve">Applied Rule</w:t>
            </w:r>
          </w:p>
        </w:tc>
        <w:tc>
          <w:tcPr>
            <w:shd w:fill="4f81bd"/>
            <w:tcMar>
              <w:top w:w="100.0" w:type="dxa"/>
              <w:left w:w="115.0" w:type="dxa"/>
              <w:bottom w:w="100.0" w:type="dxa"/>
              <w:right w:w="115.0" w:type="dxa"/>
            </w:tcMar>
          </w:tcPr>
          <w:p w:rsidR="00000000" w:rsidDel="00000000" w:rsidP="00000000" w:rsidRDefault="00000000" w:rsidRPr="00000000">
            <w:pPr>
              <w:spacing w:after="0" w:line="240" w:lineRule="auto"/>
              <w:contextualSpacing w:val="0"/>
            </w:pPr>
            <w:r w:rsidDel="00000000" w:rsidR="00000000" w:rsidRPr="00000000">
              <w:rPr>
                <w:b w:val="1"/>
                <w:color w:val="ffffff"/>
                <w:sz w:val="18"/>
                <w:szCs w:val="18"/>
                <w:rtl w:val="0"/>
              </w:rPr>
              <w:t xml:space="preserve">Required field</w:t>
            </w:r>
          </w:p>
        </w:tc>
        <w:tc>
          <w:tcPr>
            <w:shd w:fill="4f81bd"/>
            <w:tcMar>
              <w:top w:w="100.0" w:type="dxa"/>
              <w:left w:w="115.0" w:type="dxa"/>
              <w:bottom w:w="100.0" w:type="dxa"/>
              <w:right w:w="115.0" w:type="dxa"/>
            </w:tcMar>
          </w:tcPr>
          <w:p w:rsidR="00000000" w:rsidDel="00000000" w:rsidP="00000000" w:rsidRDefault="00000000" w:rsidRPr="00000000">
            <w:pPr>
              <w:spacing w:after="120" w:before="60" w:lineRule="auto"/>
              <w:contextualSpacing w:val="0"/>
              <w:jc w:val="center"/>
            </w:pPr>
            <w:r w:rsidDel="00000000" w:rsidR="00000000" w:rsidRPr="00000000">
              <w:rPr>
                <w:b w:val="1"/>
                <w:color w:val="ffffff"/>
                <w:sz w:val="18"/>
                <w:szCs w:val="18"/>
                <w:rtl w:val="0"/>
              </w:rPr>
              <w:t xml:space="preserve">Comment</w:t>
            </w:r>
            <w:r w:rsidDel="00000000" w:rsidR="00000000" w:rsidRPr="00000000">
              <w:rPr>
                <w:rtl w:val="0"/>
              </w:rPr>
            </w:r>
          </w:p>
        </w:tc>
      </w:tr>
      <w:tr>
        <w:trPr>
          <w:trHeight w:val="340" w:hRule="atLeast"/>
        </w:trP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provider_id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src.doctor.doc_id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Generate </w:t>
            </w:r>
            <w:r w:rsidDel="00000000" w:rsidR="00000000" w:rsidRPr="00000000">
              <w:rPr>
                <w:sz w:val="20"/>
                <w:szCs w:val="20"/>
                <w:rtl w:val="0"/>
              </w:rPr>
              <w:t xml:space="preserve">unique provider_id for each distinct src.doctor.doc_id </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Yes</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provider_name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npi</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dea</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NULL</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specialty_concept_id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cdm.source_to_concept_map.</w:t>
            </w:r>
            <w:r w:rsidDel="00000000" w:rsidR="00000000" w:rsidRPr="00000000">
              <w:rPr>
                <w:sz w:val="20"/>
                <w:szCs w:val="20"/>
                <w:highlight w:val="white"/>
                <w:rtl w:val="0"/>
              </w:rPr>
              <w:t xml:space="preserve">target_concept_id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w:t>
            </w:r>
            <w:r w:rsidDel="00000000" w:rsidR="00000000" w:rsidRPr="00000000">
              <w:rPr>
                <w:sz w:val="20"/>
                <w:szCs w:val="20"/>
                <w:rtl w:val="0"/>
              </w:rPr>
              <w:t xml:space="preserve">rc.list_code.lco_id = src.doctor.spe_id</w:t>
            </w: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w:t>
            </w:r>
            <w:r w:rsidDel="00000000" w:rsidR="00000000" w:rsidRPr="00000000">
              <w:rPr>
                <w:sz w:val="20"/>
                <w:szCs w:val="20"/>
                <w:rtl w:val="0"/>
              </w:rPr>
              <w:t xml:space="preserve">rc.list_code.lco</w:t>
            </w:r>
            <w:r w:rsidDel="00000000" w:rsidR="00000000" w:rsidRPr="00000000">
              <w:rPr>
                <w:sz w:val="20"/>
                <w:szCs w:val="20"/>
                <w:rtl w:val="0"/>
              </w:rPr>
              <w:t xml:space="preserve">_eid</w:t>
            </w:r>
            <w:r w:rsidDel="00000000" w:rsidR="00000000" w:rsidRPr="00000000">
              <w:rPr>
                <w:sz w:val="20"/>
                <w:szCs w:val="20"/>
                <w:rtl w:val="0"/>
              </w:rPr>
              <w:t xml:space="preserve"> = c</w:t>
            </w:r>
            <w:r w:rsidDel="00000000" w:rsidR="00000000" w:rsidRPr="00000000">
              <w:rPr>
                <w:sz w:val="20"/>
                <w:szCs w:val="20"/>
                <w:rtl w:val="0"/>
              </w:rPr>
              <w:t xml:space="preserve">dm.source_to_concept_map.source_code</w:t>
            </w:r>
            <w:r w:rsidDel="00000000" w:rsidR="00000000" w:rsidRPr="00000000">
              <w:rPr>
                <w:sz w:val="20"/>
                <w:szCs w:val="20"/>
                <w:rtl w:val="0"/>
              </w:rPr>
              <w:t xml:space="preserve">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target_vocabulary_id = ‘Specialty’</w:t>
            </w: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cdm.source_to_concept_map.</w:t>
            </w:r>
            <w:r w:rsidDel="00000000" w:rsidR="00000000" w:rsidRPr="00000000">
              <w:rPr>
                <w:sz w:val="20"/>
                <w:szCs w:val="20"/>
                <w:highlight w:val="white"/>
                <w:rtl w:val="0"/>
              </w:rPr>
              <w:t xml:space="preserve">target_concept_id</w:t>
            </w: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IS NOT NULL</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THEN </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cdm.source_to_concept_map.</w:t>
            </w:r>
            <w:r w:rsidDel="00000000" w:rsidR="00000000" w:rsidRPr="00000000">
              <w:rPr>
                <w:sz w:val="20"/>
                <w:szCs w:val="20"/>
                <w:highlight w:val="white"/>
                <w:rtl w:val="0"/>
              </w:rPr>
              <w:t xml:space="preserve">target_concept_id</w:t>
            </w:r>
            <w:r w:rsidDel="00000000" w:rsidR="00000000" w:rsidRPr="00000000">
              <w:rPr>
                <w:rtl w:val="0"/>
              </w:rPr>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See </w:t>
            </w:r>
            <w:hyperlink w:anchor="_ju339xrsa2n3">
              <w:r w:rsidDel="00000000" w:rsidR="00000000" w:rsidRPr="00000000">
                <w:rPr>
                  <w:color w:val="1155cc"/>
                  <w:sz w:val="20"/>
                  <w:szCs w:val="20"/>
                  <w:u w:val="single"/>
                  <w:rtl w:val="0"/>
                </w:rPr>
                <w:t xml:space="preserve">Appendix B: 5.1 Provider Specialty Mapping</w:t>
              </w:r>
            </w:hyperlink>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care_site_id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cdm.care_site.care_site_id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See mapping rules above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and cdm.care_site.care_site_source_value = src.doctor_practice</w:t>
            </w:r>
            <w:r w:rsidDel="00000000" w:rsidR="00000000" w:rsidRPr="00000000">
              <w:rPr>
                <w:sz w:val="20"/>
                <w:szCs w:val="20"/>
                <w:rtl w:val="0"/>
              </w:rPr>
              <w:t xml:space="preserve">.pra_id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year_of_birth</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src.doctor.birth_year</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gender_concept_id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src.doctor.doc_gen_id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src.doctor.doc_gen_id = 1 THEN 8507</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src.doctor.doc_gen_id = 2 THEN 8532</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ELSE 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Standard CDM gender concepts.</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8</w:t>
            </w:r>
            <w:r w:rsidDel="00000000" w:rsidR="00000000" w:rsidRPr="00000000">
              <w:rPr>
                <w:sz w:val="20"/>
                <w:szCs w:val="20"/>
                <w:rtl w:val="0"/>
              </w:rPr>
              <w:t xml:space="preserve">507 - ‘Male’</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8532 - ‘Female’</w:t>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provider_source_value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src.doctor.doc_id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specialty_source_value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w:t>
            </w:r>
            <w:r w:rsidDel="00000000" w:rsidR="00000000" w:rsidRPr="00000000">
              <w:rPr>
                <w:sz w:val="20"/>
                <w:szCs w:val="20"/>
                <w:rtl w:val="0"/>
              </w:rPr>
              <w:t xml:space="preserve">list_code.lco_eid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w:t>
            </w:r>
            <w:r w:rsidDel="00000000" w:rsidR="00000000" w:rsidRPr="00000000">
              <w:rPr>
                <w:sz w:val="20"/>
                <w:szCs w:val="20"/>
                <w:rtl w:val="0"/>
              </w:rPr>
              <w:t xml:space="preserve">rc.list_code.lco_id = src.doctor.spe_id</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specialty_source_concept_id</w:t>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c>
          <w:tcPr>
            <w:shd w:fill="ffffff"/>
            <w:tcMar>
              <w:top w:w="100.0" w:type="dxa"/>
              <w:left w:w="100.0" w:type="dxa"/>
              <w:bottom w:w="100.0" w:type="dxa"/>
              <w:right w:w="100.0" w:type="dxa"/>
            </w:tcMar>
            <w:vAlign w:val="center"/>
          </w:tcPr>
          <w:p w:rsidR="00000000" w:rsidDel="00000000" w:rsidP="00000000" w:rsidRDefault="00000000" w:rsidRPr="00000000">
            <w:pPr>
              <w:spacing w:after="0" w:before="60" w:lineRule="auto"/>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gender_source_value</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src.doctor.doc_gen_id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src.doctor.doc_gen_id = 1 THEN 'M'</w:t>
            </w:r>
          </w:p>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IF src.doctor.doc_gen_id = 2 THEN 'F'</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r>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gender_source_concept_id</w:t>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sz w:val="20"/>
                <w:szCs w:val="20"/>
                <w:rtl w:val="0"/>
              </w:rPr>
              <w:t xml:space="preserve">0</w:t>
            </w: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c>
          <w:tcPr>
            <w:shd w:fill="ffffff"/>
            <w:tcMar>
              <w:top w:w="100.0" w:type="dxa"/>
              <w:left w:w="115.0" w:type="dxa"/>
              <w:bottom w:w="100.0" w:type="dxa"/>
              <w:right w:w="115.0" w:type="dxa"/>
            </w:tcMar>
            <w:vAlign w:val="center"/>
          </w:tcPr>
          <w:p w:rsidR="00000000" w:rsidDel="00000000" w:rsidP="00000000" w:rsidRDefault="00000000" w:rsidRPr="00000000">
            <w:pPr>
              <w:spacing w:after="0" w:before="60" w:lineRule="auto"/>
              <w:ind w:right="4"/>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sg0wkxdnyov" w:id="57"/>
      <w:bookmarkEnd w:id="57"/>
      <w:r w:rsidDel="00000000" w:rsidR="00000000" w:rsidRPr="00000000">
        <w:rPr>
          <w:sz w:val="36"/>
          <w:szCs w:val="36"/>
          <w:rtl w:val="0"/>
        </w:rPr>
        <w:t xml:space="preserve">3.4 </w:t>
      </w:r>
      <w:r w:rsidDel="00000000" w:rsidR="00000000" w:rsidRPr="00000000">
        <w:rPr>
          <w:sz w:val="36"/>
          <w:szCs w:val="36"/>
          <w:rtl w:val="0"/>
        </w:rPr>
        <w:t xml:space="preserve">Standardized Health Economics Data Tables</w:t>
      </w:r>
      <w:r w:rsidDel="00000000" w:rsidR="00000000" w:rsidRPr="00000000">
        <w:rPr>
          <w:rtl w:val="0"/>
        </w:rPr>
      </w:r>
    </w:p>
    <w:p w:rsidR="00000000" w:rsidDel="00000000" w:rsidP="00000000" w:rsidRDefault="00000000" w:rsidRPr="00000000">
      <w:pPr>
        <w:pStyle w:val="Heading3"/>
        <w:contextualSpacing w:val="0"/>
      </w:pPr>
      <w:bookmarkStart w:colFirst="0" w:colLast="0" w:name="_rr1gadv7nyys" w:id="58"/>
      <w:bookmarkEnd w:id="58"/>
      <w:r w:rsidDel="00000000" w:rsidR="00000000" w:rsidRPr="00000000">
        <w:rPr>
          <w:rtl w:val="0"/>
        </w:rPr>
        <w:t xml:space="preserve">3.4.1 Table Name: </w:t>
      </w:r>
      <w:hyperlink r:id="rId35">
        <w:r w:rsidDel="00000000" w:rsidR="00000000" w:rsidRPr="00000000">
          <w:rPr>
            <w:color w:val="1155cc"/>
            <w:u w:val="single"/>
            <w:rtl w:val="0"/>
          </w:rPr>
          <w:t xml:space="preserve">PAYER_PLAN_PERIOD</w:t>
        </w:r>
      </w:hyperlink>
    </w:p>
    <w:p w:rsidR="00000000" w:rsidDel="00000000" w:rsidP="00000000" w:rsidRDefault="00000000" w:rsidRPr="00000000">
      <w:pPr>
        <w:spacing w:after="200" w:before="200" w:line="276" w:lineRule="auto"/>
        <w:ind w:right="4"/>
        <w:contextualSpacing w:val="0"/>
        <w:jc w:val="both"/>
      </w:pPr>
      <w:r w:rsidDel="00000000" w:rsidR="00000000" w:rsidRPr="00000000">
        <w:rPr>
          <w:rtl w:val="0"/>
        </w:rPr>
        <w:t xml:space="preserve">This table will not be populated. </w:t>
      </w:r>
      <w:r w:rsidDel="00000000" w:rsidR="00000000" w:rsidRPr="00000000">
        <w:rPr>
          <w:rtl w:val="0"/>
        </w:rPr>
      </w:r>
    </w:p>
    <w:p w:rsidR="00000000" w:rsidDel="00000000" w:rsidP="00000000" w:rsidRDefault="00000000" w:rsidRPr="00000000">
      <w:pPr>
        <w:pStyle w:val="Heading3"/>
        <w:contextualSpacing w:val="0"/>
      </w:pPr>
      <w:bookmarkStart w:colFirst="0" w:colLast="0" w:name="_sicgct37htaz" w:id="59"/>
      <w:bookmarkEnd w:id="59"/>
      <w:r w:rsidDel="00000000" w:rsidR="00000000" w:rsidRPr="00000000">
        <w:rPr>
          <w:rtl w:val="0"/>
        </w:rPr>
        <w:t xml:space="preserve">3.4.2 Table Name: </w:t>
      </w:r>
      <w:hyperlink r:id="rId36">
        <w:r w:rsidDel="00000000" w:rsidR="00000000" w:rsidRPr="00000000">
          <w:rPr>
            <w:color w:val="1155cc"/>
            <w:u w:val="single"/>
            <w:rtl w:val="0"/>
          </w:rPr>
          <w:t xml:space="preserve">COST</w:t>
        </w:r>
      </w:hyperlink>
    </w:p>
    <w:p w:rsidR="00000000" w:rsidDel="00000000" w:rsidP="00000000" w:rsidRDefault="00000000" w:rsidRPr="00000000">
      <w:pPr>
        <w:spacing w:after="200" w:before="200" w:line="276" w:lineRule="auto"/>
        <w:ind w:right="4"/>
        <w:contextualSpacing w:val="0"/>
        <w:jc w:val="both"/>
      </w:pPr>
      <w:r w:rsidDel="00000000" w:rsidR="00000000" w:rsidRPr="00000000">
        <w:rPr>
          <w:rtl w:val="0"/>
        </w:rPr>
        <w:t xml:space="preserve">This table will not be populated. </w:t>
      </w:r>
      <w:r w:rsidDel="00000000" w:rsidR="00000000" w:rsidRPr="00000000">
        <w:rPr>
          <w:rtl w:val="0"/>
        </w:rPr>
      </w:r>
    </w:p>
    <w:p w:rsidR="00000000" w:rsidDel="00000000" w:rsidP="00000000" w:rsidRDefault="00000000" w:rsidRPr="00000000">
      <w:pPr>
        <w:pStyle w:val="Heading1"/>
        <w:contextualSpacing w:val="0"/>
      </w:pPr>
      <w:bookmarkStart w:colFirst="0" w:colLast="0" w:name="_3g1dlgbl2a29" w:id="60"/>
      <w:bookmarkEnd w:id="60"/>
      <w:r w:rsidDel="00000000" w:rsidR="00000000" w:rsidRPr="00000000">
        <w:rPr>
          <w:sz w:val="36"/>
          <w:szCs w:val="36"/>
          <w:rtl w:val="0"/>
        </w:rPr>
        <w:t xml:space="preserve">3.5 Standardized Derived Elements</w:t>
      </w:r>
      <w:r w:rsidDel="00000000" w:rsidR="00000000" w:rsidRPr="00000000">
        <w:rPr>
          <w:rtl w:val="0"/>
        </w:rPr>
      </w:r>
    </w:p>
    <w:p w:rsidR="00000000" w:rsidDel="00000000" w:rsidP="00000000" w:rsidRDefault="00000000" w:rsidRPr="00000000">
      <w:pPr>
        <w:pStyle w:val="Heading3"/>
        <w:contextualSpacing w:val="0"/>
      </w:pPr>
      <w:bookmarkStart w:colFirst="0" w:colLast="0" w:name="_wy34rbqbd92d" w:id="61"/>
      <w:bookmarkEnd w:id="61"/>
      <w:r w:rsidDel="00000000" w:rsidR="00000000" w:rsidRPr="00000000">
        <w:rPr>
          <w:rtl w:val="0"/>
        </w:rPr>
        <w:t xml:space="preserve">3.5.1 Table Name: </w:t>
      </w:r>
      <w:hyperlink r:id="rId37">
        <w:r w:rsidDel="00000000" w:rsidR="00000000" w:rsidRPr="00000000">
          <w:rPr>
            <w:color w:val="1155cc"/>
            <w:u w:val="single"/>
            <w:rtl w:val="0"/>
          </w:rPr>
          <w:t xml:space="preserve">COHORT</w:t>
        </w:r>
      </w:hyperlink>
    </w:p>
    <w:p w:rsidR="00000000" w:rsidDel="00000000" w:rsidP="00000000" w:rsidRDefault="00000000" w:rsidRPr="00000000">
      <w:pPr>
        <w:spacing w:after="200" w:before="200" w:line="276" w:lineRule="auto"/>
        <w:ind w:right="4"/>
        <w:contextualSpacing w:val="0"/>
        <w:jc w:val="both"/>
      </w:pPr>
      <w:r w:rsidDel="00000000" w:rsidR="00000000" w:rsidRPr="00000000">
        <w:rPr>
          <w:rtl w:val="0"/>
        </w:rPr>
        <w:t xml:space="preserve">This table will not be populated. </w:t>
      </w:r>
      <w:r w:rsidDel="00000000" w:rsidR="00000000" w:rsidRPr="00000000">
        <w:rPr>
          <w:rtl w:val="0"/>
        </w:rPr>
      </w:r>
    </w:p>
    <w:p w:rsidR="00000000" w:rsidDel="00000000" w:rsidP="00000000" w:rsidRDefault="00000000" w:rsidRPr="00000000">
      <w:pPr>
        <w:pStyle w:val="Heading3"/>
        <w:contextualSpacing w:val="0"/>
      </w:pPr>
      <w:bookmarkStart w:colFirst="0" w:colLast="0" w:name="_ktoxvtm6g6d9" w:id="62"/>
      <w:bookmarkEnd w:id="62"/>
      <w:r w:rsidDel="00000000" w:rsidR="00000000" w:rsidRPr="00000000">
        <w:rPr>
          <w:rtl w:val="0"/>
        </w:rPr>
        <w:t xml:space="preserve">3.5.2 Table Name: </w:t>
      </w:r>
      <w:hyperlink r:id="rId38">
        <w:r w:rsidDel="00000000" w:rsidR="00000000" w:rsidRPr="00000000">
          <w:rPr>
            <w:color w:val="1155cc"/>
            <w:u w:val="single"/>
            <w:rtl w:val="0"/>
          </w:rPr>
          <w:t xml:space="preserve">COHORT_ATTRIBUTE</w:t>
        </w:r>
      </w:hyperlink>
    </w:p>
    <w:p w:rsidR="00000000" w:rsidDel="00000000" w:rsidP="00000000" w:rsidRDefault="00000000" w:rsidRPr="00000000">
      <w:pPr>
        <w:spacing w:after="200" w:before="200" w:line="276" w:lineRule="auto"/>
        <w:ind w:right="4"/>
        <w:contextualSpacing w:val="0"/>
        <w:jc w:val="both"/>
      </w:pPr>
      <w:r w:rsidDel="00000000" w:rsidR="00000000" w:rsidRPr="00000000">
        <w:rPr>
          <w:rtl w:val="0"/>
        </w:rPr>
        <w:t xml:space="preserve">This table will not be populated. </w:t>
      </w:r>
      <w:r w:rsidDel="00000000" w:rsidR="00000000" w:rsidRPr="00000000">
        <w:rPr>
          <w:rtl w:val="0"/>
        </w:rPr>
      </w:r>
    </w:p>
    <w:p w:rsidR="00000000" w:rsidDel="00000000" w:rsidP="00000000" w:rsidRDefault="00000000" w:rsidRPr="00000000">
      <w:pPr>
        <w:pStyle w:val="Heading3"/>
        <w:contextualSpacing w:val="0"/>
      </w:pPr>
      <w:bookmarkStart w:colFirst="0" w:colLast="0" w:name="_liip3um6wxa5" w:id="63"/>
      <w:bookmarkEnd w:id="63"/>
      <w:r w:rsidDel="00000000" w:rsidR="00000000" w:rsidRPr="00000000">
        <w:rPr>
          <w:rtl w:val="0"/>
        </w:rPr>
        <w:t xml:space="preserve">3.5.3 Table Name: </w:t>
      </w:r>
      <w:hyperlink r:id="rId39">
        <w:r w:rsidDel="00000000" w:rsidR="00000000" w:rsidRPr="00000000">
          <w:rPr>
            <w:color w:val="1155cc"/>
            <w:u w:val="single"/>
            <w:rtl w:val="0"/>
          </w:rPr>
          <w:t xml:space="preserve">DRUG_ERA</w:t>
        </w:r>
      </w:hyperlink>
    </w:p>
    <w:p w:rsidR="00000000" w:rsidDel="00000000" w:rsidP="00000000" w:rsidRDefault="00000000" w:rsidRPr="00000000">
      <w:pPr>
        <w:contextualSpacing w:val="0"/>
      </w:pPr>
      <w:r w:rsidDel="00000000" w:rsidR="00000000" w:rsidRPr="00000000">
        <w:rPr>
          <w:b w:val="1"/>
          <w:color w:val="4f81bd"/>
          <w:sz w:val="24"/>
          <w:szCs w:val="24"/>
          <w:rtl w:val="0"/>
        </w:rPr>
        <w:t xml:space="preserve">Summary</w:t>
      </w:r>
    </w:p>
    <w:p w:rsidR="00000000" w:rsidDel="00000000" w:rsidP="00000000" w:rsidRDefault="00000000" w:rsidRPr="00000000">
      <w:pPr>
        <w:contextualSpacing w:val="0"/>
      </w:pPr>
      <w:r w:rsidDel="00000000" w:rsidR="00000000" w:rsidRPr="00000000">
        <w:rPr>
          <w:rtl w:val="0"/>
        </w:rPr>
        <w:t xml:space="preserve">The Drug era table contains a list of unique spans of time when the Person is assumed to be exposed to a particular active ingredient. Drug Exposures are combined under certain rules to produce continuous Drug Eras.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Drug Eras are recorded in the DRUG_ERA table based on OMOP standard calculations of drugs for a patient. A persistence window of 30 days is applied. </w:t>
      </w:r>
      <w:r w:rsidDel="00000000" w:rsidR="00000000" w:rsidRPr="00000000">
        <w:rPr>
          <w:rtl w:val="0"/>
        </w:rPr>
      </w:r>
    </w:p>
    <w:p w:rsidR="00000000" w:rsidDel="00000000" w:rsidP="00000000" w:rsidRDefault="00000000" w:rsidRPr="00000000">
      <w:pPr>
        <w:pStyle w:val="Heading3"/>
        <w:contextualSpacing w:val="0"/>
      </w:pPr>
      <w:bookmarkStart w:colFirst="0" w:colLast="0" w:name="_6jp7nhxv5wg" w:id="64"/>
      <w:bookmarkEnd w:id="64"/>
      <w:r w:rsidDel="00000000" w:rsidR="00000000" w:rsidRPr="00000000">
        <w:rPr>
          <w:rtl w:val="0"/>
        </w:rPr>
        <w:t xml:space="preserve">3.5.4 Table Name: </w:t>
      </w:r>
      <w:hyperlink r:id="rId40">
        <w:r w:rsidDel="00000000" w:rsidR="00000000" w:rsidRPr="00000000">
          <w:rPr>
            <w:color w:val="1155cc"/>
            <w:u w:val="single"/>
            <w:rtl w:val="0"/>
          </w:rPr>
          <w:t xml:space="preserve">DOSE_ERA</w:t>
        </w:r>
      </w:hyperlink>
    </w:p>
    <w:p w:rsidR="00000000" w:rsidDel="00000000" w:rsidP="00000000" w:rsidRDefault="00000000" w:rsidRPr="00000000">
      <w:pPr>
        <w:contextualSpacing w:val="0"/>
      </w:pPr>
      <w:r w:rsidDel="00000000" w:rsidR="00000000" w:rsidRPr="00000000">
        <w:rPr>
          <w:b w:val="1"/>
          <w:color w:val="4f81bd"/>
          <w:sz w:val="24"/>
          <w:szCs w:val="24"/>
          <w:rtl w:val="0"/>
        </w:rPr>
        <w:t xml:space="preserve">Summary</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tl w:val="0"/>
        </w:rPr>
        <w:t xml:space="preserve">Dose </w:t>
      </w:r>
      <w:r w:rsidDel="00000000" w:rsidR="00000000" w:rsidRPr="00000000">
        <w:rPr>
          <w:rtl w:val="0"/>
        </w:rPr>
        <w:t xml:space="preserve">era table contains a list of unique spans of time when Person is assumed to be exposed to a constant dose of a specific active ingredient.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ahmcl5xz5o4k" w:id="65"/>
      <w:bookmarkEnd w:id="65"/>
      <w:r w:rsidDel="00000000" w:rsidR="00000000" w:rsidRPr="00000000">
        <w:rPr>
          <w:rtl w:val="0"/>
        </w:rPr>
        <w:t xml:space="preserve">3.5.5 Table Name: </w:t>
      </w:r>
      <w:hyperlink r:id="rId41">
        <w:r w:rsidDel="00000000" w:rsidR="00000000" w:rsidRPr="00000000">
          <w:rPr>
            <w:color w:val="1155cc"/>
            <w:u w:val="single"/>
            <w:rtl w:val="0"/>
          </w:rPr>
          <w:t xml:space="preserve">CONDITION_ERA</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e75b5"/>
          <w:sz w:val="24"/>
          <w:szCs w:val="24"/>
          <w:rtl w:val="0"/>
        </w:rPr>
        <w:t xml:space="preserve">Summary</w:t>
      </w:r>
      <w:r w:rsidDel="00000000" w:rsidR="00000000" w:rsidRPr="00000000">
        <w:rPr>
          <w:rtl w:val="0"/>
        </w:rPr>
      </w:r>
    </w:p>
    <w:p w:rsidR="00000000" w:rsidDel="00000000" w:rsidP="00000000" w:rsidRDefault="00000000" w:rsidRPr="00000000">
      <w:pPr>
        <w:spacing w:after="200" w:before="200" w:line="276" w:lineRule="auto"/>
        <w:contextualSpacing w:val="0"/>
        <w:jc w:val="both"/>
      </w:pPr>
      <w:r w:rsidDel="00000000" w:rsidR="00000000" w:rsidRPr="00000000">
        <w:rPr>
          <w:rtl w:val="0"/>
        </w:rPr>
        <w:t xml:space="preserve">Condition Era table is constructed through an aggregation of individual Condition Occurrences recorded in the CONDITION_OCCURRENCE table.</w:t>
      </w:r>
    </w:p>
    <w:p w:rsidR="00000000" w:rsidDel="00000000" w:rsidP="00000000" w:rsidRDefault="00000000" w:rsidRPr="00000000">
      <w:pPr>
        <w:contextualSpacing w:val="0"/>
      </w:pPr>
      <w:r w:rsidDel="00000000" w:rsidR="00000000" w:rsidRPr="00000000">
        <w:rPr>
          <w:rtl w:val="0"/>
        </w:rPr>
        <w:t xml:space="preserve">All Condition Eras are recorded in the CONDITION_ERA table based on OMOP standard calculations of conditions for a patient</w:t>
      </w:r>
    </w:p>
    <w:p w:rsidR="00000000" w:rsidDel="00000000" w:rsidP="00000000" w:rsidRDefault="00000000" w:rsidRPr="00000000">
      <w:pPr>
        <w:widowControl w:val="0"/>
        <w:spacing w:after="0" w:before="200" w:line="276" w:lineRule="auto"/>
        <w:ind w:right="4"/>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oraxm9bsbzuc" w:id="66"/>
      <w:bookmarkEnd w:id="66"/>
      <w:r w:rsidDel="00000000" w:rsidR="00000000" w:rsidRPr="00000000">
        <w:rPr>
          <w:rtl w:val="0"/>
        </w:rPr>
        <w:t xml:space="preserve">3.6. Records Excluded from CDMv5 and Reasons Why</w:t>
      </w: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Patients where the YOB is not defined.</w:t>
      </w: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Records related to dia_id from the following list:</w:t>
      </w:r>
    </w:p>
    <w:tbl>
      <w:tblPr>
        <w:tblStyle w:val="Table41"/>
        <w:bidiVisual w:val="0"/>
        <w:tblW w:w="96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55"/>
        <w:gridCol w:w="3855"/>
        <w:gridCol w:w="4350"/>
        <w:tblGridChange w:id="0">
          <w:tblGrid>
            <w:gridCol w:w="1455"/>
            <w:gridCol w:w="3855"/>
            <w:gridCol w:w="4350"/>
          </w:tblGrid>
        </w:tblGridChange>
      </w:tblGrid>
      <w:tr>
        <w:tc>
          <w:tcPr>
            <w:tcBorders>
              <w:top w:color="000000" w:space="0" w:sz="4" w:val="single"/>
              <w:left w:color="000000" w:space="0" w:sz="4" w:val="single"/>
              <w:bottom w:color="000000" w:space="0" w:sz="4" w:val="single"/>
              <w:right w:color="000000" w:space="0" w:sz="4" w:val="single"/>
            </w:tcBorders>
            <w:shd w:fill="4f81bd"/>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center"/>
            </w:pPr>
            <w:r w:rsidDel="00000000" w:rsidR="00000000" w:rsidRPr="00000000">
              <w:rPr>
                <w:b w:val="1"/>
                <w:color w:val="ffffff"/>
                <w:rtl w:val="0"/>
              </w:rPr>
              <w:t xml:space="preserve">dia_id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center"/>
            </w:pPr>
            <w:r w:rsidDel="00000000" w:rsidR="00000000" w:rsidRPr="00000000">
              <w:rPr>
                <w:b w:val="1"/>
                <w:color w:val="ffffff"/>
                <w:rtl w:val="0"/>
              </w:rPr>
              <w:t xml:space="preserve">qty of records</w:t>
            </w:r>
            <w:r w:rsidDel="00000000" w:rsidR="00000000" w:rsidRPr="00000000">
              <w:rPr>
                <w:rtl w:val="0"/>
              </w:rPr>
              <w:t xml:space="preserve"> </w:t>
            </w:r>
            <w:r w:rsidDel="00000000" w:rsidR="00000000" w:rsidRPr="00000000">
              <w:rPr>
                <w:b w:val="1"/>
                <w:color w:val="ffffff"/>
                <w:rtl w:val="0"/>
              </w:rPr>
              <w:t xml:space="preserve">associated with dia_id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center"/>
            </w:pPr>
            <w:r w:rsidDel="00000000" w:rsidR="00000000" w:rsidRPr="00000000">
              <w:rPr>
                <w:b w:val="1"/>
                <w:color w:val="ffffff"/>
                <w:rtl w:val="0"/>
              </w:rPr>
              <w:t xml:space="preserve">DIA_LBL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102268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41475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DNA DID NOT ARRIVE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251220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2793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PHONE CALL FAILED ATTEMPT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134016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2686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FTA FAILED TO ATTEND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3357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2128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DNA (DID NOT ARRIVE)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4096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1481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FAILED TO ATTEND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102340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1065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DNW DID NOT WAIT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225898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266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NO CONSULTATION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95314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224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DID NOT ATTEND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740076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209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PATIENT DECLINED TO CONTACT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102220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208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DNA 10 MIN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95313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207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DID NOT ARRIVE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102228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203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DNA 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228447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197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NOT SEEN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102214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193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DNA 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226445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188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NO SHOW NO CANCELLATION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102230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182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DNA 20 MIN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886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179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APPOINTMENT CANCELLED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228298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168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NOT CONSULTED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225864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159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NO CONSULT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102226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144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DNA 1A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27917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ANTACID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233651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OPENED IN ERROR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369218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WRONG PATIENT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369203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WRONG ENTRY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45049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BLOOD TESTS AND BP CHECK</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102248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jc w:val="right"/>
            </w:pPr>
            <w:r w:rsidDel="00000000" w:rsidR="00000000" w:rsidRPr="00000000">
              <w:rPr>
                <w:highlight w:val="white"/>
                <w:rtl w:val="0"/>
              </w:rPr>
              <w:t xml:space="preserve">104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43.2" w:type="dxa"/>
              <w:left w:w="43.2" w:type="dxa"/>
              <w:bottom w:w="43.2" w:type="dxa"/>
              <w:right w:w="43.2" w:type="dxa"/>
            </w:tcMar>
            <w:vAlign w:val="center"/>
          </w:tcPr>
          <w:p w:rsidR="00000000" w:rsidDel="00000000" w:rsidP="00000000" w:rsidRDefault="00000000" w:rsidRPr="00000000">
            <w:pPr>
              <w:spacing w:after="0" w:lineRule="auto"/>
              <w:contextualSpacing w:val="0"/>
            </w:pPr>
            <w:r w:rsidDel="00000000" w:rsidR="00000000" w:rsidRPr="00000000">
              <w:rPr>
                <w:highlight w:val="white"/>
                <w:rtl w:val="0"/>
              </w:rPr>
              <w:t xml:space="preserve">DNA 3</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pobm74cpjce" w:id="67"/>
      <w:bookmarkEnd w:id="67"/>
      <w:r w:rsidDel="00000000" w:rsidR="00000000" w:rsidRPr="00000000">
        <w:rPr>
          <w:rtl w:val="0"/>
        </w:rPr>
        <w:t xml:space="preserve">4.0 Appendix A: Source Table mapping to CDM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will be a table listing all of the fields in source data tables and how they were used. All details below are based on the standard variable and file structures as described in the Source supplied documentation.  </w:t>
      </w:r>
    </w:p>
    <w:p w:rsidR="00000000" w:rsidDel="00000000" w:rsidP="00000000" w:rsidRDefault="00000000" w:rsidRPr="00000000">
      <w:pPr>
        <w:pStyle w:val="Heading3"/>
        <w:spacing w:after="200" w:before="200" w:line="276" w:lineRule="auto"/>
        <w:contextualSpacing w:val="0"/>
      </w:pPr>
      <w:bookmarkStart w:colFirst="0" w:colLast="0" w:name="_86u7vgb8u31h" w:id="68"/>
      <w:bookmarkEnd w:id="68"/>
      <w:r w:rsidDel="00000000" w:rsidR="00000000" w:rsidRPr="00000000">
        <w:rPr>
          <w:rtl w:val="0"/>
        </w:rPr>
        <w:t xml:space="preserve">4.1 Table: Allergy</w:t>
      </w:r>
      <w:r w:rsidDel="00000000" w:rsidR="00000000" w:rsidRPr="00000000">
        <w:rPr>
          <w:rtl w:val="0"/>
        </w:rPr>
      </w:r>
    </w:p>
    <w:tbl>
      <w:tblPr>
        <w:tblStyle w:val="Table42"/>
        <w:bidiVisual w:val="0"/>
        <w:tblW w:w="1011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20"/>
        <w:gridCol w:w="1830"/>
        <w:gridCol w:w="3840"/>
        <w:gridCol w:w="1920"/>
        <w:tblGridChange w:id="0">
          <w:tblGrid>
            <w:gridCol w:w="2520"/>
            <w:gridCol w:w="1830"/>
            <w:gridCol w:w="3840"/>
            <w:gridCol w:w="1920"/>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Field</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Where in CDM</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Comment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alg_id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cdm.condition_occurrence.condition_source_value (only unmapped alg_id), used for linking with lk.allergy_mapping_lk in cdm.condition_occurrence, cdm.observation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all_cer_id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all_end_date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all_id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all_start_date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_date field in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cdm.condition_occurrence, cdm.observation,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cdm.procedure_occurrence,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cdm.measurement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all_text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input_date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_date field in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cdm.condition_occurrence, cdm.observation,</w:t>
            </w:r>
          </w:p>
          <w:p w:rsidR="00000000" w:rsidDel="00000000" w:rsidP="00000000" w:rsidRDefault="00000000" w:rsidRPr="00000000">
            <w:pPr>
              <w:spacing w:after="0" w:line="240" w:lineRule="auto"/>
              <w:contextualSpacing w:val="0"/>
            </w:pPr>
            <w:r w:rsidDel="00000000" w:rsidR="00000000" w:rsidRPr="00000000">
              <w:rPr>
                <w:rtl w:val="0"/>
              </w:rPr>
              <w:t xml:space="preserve">cdm.procedure_occurrence, </w:t>
            </w:r>
          </w:p>
          <w:p w:rsidR="00000000" w:rsidDel="00000000" w:rsidP="00000000" w:rsidRDefault="00000000" w:rsidRPr="00000000">
            <w:pPr>
              <w:spacing w:after="0" w:line="240" w:lineRule="auto"/>
              <w:contextualSpacing w:val="0"/>
            </w:pPr>
            <w:r w:rsidDel="00000000" w:rsidR="00000000" w:rsidRPr="00000000">
              <w:rPr>
                <w:rtl w:val="0"/>
              </w:rPr>
              <w:t xml:space="preserve">cdm.measurement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man_id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cdm.condition_occurrence.condition_source_value (only unmapped alg_id), used for linking with lk.manifestation_mapping_lk in cdm.condition_occurrence, cdm.observation,</w:t>
            </w:r>
          </w:p>
          <w:p w:rsidR="00000000" w:rsidDel="00000000" w:rsidP="00000000" w:rsidRDefault="00000000" w:rsidRPr="00000000">
            <w:pPr>
              <w:spacing w:after="0" w:line="240" w:lineRule="auto"/>
              <w:contextualSpacing w:val="0"/>
            </w:pPr>
            <w:r w:rsidDel="00000000" w:rsidR="00000000" w:rsidRPr="00000000">
              <w:rPr>
                <w:rtl w:val="0"/>
              </w:rPr>
              <w:t xml:space="preserve">cdm.procedure_occurrence, </w:t>
            </w:r>
          </w:p>
          <w:p w:rsidR="00000000" w:rsidDel="00000000" w:rsidP="00000000" w:rsidRDefault="00000000" w:rsidRPr="00000000">
            <w:pPr>
              <w:spacing w:after="0" w:line="240" w:lineRule="auto"/>
              <w:contextualSpacing w:val="0"/>
            </w:pPr>
            <w:r w:rsidDel="00000000" w:rsidR="00000000" w:rsidRPr="00000000">
              <w:rPr>
                <w:rtl w:val="0"/>
              </w:rPr>
              <w:t xml:space="preserve">cdm.measurement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mol_id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Used for linking with cdm.person in cdm.condition_occurrence, cdm.observation,</w:t>
            </w:r>
          </w:p>
          <w:p w:rsidR="00000000" w:rsidDel="00000000" w:rsidP="00000000" w:rsidRDefault="00000000" w:rsidRPr="00000000">
            <w:pPr>
              <w:spacing w:after="0" w:line="240" w:lineRule="auto"/>
              <w:contextualSpacing w:val="0"/>
            </w:pPr>
            <w:r w:rsidDel="00000000" w:rsidR="00000000" w:rsidRPr="00000000">
              <w:rPr>
                <w:rtl w:val="0"/>
              </w:rPr>
              <w:t xml:space="preserve">cdm.procedure_occurrence, </w:t>
            </w:r>
          </w:p>
          <w:p w:rsidR="00000000" w:rsidDel="00000000" w:rsidP="00000000" w:rsidRDefault="00000000" w:rsidRPr="00000000">
            <w:pPr>
              <w:spacing w:after="0" w:line="240" w:lineRule="auto"/>
              <w:contextualSpacing w:val="0"/>
            </w:pPr>
            <w:r w:rsidDel="00000000" w:rsidR="00000000" w:rsidRPr="00000000">
              <w:rPr>
                <w:rtl w:val="0"/>
              </w:rPr>
              <w:t xml:space="preserve">cdm.measurement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Used in ETL process, not presented in final cdm tables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prd_id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sev_id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version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bl>
    <w:p w:rsidR="00000000" w:rsidDel="00000000" w:rsidP="00000000" w:rsidRDefault="00000000" w:rsidRPr="00000000">
      <w:pPr>
        <w:pStyle w:val="Heading3"/>
        <w:spacing w:after="200" w:before="200" w:line="276" w:lineRule="auto"/>
        <w:contextualSpacing w:val="0"/>
      </w:pPr>
      <w:bookmarkStart w:colFirst="0" w:colLast="0" w:name="_6hxr3z2p5oh1" w:id="69"/>
      <w:bookmarkEnd w:id="69"/>
      <w:r w:rsidDel="00000000" w:rsidR="00000000" w:rsidRPr="00000000">
        <w:rPr>
          <w:rtl w:val="0"/>
        </w:rPr>
      </w:r>
    </w:p>
    <w:p w:rsidR="00000000" w:rsidDel="00000000" w:rsidP="00000000" w:rsidRDefault="00000000" w:rsidRPr="00000000">
      <w:pPr>
        <w:pStyle w:val="Heading3"/>
        <w:spacing w:after="200" w:before="200" w:line="276" w:lineRule="auto"/>
        <w:contextualSpacing w:val="0"/>
      </w:pPr>
      <w:bookmarkStart w:colFirst="0" w:colLast="0" w:name="_ibywo0dyzjsn" w:id="70"/>
      <w:bookmarkEnd w:id="70"/>
      <w:r w:rsidDel="00000000" w:rsidR="00000000" w:rsidRPr="00000000">
        <w:rPr>
          <w:rtl w:val="0"/>
        </w:rPr>
        <w:t xml:space="preserve">4.2 Table: Biometric</w:t>
      </w:r>
    </w:p>
    <w:tbl>
      <w:tblPr>
        <w:tblStyle w:val="Table43"/>
        <w:bidiVisual w:val="0"/>
        <w:tblW w:w="1011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20"/>
        <w:gridCol w:w="1845"/>
        <w:gridCol w:w="3840"/>
        <w:gridCol w:w="1905"/>
        <w:tblGridChange w:id="0">
          <w:tblGrid>
            <w:gridCol w:w="2520"/>
            <w:gridCol w:w="1845"/>
            <w:gridCol w:w="3840"/>
            <w:gridCol w:w="1905"/>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76" w:lineRule="auto"/>
              <w:contextualSpacing w:val="0"/>
            </w:pPr>
            <w:r w:rsidDel="00000000" w:rsidR="00000000" w:rsidRPr="00000000">
              <w:rPr>
                <w:b w:val="1"/>
                <w:color w:val="ffffff"/>
                <w:rtl w:val="0"/>
              </w:rPr>
              <w:t xml:space="preserve">Field</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76" w:lineRule="auto"/>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76" w:lineRule="auto"/>
              <w:contextualSpacing w:val="0"/>
            </w:pPr>
            <w:r w:rsidDel="00000000" w:rsidR="00000000" w:rsidRPr="00000000">
              <w:rPr>
                <w:b w:val="1"/>
                <w:color w:val="ffffff"/>
                <w:rtl w:val="0"/>
              </w:rPr>
              <w:t xml:space="preserve">Where in CDM</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76" w:lineRule="auto"/>
              <w:contextualSpacing w:val="0"/>
            </w:pPr>
            <w:r w:rsidDel="00000000" w:rsidR="00000000" w:rsidRPr="00000000">
              <w:rPr>
                <w:b w:val="1"/>
                <w:color w:val="ffffff"/>
                <w:rtl w:val="0"/>
              </w:rPr>
              <w:t xml:space="preserve">Comment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alc_id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Used in applied rule for cdm.condition_occurrence.condition_concept_id, cdm.condition_occurrence.condition_source_value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Using lk.biometric_concept_lk, used in ETL process, not presented in final cdm tables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alcohol_drinker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body_mass_index</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cdm.measurement.value_as_number, cdm.measurement.value_source_value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Using lk.biometric_concept_lk</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_date field in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cdm.condition_occurrence, cdm.measurement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Used for linking with src.contact in cdm.condition_occurrence, cdm.measurement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dayly_cigaret_number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cdm.measurement.value_as_number, cdm.measurement.value_source_value, used in applied rule for cdm.condition_occurrence.condition_concept_id, cdm.condition_occurrence.condition_source_value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Using lk.biometric_concept_lk</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height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cdm.measurement.value_as_number, cdm.measurement.value_source_value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Using lk.biometric_concept_lk</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is_smoker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Used in applied rule for cdm.condition_occurrence.condition_concept_id, cdm.condition_occurrence.condition_source_value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Using lk.biometric_concept_lk, used in ETL process, not presented in final cdm tables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max_bp</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cdm.measurement.value_as_number, cdm.measurement.value_source_value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Using lk.biometric_concept_lk</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min_bp</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cdm.measurement.value_as_number, cdm.measurement.value_source_value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Using lk.biometric_concept_lk</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pulse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cdm.measurement.value_as_number, cdm.measurement.value_source_value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Using lk.biometric_concept_lk</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version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waist_measurement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cdm.measurement.value_as_number, cdm.measurement.value_source_value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Using lk.biometric_concept_lk</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weight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cdm.measurement.value_as_number, cdm.measurement.value_source_value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Using lk.biometric_concept_lk</w:t>
            </w:r>
          </w:p>
        </w:tc>
      </w:tr>
    </w:tbl>
    <w:p w:rsidR="00000000" w:rsidDel="00000000" w:rsidP="00000000" w:rsidRDefault="00000000" w:rsidRPr="00000000">
      <w:pPr>
        <w:pStyle w:val="Heading3"/>
        <w:spacing w:after="200" w:before="200" w:line="276" w:lineRule="auto"/>
        <w:contextualSpacing w:val="0"/>
      </w:pPr>
      <w:bookmarkStart w:colFirst="0" w:colLast="0" w:name="_sur7rhjxwqn" w:id="71"/>
      <w:bookmarkEnd w:id="71"/>
      <w:r w:rsidDel="00000000" w:rsidR="00000000" w:rsidRPr="00000000">
        <w:rPr>
          <w:rtl w:val="0"/>
        </w:rPr>
      </w:r>
    </w:p>
    <w:p w:rsidR="00000000" w:rsidDel="00000000" w:rsidP="00000000" w:rsidRDefault="00000000" w:rsidRPr="00000000">
      <w:pPr>
        <w:pStyle w:val="Heading3"/>
        <w:spacing w:after="200" w:before="200" w:line="276" w:lineRule="auto"/>
        <w:contextualSpacing w:val="0"/>
      </w:pPr>
      <w:bookmarkStart w:colFirst="0" w:colLast="0" w:name="_nxs2t1m23sm" w:id="72"/>
      <w:bookmarkEnd w:id="72"/>
      <w:r w:rsidDel="00000000" w:rsidR="00000000" w:rsidRPr="00000000">
        <w:rPr>
          <w:rtl w:val="0"/>
        </w:rPr>
        <w:t xml:space="preserve">4.3 Table: Contact</w:t>
      </w:r>
      <w:r w:rsidDel="00000000" w:rsidR="00000000" w:rsidRPr="00000000">
        <w:rPr>
          <w:rtl w:val="0"/>
        </w:rPr>
      </w:r>
    </w:p>
    <w:tbl>
      <w:tblPr>
        <w:tblStyle w:val="Table44"/>
        <w:bidiVisual w:val="0"/>
        <w:tblW w:w="1011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20"/>
        <w:gridCol w:w="1860"/>
        <w:gridCol w:w="3855"/>
        <w:gridCol w:w="1875"/>
        <w:tblGridChange w:id="0">
          <w:tblGrid>
            <w:gridCol w:w="2520"/>
            <w:gridCol w:w="1860"/>
            <w:gridCol w:w="3855"/>
            <w:gridCol w:w="1875"/>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Field</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Where in CDM</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Comment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con_age_child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con_children_number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Used for linking with cdm event tables in cdm.visit_occurrence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con_duration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cdm.visit_occurrence.visit_source_value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con_mar_id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con_num</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con_spg_id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con_sta_id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con_typ_id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doc_id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Used for linking with cdm event tables in cdm.visit_occurrence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Used for linking with cdm event tables in cdm.visit_occurrence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refund_data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version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bl>
    <w:p w:rsidR="00000000" w:rsidDel="00000000" w:rsidP="00000000" w:rsidRDefault="00000000" w:rsidRPr="00000000">
      <w:pPr>
        <w:spacing w:after="200" w:before="200" w:line="276" w:lineRule="auto"/>
        <w:contextualSpacing w:val="0"/>
      </w:pPr>
      <w:r w:rsidDel="00000000" w:rsidR="00000000" w:rsidRPr="00000000">
        <w:rPr>
          <w:rtl w:val="0"/>
        </w:rPr>
      </w:r>
    </w:p>
    <w:p w:rsidR="00000000" w:rsidDel="00000000" w:rsidP="00000000" w:rsidRDefault="00000000" w:rsidRPr="00000000">
      <w:pPr>
        <w:pStyle w:val="Heading3"/>
        <w:spacing w:after="200" w:before="200" w:line="276" w:lineRule="auto"/>
        <w:contextualSpacing w:val="0"/>
      </w:pPr>
      <w:bookmarkStart w:colFirst="0" w:colLast="0" w:name="_o7mguq40w1ru" w:id="73"/>
      <w:bookmarkEnd w:id="73"/>
      <w:r w:rsidDel="00000000" w:rsidR="00000000" w:rsidRPr="00000000">
        <w:rPr>
          <w:rtl w:val="0"/>
        </w:rPr>
        <w:t xml:space="preserve">4.4 Table: Diagnostic_contact</w:t>
      </w:r>
      <w:r w:rsidDel="00000000" w:rsidR="00000000" w:rsidRPr="00000000">
        <w:rPr>
          <w:rtl w:val="0"/>
        </w:rPr>
      </w:r>
    </w:p>
    <w:tbl>
      <w:tblPr>
        <w:tblStyle w:val="Table45"/>
        <w:bidiVisual w:val="0"/>
        <w:tblW w:w="1011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20"/>
        <w:gridCol w:w="1860"/>
        <w:gridCol w:w="3855"/>
        <w:gridCol w:w="1875"/>
        <w:tblGridChange w:id="0">
          <w:tblGrid>
            <w:gridCol w:w="2520"/>
            <w:gridCol w:w="1860"/>
            <w:gridCol w:w="3855"/>
            <w:gridCol w:w="1875"/>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Field</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Where in CDM</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Comment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cer_id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_date field in </w:t>
            </w:r>
          </w:p>
          <w:p w:rsidR="00000000" w:rsidDel="00000000" w:rsidP="00000000" w:rsidRDefault="00000000" w:rsidRPr="00000000">
            <w:pPr>
              <w:spacing w:after="0" w:line="240" w:lineRule="auto"/>
              <w:contextualSpacing w:val="0"/>
            </w:pPr>
            <w:r w:rsidDel="00000000" w:rsidR="00000000" w:rsidRPr="00000000">
              <w:rPr>
                <w:rtl w:val="0"/>
              </w:rPr>
              <w:t xml:space="preserve">cdm.condition_occurrence, cdm.observation,</w:t>
            </w:r>
          </w:p>
          <w:p w:rsidR="00000000" w:rsidDel="00000000" w:rsidP="00000000" w:rsidRDefault="00000000" w:rsidRPr="00000000">
            <w:pPr>
              <w:spacing w:after="0" w:line="240" w:lineRule="auto"/>
              <w:contextualSpacing w:val="0"/>
            </w:pPr>
            <w:r w:rsidDel="00000000" w:rsidR="00000000" w:rsidRPr="00000000">
              <w:rPr>
                <w:rtl w:val="0"/>
              </w:rPr>
              <w:t xml:space="preserve">cdm.procedure_occurrence, </w:t>
            </w:r>
          </w:p>
          <w:p w:rsidR="00000000" w:rsidDel="00000000" w:rsidP="00000000" w:rsidRDefault="00000000" w:rsidRPr="00000000">
            <w:pPr>
              <w:spacing w:after="0" w:line="240" w:lineRule="auto"/>
              <w:contextualSpacing w:val="0"/>
            </w:pPr>
            <w:r w:rsidDel="00000000" w:rsidR="00000000" w:rsidRPr="00000000">
              <w:rPr>
                <w:rtl w:val="0"/>
              </w:rPr>
              <w:t xml:space="preserve">cdm.measurement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Used for linking with src.contact in cdm.condition_occurrence, cdm.observation,</w:t>
            </w:r>
          </w:p>
          <w:p w:rsidR="00000000" w:rsidDel="00000000" w:rsidP="00000000" w:rsidRDefault="00000000" w:rsidRPr="00000000">
            <w:pPr>
              <w:spacing w:after="0" w:line="240" w:lineRule="auto"/>
              <w:contextualSpacing w:val="0"/>
            </w:pPr>
            <w:r w:rsidDel="00000000" w:rsidR="00000000" w:rsidRPr="00000000">
              <w:rPr>
                <w:rtl w:val="0"/>
              </w:rPr>
              <w:t xml:space="preserve">cdm.procedure_occurrence, </w:t>
            </w:r>
          </w:p>
          <w:p w:rsidR="00000000" w:rsidDel="00000000" w:rsidP="00000000" w:rsidRDefault="00000000" w:rsidRPr="00000000">
            <w:pPr>
              <w:spacing w:after="0" w:line="240" w:lineRule="auto"/>
              <w:contextualSpacing w:val="0"/>
            </w:pPr>
            <w:r w:rsidDel="00000000" w:rsidR="00000000" w:rsidRPr="00000000">
              <w:rPr>
                <w:rtl w:val="0"/>
              </w:rPr>
              <w:t xml:space="preserve">cdm.measurement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dia_id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cdm.condition_occurrence.condition_source_value (only unmapped dia_id), used for linking with lk.voc_source_to_standard_lk in cdm.condition_occurrence, cdm.observation,</w:t>
            </w:r>
          </w:p>
          <w:p w:rsidR="00000000" w:rsidDel="00000000" w:rsidP="00000000" w:rsidRDefault="00000000" w:rsidRPr="00000000">
            <w:pPr>
              <w:spacing w:after="0" w:line="240" w:lineRule="auto"/>
              <w:contextualSpacing w:val="0"/>
            </w:pPr>
            <w:r w:rsidDel="00000000" w:rsidR="00000000" w:rsidRPr="00000000">
              <w:rPr>
                <w:rtl w:val="0"/>
              </w:rPr>
              <w:t xml:space="preserve">cdm.procedure_occurrence, </w:t>
            </w:r>
          </w:p>
          <w:p w:rsidR="00000000" w:rsidDel="00000000" w:rsidP="00000000" w:rsidRDefault="00000000" w:rsidRPr="00000000">
            <w:pPr>
              <w:spacing w:after="0" w:line="240" w:lineRule="auto"/>
              <w:contextualSpacing w:val="0"/>
            </w:pPr>
            <w:r w:rsidDel="00000000" w:rsidR="00000000" w:rsidRPr="00000000">
              <w:rPr>
                <w:rtl w:val="0"/>
              </w:rPr>
              <w:t xml:space="preserve">cdm.measurement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dia_rank</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dia_type_id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is_professional_disease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sick_leave_duration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version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bl>
    <w:p w:rsidR="00000000" w:rsidDel="00000000" w:rsidP="00000000" w:rsidRDefault="00000000" w:rsidRPr="00000000">
      <w:pPr>
        <w:spacing w:after="200" w:before="200" w:line="276" w:lineRule="auto"/>
        <w:contextualSpacing w:val="0"/>
      </w:pPr>
      <w:r w:rsidDel="00000000" w:rsidR="00000000" w:rsidRPr="00000000">
        <w:rPr>
          <w:rtl w:val="0"/>
        </w:rPr>
      </w:r>
    </w:p>
    <w:p w:rsidR="00000000" w:rsidDel="00000000" w:rsidP="00000000" w:rsidRDefault="00000000" w:rsidRPr="00000000">
      <w:pPr>
        <w:pStyle w:val="Heading3"/>
        <w:spacing w:after="200" w:before="200" w:line="276" w:lineRule="auto"/>
        <w:contextualSpacing w:val="0"/>
      </w:pPr>
      <w:bookmarkStart w:colFirst="0" w:colLast="0" w:name="_vypvlwixftv4" w:id="74"/>
      <w:bookmarkEnd w:id="74"/>
      <w:r w:rsidDel="00000000" w:rsidR="00000000" w:rsidRPr="00000000">
        <w:rPr>
          <w:rtl w:val="0"/>
        </w:rPr>
        <w:t xml:space="preserve">4.5 Table: Doctor</w:t>
      </w:r>
      <w:r w:rsidDel="00000000" w:rsidR="00000000" w:rsidRPr="00000000">
        <w:rPr>
          <w:rtl w:val="0"/>
        </w:rPr>
      </w:r>
    </w:p>
    <w:tbl>
      <w:tblPr>
        <w:tblStyle w:val="Table46"/>
        <w:bidiVisual w:val="0"/>
        <w:tblW w:w="1005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20"/>
        <w:gridCol w:w="1905"/>
        <w:gridCol w:w="3840"/>
        <w:gridCol w:w="1785"/>
        <w:tblGridChange w:id="0">
          <w:tblGrid>
            <w:gridCol w:w="2520"/>
            <w:gridCol w:w="1905"/>
            <w:gridCol w:w="3840"/>
            <w:gridCol w:w="1785"/>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Field</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Where in CDM</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Comment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activity_sector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birth_year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cdm.provider.year_of_birth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category</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doc_gen_id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Used in applied rule of cdm.provider.gender_source_value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Used in ETL process, not presented in final cdm tables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doc_id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cdm.provider.provider_source_value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end_panel_date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first_con_date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last_con_date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last_trans_date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lng_code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potential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rol_id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soft_version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spe_id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Used in applied rule of cdm.provider.</w:t>
            </w:r>
            <w:r w:rsidDel="00000000" w:rsidR="00000000" w:rsidRPr="00000000">
              <w:rPr>
                <w:rtl w:val="0"/>
              </w:rPr>
              <w:t xml:space="preserve">specialty_source_value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spe2_id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start_panel_date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ten_id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version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bl>
    <w:p w:rsidR="00000000" w:rsidDel="00000000" w:rsidP="00000000" w:rsidRDefault="00000000" w:rsidRPr="00000000">
      <w:pPr>
        <w:pStyle w:val="Heading3"/>
        <w:spacing w:after="200" w:before="200" w:line="276" w:lineRule="auto"/>
        <w:contextualSpacing w:val="0"/>
      </w:pPr>
      <w:bookmarkStart w:colFirst="0" w:colLast="0" w:name="_3twpcsfvu4tj" w:id="75"/>
      <w:bookmarkEnd w:id="75"/>
      <w:r w:rsidDel="00000000" w:rsidR="00000000" w:rsidRPr="00000000">
        <w:rPr>
          <w:rtl w:val="0"/>
        </w:rPr>
      </w:r>
    </w:p>
    <w:p w:rsidR="00000000" w:rsidDel="00000000" w:rsidP="00000000" w:rsidRDefault="00000000" w:rsidRPr="00000000">
      <w:pPr>
        <w:pStyle w:val="Heading3"/>
        <w:spacing w:after="200" w:before="200" w:line="276" w:lineRule="auto"/>
        <w:contextualSpacing w:val="0"/>
      </w:pPr>
      <w:bookmarkStart w:colFirst="0" w:colLast="0" w:name="_io5x0l4hv5f8" w:id="76"/>
      <w:bookmarkEnd w:id="76"/>
      <w:r w:rsidDel="00000000" w:rsidR="00000000" w:rsidRPr="00000000">
        <w:rPr>
          <w:rtl w:val="0"/>
        </w:rPr>
        <w:t xml:space="preserve">4.6 Table: Doctor_practice</w:t>
      </w:r>
      <w:r w:rsidDel="00000000" w:rsidR="00000000" w:rsidRPr="00000000">
        <w:rPr>
          <w:rtl w:val="0"/>
        </w:rPr>
      </w:r>
    </w:p>
    <w:tbl>
      <w:tblPr>
        <w:tblStyle w:val="Table47"/>
        <w:bidiVisual w:val="0"/>
        <w:tblW w:w="1005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20"/>
        <w:gridCol w:w="1905"/>
        <w:gridCol w:w="3855"/>
        <w:gridCol w:w="1770"/>
        <w:tblGridChange w:id="0">
          <w:tblGrid>
            <w:gridCol w:w="2520"/>
            <w:gridCol w:w="1905"/>
            <w:gridCol w:w="3855"/>
            <w:gridCol w:w="1770"/>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76" w:lineRule="auto"/>
              <w:contextualSpacing w:val="0"/>
            </w:pPr>
            <w:r w:rsidDel="00000000" w:rsidR="00000000" w:rsidRPr="00000000">
              <w:rPr>
                <w:b w:val="1"/>
                <w:color w:val="ffffff"/>
                <w:rtl w:val="0"/>
              </w:rPr>
              <w:t xml:space="preserve">Field</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76" w:lineRule="auto"/>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76" w:lineRule="auto"/>
              <w:contextualSpacing w:val="0"/>
            </w:pPr>
            <w:r w:rsidDel="00000000" w:rsidR="00000000" w:rsidRPr="00000000">
              <w:rPr>
                <w:b w:val="1"/>
                <w:color w:val="ffffff"/>
                <w:rtl w:val="0"/>
              </w:rPr>
              <w:t xml:space="preserve">Where in CDM</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76" w:lineRule="auto"/>
              <w:contextualSpacing w:val="0"/>
            </w:pPr>
            <w:r w:rsidDel="00000000" w:rsidR="00000000" w:rsidRPr="00000000">
              <w:rPr>
                <w:b w:val="1"/>
                <w:color w:val="ffffff"/>
                <w:rtl w:val="0"/>
              </w:rPr>
              <w:t xml:space="preserve">Comment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doc_id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bigint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Used for linking with src.doctor in cdm.provider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bigint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Used for linking with cdm.care_site in cdm.provider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rank</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version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bl>
    <w:p w:rsidR="00000000" w:rsidDel="00000000" w:rsidP="00000000" w:rsidRDefault="00000000" w:rsidRPr="00000000">
      <w:pPr>
        <w:pStyle w:val="Heading3"/>
        <w:spacing w:after="200" w:before="200" w:line="276" w:lineRule="auto"/>
        <w:contextualSpacing w:val="0"/>
      </w:pPr>
      <w:bookmarkStart w:colFirst="0" w:colLast="0" w:name="_e731v0bxdrzc" w:id="77"/>
      <w:bookmarkEnd w:id="77"/>
      <w:r w:rsidDel="00000000" w:rsidR="00000000" w:rsidRPr="00000000">
        <w:rPr>
          <w:rtl w:val="0"/>
        </w:rPr>
      </w:r>
    </w:p>
    <w:p w:rsidR="00000000" w:rsidDel="00000000" w:rsidP="00000000" w:rsidRDefault="00000000" w:rsidRPr="00000000">
      <w:pPr>
        <w:pStyle w:val="Heading3"/>
        <w:spacing w:after="200" w:before="200" w:line="276" w:lineRule="auto"/>
        <w:contextualSpacing w:val="0"/>
      </w:pPr>
      <w:bookmarkStart w:colFirst="0" w:colLast="0" w:name="_bmlzjubmtrud" w:id="78"/>
      <w:bookmarkEnd w:id="78"/>
      <w:r w:rsidDel="00000000" w:rsidR="00000000" w:rsidRPr="00000000">
        <w:rPr>
          <w:rtl w:val="0"/>
        </w:rPr>
        <w:t xml:space="preserve">4.7 Table: Fo_product</w:t>
      </w:r>
      <w:r w:rsidDel="00000000" w:rsidR="00000000" w:rsidRPr="00000000">
        <w:rPr>
          <w:rtl w:val="0"/>
        </w:rPr>
      </w:r>
    </w:p>
    <w:tbl>
      <w:tblPr>
        <w:tblStyle w:val="Table48"/>
        <w:bidiVisual w:val="0"/>
        <w:tblW w:w="1005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20"/>
        <w:gridCol w:w="1920"/>
        <w:gridCol w:w="3855"/>
        <w:gridCol w:w="1755"/>
        <w:tblGridChange w:id="0">
          <w:tblGrid>
            <w:gridCol w:w="2520"/>
            <w:gridCol w:w="1920"/>
            <w:gridCol w:w="3855"/>
            <w:gridCol w:w="1755"/>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Field</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Where in CDM</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Comment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fo_prd_id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Rule="auto"/>
              <w:ind w:right="4"/>
              <w:contextualSpacing w:val="0"/>
            </w:pPr>
            <w:r w:rsidDel="00000000" w:rsidR="00000000" w:rsidRPr="00000000">
              <w:rPr>
                <w:rtl w:val="0"/>
              </w:rPr>
              <w:t xml:space="preserve">cdm.drug_exposure.drug_source_value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prd_eid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Used for linking with src.immunization_mapping in cdm.drug_exposure (rule n.2)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prd_name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mast_prd_name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int_brand_name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dosage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dosage_as_text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dosage2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dosage2_as_text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unit2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dosage3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dosage3_as_text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unit3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nbdose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nbdose_as_text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galenic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nbdose2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nbdose2_as_text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galenic2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is_prd_refundable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prd_refundable_rate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prd_price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canceled_dat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creation_dat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manufacturer_name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is_generic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is_hosp</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prd_start_dat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prd_end_dat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regrouping_code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eph_code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eph_name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eph_type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eph_state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mol_eid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mol_name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atccode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atc_name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atc_mol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atc_type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atc_state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bnf_eid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bnf_name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version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updated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min_dosage_by_day_ref</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max_dosage_by_day_ref</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gal_id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gal_id2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first_prd_date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first_pre_tra_id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first_tra_date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ddl_id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ddl_lbl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prd_vat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regrouping_code_2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gmp_id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prd_id_dc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bl>
    <w:p w:rsidR="00000000" w:rsidDel="00000000" w:rsidP="00000000" w:rsidRDefault="00000000" w:rsidRPr="00000000">
      <w:pPr>
        <w:spacing w:after="200" w:before="200" w:line="276" w:lineRule="auto"/>
        <w:contextualSpacing w:val="0"/>
      </w:pPr>
      <w:r w:rsidDel="00000000" w:rsidR="00000000" w:rsidRPr="00000000">
        <w:rPr>
          <w:rtl w:val="0"/>
        </w:rPr>
      </w:r>
    </w:p>
    <w:p w:rsidR="00000000" w:rsidDel="00000000" w:rsidP="00000000" w:rsidRDefault="00000000" w:rsidRPr="00000000">
      <w:pPr>
        <w:pStyle w:val="Heading3"/>
        <w:spacing w:after="200" w:before="200" w:line="276" w:lineRule="auto"/>
        <w:contextualSpacing w:val="0"/>
      </w:pPr>
      <w:bookmarkStart w:colFirst="0" w:colLast="0" w:name="_oaqd8d72ookc" w:id="79"/>
      <w:bookmarkEnd w:id="79"/>
      <w:r w:rsidDel="00000000" w:rsidR="00000000" w:rsidRPr="00000000">
        <w:rPr>
          <w:rtl w:val="0"/>
        </w:rPr>
        <w:t xml:space="preserve">4.8 Table: Immunization</w:t>
      </w:r>
    </w:p>
    <w:tbl>
      <w:tblPr>
        <w:tblStyle w:val="Table49"/>
        <w:bidiVisual w:val="0"/>
        <w:tblW w:w="1005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20"/>
        <w:gridCol w:w="1920"/>
        <w:gridCol w:w="3855"/>
        <w:gridCol w:w="1755"/>
        <w:tblGridChange w:id="0">
          <w:tblGrid>
            <w:gridCol w:w="2520"/>
            <w:gridCol w:w="1920"/>
            <w:gridCol w:w="3855"/>
            <w:gridCol w:w="1755"/>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Field</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Where in CDM</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Comment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first_time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imm_id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imt_id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Used for linking with src.immunization_mapping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Used in ETL process, not presented in final cdm tables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input_date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cdm.drug_exposure.drug_exposure_start_date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Used for linking with cdm.person in cdm.drug_exposure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prd_id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vaccination_date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cdm.drug_exposure.drug_exposure_start_date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version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bl>
    <w:p w:rsidR="00000000" w:rsidDel="00000000" w:rsidP="00000000" w:rsidRDefault="00000000" w:rsidRPr="00000000">
      <w:pPr>
        <w:spacing w:after="200" w:before="200" w:line="276" w:lineRule="auto"/>
        <w:contextualSpacing w:val="0"/>
      </w:pPr>
      <w:r w:rsidDel="00000000" w:rsidR="00000000" w:rsidRPr="00000000">
        <w:rPr>
          <w:rtl w:val="0"/>
        </w:rPr>
      </w:r>
    </w:p>
    <w:p w:rsidR="00000000" w:rsidDel="00000000" w:rsidP="00000000" w:rsidRDefault="00000000" w:rsidRPr="00000000">
      <w:pPr>
        <w:pStyle w:val="Heading3"/>
        <w:spacing w:after="200" w:before="200" w:line="276" w:lineRule="auto"/>
        <w:contextualSpacing w:val="0"/>
      </w:pPr>
      <w:bookmarkStart w:colFirst="0" w:colLast="0" w:name="_di7052rfrrkr" w:id="80"/>
      <w:bookmarkEnd w:id="80"/>
      <w:r w:rsidDel="00000000" w:rsidR="00000000" w:rsidRPr="00000000">
        <w:rPr>
          <w:rtl w:val="0"/>
        </w:rPr>
        <w:t xml:space="preserve">4.9 Table: List_code</w:t>
      </w:r>
      <w:r w:rsidDel="00000000" w:rsidR="00000000" w:rsidRPr="00000000">
        <w:rPr>
          <w:rtl w:val="0"/>
        </w:rPr>
      </w:r>
    </w:p>
    <w:tbl>
      <w:tblPr>
        <w:tblStyle w:val="Table50"/>
        <w:bidiVisual w:val="0"/>
        <w:tblW w:w="1005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20"/>
        <w:gridCol w:w="1905"/>
        <w:gridCol w:w="3855"/>
        <w:gridCol w:w="1770"/>
        <w:tblGridChange w:id="0">
          <w:tblGrid>
            <w:gridCol w:w="2520"/>
            <w:gridCol w:w="1905"/>
            <w:gridCol w:w="3855"/>
            <w:gridCol w:w="1770"/>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76" w:lineRule="auto"/>
              <w:contextualSpacing w:val="0"/>
            </w:pPr>
            <w:r w:rsidDel="00000000" w:rsidR="00000000" w:rsidRPr="00000000">
              <w:rPr>
                <w:b w:val="1"/>
                <w:color w:val="ffffff"/>
                <w:rtl w:val="0"/>
              </w:rPr>
              <w:t xml:space="preserve">Field</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76" w:lineRule="auto"/>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76" w:lineRule="auto"/>
              <w:contextualSpacing w:val="0"/>
            </w:pPr>
            <w:r w:rsidDel="00000000" w:rsidR="00000000" w:rsidRPr="00000000">
              <w:rPr>
                <w:b w:val="1"/>
                <w:color w:val="ffffff"/>
                <w:rtl w:val="0"/>
              </w:rPr>
              <w:t xml:space="preserve">Where in CDM</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76" w:lineRule="auto"/>
              <w:contextualSpacing w:val="0"/>
            </w:pPr>
            <w:r w:rsidDel="00000000" w:rsidR="00000000" w:rsidRPr="00000000">
              <w:rPr>
                <w:b w:val="1"/>
                <w:color w:val="ffffff"/>
                <w:rtl w:val="0"/>
              </w:rPr>
              <w:t xml:space="preserve">Comment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lco_eid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с</w:t>
            </w:r>
            <w:r w:rsidDel="00000000" w:rsidR="00000000" w:rsidRPr="00000000">
              <w:rPr>
                <w:rtl w:val="0"/>
              </w:rPr>
              <w:t xml:space="preserve">dm.measurement.value_source_value, cdm.provider.specialty_source_value,</w:t>
            </w:r>
          </w:p>
          <w:p w:rsidR="00000000" w:rsidDel="00000000" w:rsidP="00000000" w:rsidRDefault="00000000" w:rsidRPr="00000000">
            <w:pPr>
              <w:spacing w:after="0" w:line="240" w:lineRule="auto"/>
              <w:contextualSpacing w:val="0"/>
            </w:pPr>
            <w:r w:rsidDel="00000000" w:rsidR="00000000" w:rsidRPr="00000000">
              <w:rPr>
                <w:rtl w:val="0"/>
              </w:rPr>
              <w:t xml:space="preserve">u</w:t>
            </w:r>
            <w:r w:rsidDel="00000000" w:rsidR="00000000" w:rsidRPr="00000000">
              <w:rPr>
                <w:rtl w:val="0"/>
              </w:rPr>
              <w:t xml:space="preserve">sed in applied rule of cdm.measurement.</w:t>
            </w:r>
            <w:r w:rsidDel="00000000" w:rsidR="00000000" w:rsidRPr="00000000">
              <w:rPr>
                <w:rtl w:val="0"/>
              </w:rPr>
              <w:t xml:space="preserve">unit_concept_id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lco_end_dat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lco_id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used in applied rule of cdm.measurement.unit_concept_id, cdm.provider.specialty_source_value,</w:t>
            </w:r>
          </w:p>
          <w:p w:rsidR="00000000" w:rsidDel="00000000" w:rsidP="00000000" w:rsidRDefault="00000000" w:rsidRPr="00000000">
            <w:pPr>
              <w:spacing w:after="0" w:line="240" w:lineRule="auto"/>
              <w:contextualSpacing w:val="0"/>
            </w:pPr>
            <w:r w:rsidDel="00000000" w:rsidR="00000000" w:rsidRPr="00000000">
              <w:rPr>
                <w:rtl w:val="0"/>
              </w:rPr>
              <w:t xml:space="preserve">cdm.provider.specialty_concept_id,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lco_sort_rnk</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lco_start_dat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lis_id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version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bl>
    <w:p w:rsidR="00000000" w:rsidDel="00000000" w:rsidP="00000000" w:rsidRDefault="00000000" w:rsidRPr="00000000">
      <w:pPr>
        <w:pStyle w:val="Heading3"/>
        <w:spacing w:after="200" w:before="200" w:line="276" w:lineRule="auto"/>
        <w:contextualSpacing w:val="0"/>
      </w:pPr>
      <w:bookmarkStart w:colFirst="0" w:colLast="0" w:name="_me76eu2249wu" w:id="81"/>
      <w:bookmarkEnd w:id="81"/>
      <w:r w:rsidDel="00000000" w:rsidR="00000000" w:rsidRPr="00000000">
        <w:rPr>
          <w:rtl w:val="0"/>
        </w:rPr>
      </w:r>
    </w:p>
    <w:p w:rsidR="00000000" w:rsidDel="00000000" w:rsidP="00000000" w:rsidRDefault="00000000" w:rsidRPr="00000000">
      <w:pPr>
        <w:pStyle w:val="Heading3"/>
        <w:spacing w:after="200" w:before="200" w:line="276" w:lineRule="auto"/>
        <w:contextualSpacing w:val="0"/>
      </w:pPr>
      <w:bookmarkStart w:colFirst="0" w:colLast="0" w:name="_qkod1u6c0qa6" w:id="82"/>
      <w:bookmarkEnd w:id="82"/>
      <w:r w:rsidDel="00000000" w:rsidR="00000000" w:rsidRPr="00000000">
        <w:rPr>
          <w:rtl w:val="0"/>
        </w:rPr>
        <w:t xml:space="preserve">4.10 Table: Locale_list_code</w:t>
      </w:r>
    </w:p>
    <w:tbl>
      <w:tblPr>
        <w:tblStyle w:val="Table51"/>
        <w:bidiVisual w:val="0"/>
        <w:tblW w:w="1005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20"/>
        <w:gridCol w:w="1905"/>
        <w:gridCol w:w="3870"/>
        <w:gridCol w:w="1755"/>
        <w:tblGridChange w:id="0">
          <w:tblGrid>
            <w:gridCol w:w="2520"/>
            <w:gridCol w:w="1905"/>
            <w:gridCol w:w="3870"/>
            <w:gridCol w:w="1755"/>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Field</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Where in CDM</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Comment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lco_id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Used in applied rule for cdm.condition_occurrence.condition_concept_id, cdm.condition_occurrence.condition_source_value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Using lk.biometric_concept_lk, used in ETL process, not presented in final cdm tables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lco_long_label</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Used in applied rule for cdm.condition_occurrence.condition_concept_id, cdm.condition_occurrence.condition_source_value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Using lk.biometric_concept_lk, used in ETL process, not presented in final cdm tables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lng_code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version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bl>
    <w:p w:rsidR="00000000" w:rsidDel="00000000" w:rsidP="00000000" w:rsidRDefault="00000000" w:rsidRPr="00000000">
      <w:pPr>
        <w:spacing w:after="200" w:before="200" w:line="276" w:lineRule="auto"/>
        <w:contextualSpacing w:val="0"/>
      </w:pPr>
      <w:r w:rsidDel="00000000" w:rsidR="00000000" w:rsidRPr="00000000">
        <w:rPr>
          <w:rtl w:val="0"/>
        </w:rPr>
      </w:r>
    </w:p>
    <w:p w:rsidR="00000000" w:rsidDel="00000000" w:rsidP="00000000" w:rsidRDefault="00000000" w:rsidRPr="00000000">
      <w:pPr>
        <w:pStyle w:val="Heading3"/>
        <w:spacing w:after="200" w:before="200" w:line="276" w:lineRule="auto"/>
        <w:contextualSpacing w:val="0"/>
      </w:pPr>
      <w:bookmarkStart w:colFirst="0" w:colLast="0" w:name="_1xsmwmilemdo" w:id="83"/>
      <w:bookmarkEnd w:id="83"/>
      <w:r w:rsidDel="00000000" w:rsidR="00000000" w:rsidRPr="00000000">
        <w:rPr>
          <w:rtl w:val="0"/>
        </w:rPr>
        <w:t xml:space="preserve">4.11 Table: Patient</w:t>
      </w:r>
    </w:p>
    <w:tbl>
      <w:tblPr>
        <w:tblStyle w:val="Table52"/>
        <w:bidiVisual w:val="0"/>
        <w:tblW w:w="1000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20"/>
        <w:gridCol w:w="1905"/>
        <w:gridCol w:w="3885"/>
        <w:gridCol w:w="1695"/>
        <w:tblGridChange w:id="0">
          <w:tblGrid>
            <w:gridCol w:w="2520"/>
            <w:gridCol w:w="1905"/>
            <w:gridCol w:w="3885"/>
            <w:gridCol w:w="1695"/>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76" w:lineRule="auto"/>
              <w:contextualSpacing w:val="0"/>
            </w:pPr>
            <w:r w:rsidDel="00000000" w:rsidR="00000000" w:rsidRPr="00000000">
              <w:rPr>
                <w:b w:val="1"/>
                <w:color w:val="ffffff"/>
                <w:rtl w:val="0"/>
              </w:rPr>
              <w:t xml:space="preserve">Field</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76" w:lineRule="auto"/>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76" w:lineRule="auto"/>
              <w:contextualSpacing w:val="0"/>
            </w:pPr>
            <w:r w:rsidDel="00000000" w:rsidR="00000000" w:rsidRPr="00000000">
              <w:rPr>
                <w:b w:val="1"/>
                <w:color w:val="ffffff"/>
                <w:rtl w:val="0"/>
              </w:rPr>
              <w:t xml:space="preserve">Where in CDM</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76" w:lineRule="auto"/>
              <w:contextualSpacing w:val="0"/>
            </w:pPr>
            <w:r w:rsidDel="00000000" w:rsidR="00000000" w:rsidRPr="00000000">
              <w:rPr>
                <w:b w:val="1"/>
                <w:color w:val="ffffff"/>
                <w:rtl w:val="0"/>
              </w:rPr>
              <w:t xml:space="preserve">Comment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birth_month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cdm.person.month_of _birth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birth_year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birthyear_od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cdm.person.year_of _birth</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gen_id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gen_id_od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Used in applied rule of cdm.person.gender_source_value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Used in ETL process, not presented in final cdm tables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cdm.person.person_source_value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pat_mar_id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pat_sta_id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registration_date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registration_out_date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sub_id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version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bl>
    <w:p w:rsidR="00000000" w:rsidDel="00000000" w:rsidP="00000000" w:rsidRDefault="00000000" w:rsidRPr="00000000">
      <w:pPr>
        <w:pStyle w:val="Heading3"/>
        <w:spacing w:after="200" w:before="200" w:line="276" w:lineRule="auto"/>
        <w:contextualSpacing w:val="0"/>
      </w:pPr>
      <w:bookmarkStart w:colFirst="0" w:colLast="0" w:name="_n5yhuxulca2u" w:id="84"/>
      <w:bookmarkEnd w:id="84"/>
      <w:r w:rsidDel="00000000" w:rsidR="00000000" w:rsidRPr="00000000">
        <w:rPr>
          <w:rtl w:val="0"/>
        </w:rPr>
      </w:r>
    </w:p>
    <w:p w:rsidR="00000000" w:rsidDel="00000000" w:rsidP="00000000" w:rsidRDefault="00000000" w:rsidRPr="00000000">
      <w:pPr>
        <w:pStyle w:val="Heading3"/>
        <w:spacing w:after="200" w:before="200" w:line="276" w:lineRule="auto"/>
        <w:contextualSpacing w:val="0"/>
      </w:pPr>
      <w:bookmarkStart w:colFirst="0" w:colLast="0" w:name="_3b6tmbtsxazp" w:id="85"/>
      <w:bookmarkEnd w:id="85"/>
      <w:r w:rsidDel="00000000" w:rsidR="00000000" w:rsidRPr="00000000">
        <w:rPr>
          <w:rtl w:val="0"/>
        </w:rPr>
        <w:t xml:space="preserve">4.12 Table: Patient_medical_hist </w:t>
      </w:r>
    </w:p>
    <w:tbl>
      <w:tblPr>
        <w:tblStyle w:val="Table53"/>
        <w:bidiVisual w:val="0"/>
        <w:tblW w:w="997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20"/>
        <w:gridCol w:w="1920"/>
        <w:gridCol w:w="3885"/>
        <w:gridCol w:w="1650"/>
        <w:tblGridChange w:id="0">
          <w:tblGrid>
            <w:gridCol w:w="2520"/>
            <w:gridCol w:w="1920"/>
            <w:gridCol w:w="3885"/>
            <w:gridCol w:w="1650"/>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Field</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Where in CDM</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Comment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dia_id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cdm.observation.observation_source_value (only unmapped dia_id), used for linking with lk.voc_source_to_standard_lk in cdm.observation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end_date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episode_eid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input_date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cdm.observation.observation_date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known_since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cdm.observation.observation_date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Used for linking with cdm.person in cdm.observation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pmh_dia_text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version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bl>
    <w:p w:rsidR="00000000" w:rsidDel="00000000" w:rsidP="00000000" w:rsidRDefault="00000000" w:rsidRPr="00000000">
      <w:pPr>
        <w:spacing w:after="200" w:before="200" w:line="276" w:lineRule="auto"/>
        <w:contextualSpacing w:val="0"/>
      </w:pPr>
      <w:r w:rsidDel="00000000" w:rsidR="00000000" w:rsidRPr="00000000">
        <w:rPr>
          <w:rtl w:val="0"/>
        </w:rPr>
      </w:r>
    </w:p>
    <w:p w:rsidR="00000000" w:rsidDel="00000000" w:rsidP="00000000" w:rsidRDefault="00000000" w:rsidRPr="00000000">
      <w:pPr>
        <w:pStyle w:val="Heading3"/>
        <w:spacing w:after="200" w:before="200" w:line="276" w:lineRule="auto"/>
        <w:contextualSpacing w:val="0"/>
      </w:pPr>
      <w:bookmarkStart w:colFirst="0" w:colLast="0" w:name="_frt1xas7ir0o" w:id="86"/>
      <w:bookmarkEnd w:id="86"/>
      <w:r w:rsidDel="00000000" w:rsidR="00000000" w:rsidRPr="00000000">
        <w:rPr>
          <w:rtl w:val="0"/>
        </w:rPr>
        <w:t xml:space="preserve">4.13 Table: Practice</w:t>
      </w:r>
    </w:p>
    <w:tbl>
      <w:tblPr>
        <w:tblStyle w:val="Table54"/>
        <w:bidiVisual w:val="0"/>
        <w:tblW w:w="99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20"/>
        <w:gridCol w:w="1905"/>
        <w:gridCol w:w="3900"/>
        <w:gridCol w:w="1635"/>
        <w:tblGridChange w:id="0">
          <w:tblGrid>
            <w:gridCol w:w="2520"/>
            <w:gridCol w:w="1905"/>
            <w:gridCol w:w="3900"/>
            <w:gridCol w:w="1635"/>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Field</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Where in CDM</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Comment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cdm.care_site.</w:t>
            </w:r>
            <w:r w:rsidDel="00000000" w:rsidR="00000000" w:rsidRPr="00000000">
              <w:rPr>
                <w:rtl w:val="0"/>
              </w:rPr>
              <w:t xml:space="preserve">care_site_source_value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cdm.location.state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postcode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cd</w:t>
            </w:r>
            <w:r w:rsidDel="00000000" w:rsidR="00000000" w:rsidRPr="00000000">
              <w:rPr>
                <w:rtl w:val="0"/>
              </w:rPr>
              <w:t xml:space="preserve">m.location.location_source_value, cdm.location.zip</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spacing w:after="200" w:before="200" w:line="276" w:lineRule="auto"/>
        <w:contextualSpacing w:val="0"/>
      </w:pPr>
      <w:r w:rsidDel="00000000" w:rsidR="00000000" w:rsidRPr="00000000">
        <w:rPr>
          <w:rtl w:val="0"/>
        </w:rPr>
      </w:r>
    </w:p>
    <w:p w:rsidR="00000000" w:rsidDel="00000000" w:rsidP="00000000" w:rsidRDefault="00000000" w:rsidRPr="00000000">
      <w:pPr>
        <w:pStyle w:val="Heading3"/>
        <w:spacing w:after="200" w:before="200" w:line="276" w:lineRule="auto"/>
        <w:contextualSpacing w:val="0"/>
      </w:pPr>
      <w:bookmarkStart w:colFirst="0" w:colLast="0" w:name="_ijqld04194j" w:id="87"/>
      <w:bookmarkEnd w:id="87"/>
      <w:r w:rsidDel="00000000" w:rsidR="00000000" w:rsidRPr="00000000">
        <w:rPr>
          <w:rtl w:val="0"/>
        </w:rPr>
        <w:t xml:space="preserve">4.14 Table: Prescription</w:t>
      </w:r>
      <w:r w:rsidDel="00000000" w:rsidR="00000000" w:rsidRPr="00000000">
        <w:rPr>
          <w:rtl w:val="0"/>
        </w:rPr>
      </w:r>
    </w:p>
    <w:tbl>
      <w:tblPr>
        <w:tblStyle w:val="Table55"/>
        <w:bidiVisual w:val="0"/>
        <w:tblW w:w="994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20"/>
        <w:gridCol w:w="1905"/>
        <w:gridCol w:w="3885"/>
        <w:gridCol w:w="1635"/>
        <w:tblGridChange w:id="0">
          <w:tblGrid>
            <w:gridCol w:w="2520"/>
            <w:gridCol w:w="1905"/>
            <w:gridCol w:w="3885"/>
            <w:gridCol w:w="1635"/>
          </w:tblGrid>
        </w:tblGridChange>
      </w:tblGrid>
      <w:tr>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Field</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Where in CDM</w:t>
            </w:r>
          </w:p>
        </w:tc>
        <w:tc>
          <w:tcPr>
            <w:tcBorders>
              <w:top w:color="000000" w:space="0" w:sz="4" w:val="single"/>
              <w:left w:color="000000" w:space="0" w:sz="4" w:val="single"/>
              <w:bottom w:color="000000" w:space="0" w:sz="4" w:val="single"/>
              <w:right w:color="000000" w:space="0" w:sz="4" w:val="single"/>
            </w:tcBorders>
            <w:shd w:fill="4f81bd"/>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Comment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additional_info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cdm.drug_exposure.sig, cdm.drug_exposure.route_source_value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bnf_id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_date field in </w:t>
            </w:r>
          </w:p>
          <w:p w:rsidR="00000000" w:rsidDel="00000000" w:rsidP="00000000" w:rsidRDefault="00000000" w:rsidRPr="00000000">
            <w:pPr>
              <w:spacing w:after="0" w:line="240" w:lineRule="auto"/>
              <w:contextualSpacing w:val="0"/>
            </w:pPr>
            <w:r w:rsidDel="00000000" w:rsidR="00000000" w:rsidRPr="00000000">
              <w:rPr>
                <w:rtl w:val="0"/>
              </w:rPr>
              <w:t xml:space="preserve">cdm.condition_occurrence, cdm.observation,</w:t>
            </w:r>
          </w:p>
          <w:p w:rsidR="00000000" w:rsidDel="00000000" w:rsidP="00000000" w:rsidRDefault="00000000" w:rsidRPr="00000000">
            <w:pPr>
              <w:spacing w:after="0" w:line="240" w:lineRule="auto"/>
              <w:contextualSpacing w:val="0"/>
            </w:pPr>
            <w:r w:rsidDel="00000000" w:rsidR="00000000" w:rsidRPr="00000000">
              <w:rPr>
                <w:rtl w:val="0"/>
              </w:rPr>
              <w:t xml:space="preserve">cdm.procedure_occurrence, </w:t>
            </w:r>
          </w:p>
          <w:p w:rsidR="00000000" w:rsidDel="00000000" w:rsidP="00000000" w:rsidRDefault="00000000" w:rsidRPr="00000000">
            <w:pPr>
              <w:spacing w:after="0" w:line="240" w:lineRule="auto"/>
              <w:contextualSpacing w:val="0"/>
            </w:pPr>
            <w:r w:rsidDel="00000000" w:rsidR="00000000" w:rsidRPr="00000000">
              <w:rPr>
                <w:rtl w:val="0"/>
              </w:rPr>
              <w:t xml:space="preserve">cdm.measurement,</w:t>
            </w:r>
          </w:p>
          <w:p w:rsidR="00000000" w:rsidDel="00000000" w:rsidP="00000000" w:rsidRDefault="00000000" w:rsidRPr="00000000">
            <w:pPr>
              <w:spacing w:after="0" w:line="240" w:lineRule="auto"/>
              <w:contextualSpacing w:val="0"/>
            </w:pPr>
            <w:r w:rsidDel="00000000" w:rsidR="00000000" w:rsidRPr="00000000">
              <w:rPr>
                <w:rtl w:val="0"/>
              </w:rPr>
              <w:t xml:space="preserve">cdm.drug_exposure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Used for linking with src.contact in cdm.condition_occurrence, cdm.observation,</w:t>
            </w:r>
          </w:p>
          <w:p w:rsidR="00000000" w:rsidDel="00000000" w:rsidP="00000000" w:rsidRDefault="00000000" w:rsidRPr="00000000">
            <w:pPr>
              <w:spacing w:after="0" w:line="240" w:lineRule="auto"/>
              <w:contextualSpacing w:val="0"/>
            </w:pPr>
            <w:r w:rsidDel="00000000" w:rsidR="00000000" w:rsidRPr="00000000">
              <w:rPr>
                <w:rtl w:val="0"/>
              </w:rPr>
              <w:t xml:space="preserve">cdm.procedure_occurrence, </w:t>
            </w:r>
          </w:p>
          <w:p w:rsidR="00000000" w:rsidDel="00000000" w:rsidP="00000000" w:rsidRDefault="00000000" w:rsidRPr="00000000">
            <w:pPr>
              <w:spacing w:after="0" w:line="240" w:lineRule="auto"/>
              <w:contextualSpacing w:val="0"/>
            </w:pPr>
            <w:r w:rsidDel="00000000" w:rsidR="00000000" w:rsidRPr="00000000">
              <w:rPr>
                <w:rtl w:val="0"/>
              </w:rPr>
              <w:t xml:space="preserve">cdm.measurement,</w:t>
            </w:r>
          </w:p>
          <w:p w:rsidR="00000000" w:rsidDel="00000000" w:rsidP="00000000" w:rsidRDefault="00000000" w:rsidRPr="00000000">
            <w:pPr>
              <w:spacing w:after="0" w:line="240" w:lineRule="auto"/>
              <w:contextualSpacing w:val="0"/>
            </w:pPr>
            <w:r w:rsidDel="00000000" w:rsidR="00000000" w:rsidRPr="00000000">
              <w:rPr>
                <w:rtl w:val="0"/>
              </w:rPr>
              <w:t xml:space="preserve">cdm.drug_exposure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crc_id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daily_repartition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dia_id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cdm.condition_occurrence.condition_source_value (only unmapped dia_id), used for linking with lk.voc_source_to_standard_lk in cdm.condition_occurrence, cdm.observation,</w:t>
            </w:r>
          </w:p>
          <w:p w:rsidR="00000000" w:rsidDel="00000000" w:rsidP="00000000" w:rsidRDefault="00000000" w:rsidRPr="00000000">
            <w:pPr>
              <w:spacing w:after="0" w:line="240" w:lineRule="auto"/>
              <w:contextualSpacing w:val="0"/>
            </w:pPr>
            <w:r w:rsidDel="00000000" w:rsidR="00000000" w:rsidRPr="00000000">
              <w:rPr>
                <w:rtl w:val="0"/>
              </w:rPr>
              <w:t xml:space="preserve">cdm.procedure_occurrence, </w:t>
            </w:r>
          </w:p>
          <w:p w:rsidR="00000000" w:rsidDel="00000000" w:rsidP="00000000" w:rsidRDefault="00000000" w:rsidRPr="00000000">
            <w:pPr>
              <w:spacing w:after="0" w:line="240" w:lineRule="auto"/>
              <w:contextualSpacing w:val="0"/>
            </w:pPr>
            <w:r w:rsidDel="00000000" w:rsidR="00000000" w:rsidRPr="00000000">
              <w:rPr>
                <w:rtl w:val="0"/>
              </w:rPr>
              <w:t xml:space="preserve">cdm.measurement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fqy_id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gal_id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hcc_id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iby_id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in_prevention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is_long_period_disease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is_private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lpd_start_date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max_dosage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cdm.drug_exposure.sig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max_dosage2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max_dosage3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max_duration_in_days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max_duration_in_days2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max_duration_in_days3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max_duration_orig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max_per_period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cdm.drug_exposure.sig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max_per_period2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max_per_period3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min_dosage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min_dosage2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min_dosage3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min_duration_in_days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cdm.drug_exposure.days_supply</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min_duration_in_days2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min_duration_in_days3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min_duration_orig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min_per_period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min_per_period2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min_per_period3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mom_id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orig_per_id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pack_number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per_id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per_id2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per_id3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prd_id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Rule="auto"/>
              <w:ind w:right="4"/>
              <w:contextualSpacing w:val="0"/>
            </w:pPr>
            <w:r w:rsidDel="00000000" w:rsidR="00000000" w:rsidRPr="00000000">
              <w:rPr>
                <w:rtl w:val="0"/>
              </w:rPr>
              <w:t xml:space="preserve">cdm.drug_exposure.drug_source_value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prd_to_dc</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pre_dia_type_id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pre_id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pre_price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pre_spe_id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renewal_number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cdm.drug_exposure.refills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spec1_id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spec2_id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sub_prd_id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substitut_id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trt_duration_tabs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cdm.drug_exposure.quantity</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tty_id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version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bl>
    <w:p w:rsidR="00000000" w:rsidDel="00000000" w:rsidP="00000000" w:rsidRDefault="00000000" w:rsidRPr="00000000">
      <w:pPr>
        <w:spacing w:after="200" w:before="200" w:line="276" w:lineRule="auto"/>
        <w:contextualSpacing w:val="0"/>
      </w:pPr>
      <w:r w:rsidDel="00000000" w:rsidR="00000000" w:rsidRPr="00000000">
        <w:rPr>
          <w:rtl w:val="0"/>
        </w:rPr>
      </w:r>
    </w:p>
    <w:p w:rsidR="00000000" w:rsidDel="00000000" w:rsidP="00000000" w:rsidRDefault="00000000" w:rsidRPr="00000000">
      <w:pPr>
        <w:pStyle w:val="Heading3"/>
        <w:spacing w:after="200" w:before="200" w:line="276" w:lineRule="auto"/>
        <w:contextualSpacing w:val="0"/>
      </w:pPr>
      <w:bookmarkStart w:colFirst="0" w:colLast="0" w:name="_lf5myhs8ts9x" w:id="88"/>
      <w:bookmarkEnd w:id="88"/>
      <w:r w:rsidDel="00000000" w:rsidR="00000000" w:rsidRPr="00000000">
        <w:rPr>
          <w:rtl w:val="0"/>
        </w:rPr>
        <w:t xml:space="preserve">4.15 Table: Test_result</w:t>
      </w:r>
    </w:p>
    <w:tbl>
      <w:tblPr>
        <w:tblStyle w:val="Table56"/>
        <w:bidiVisual w:val="0"/>
        <w:tblW w:w="994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20"/>
        <w:gridCol w:w="1890"/>
        <w:gridCol w:w="3975"/>
        <w:gridCol w:w="1560"/>
        <w:tblGridChange w:id="0">
          <w:tblGrid>
            <w:gridCol w:w="2520"/>
            <w:gridCol w:w="1890"/>
            <w:gridCol w:w="3975"/>
            <w:gridCol w:w="1560"/>
          </w:tblGrid>
        </w:tblGridChange>
      </w:tblGrid>
      <w:tr>
        <w:tc>
          <w:tcPr>
            <w:tcBorders>
              <w:top w:color="000000" w:space="0" w:sz="4" w:val="single"/>
              <w:left w:color="000000" w:space="0" w:sz="4" w:val="single"/>
              <w:bottom w:color="000000" w:space="0" w:sz="4" w:val="single"/>
              <w:right w:color="000000" w:space="0" w:sz="4" w:val="single"/>
            </w:tcBorders>
            <w:shd w:fill="2e75b5"/>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Field</w:t>
            </w:r>
          </w:p>
        </w:tc>
        <w:tc>
          <w:tcPr>
            <w:tcBorders>
              <w:top w:color="000000" w:space="0" w:sz="4" w:val="single"/>
              <w:left w:color="000000" w:space="0" w:sz="4" w:val="single"/>
              <w:bottom w:color="000000" w:space="0" w:sz="4" w:val="single"/>
              <w:right w:color="000000" w:space="0" w:sz="4" w:val="single"/>
            </w:tcBorders>
            <w:shd w:fill="2e75b5"/>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2e75b5"/>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Where in CDM</w:t>
            </w:r>
          </w:p>
        </w:tc>
        <w:tc>
          <w:tcPr>
            <w:tcBorders>
              <w:top w:color="000000" w:space="0" w:sz="4" w:val="single"/>
              <w:left w:color="000000" w:space="0" w:sz="4" w:val="single"/>
              <w:bottom w:color="000000" w:space="0" w:sz="4" w:val="single"/>
              <w:right w:color="000000" w:space="0" w:sz="4" w:val="single"/>
            </w:tcBorders>
            <w:shd w:fill="2e75b5"/>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Comment</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additional_info</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Used for linking with src.contact in </w:t>
            </w:r>
          </w:p>
          <w:p w:rsidR="00000000" w:rsidDel="00000000" w:rsidP="00000000" w:rsidRDefault="00000000" w:rsidRPr="00000000">
            <w:pPr>
              <w:spacing w:after="0" w:line="240" w:lineRule="auto"/>
              <w:contextualSpacing w:val="0"/>
            </w:pPr>
            <w:r w:rsidDel="00000000" w:rsidR="00000000" w:rsidRPr="00000000">
              <w:rPr>
                <w:rtl w:val="0"/>
              </w:rPr>
              <w:t xml:space="preserve">cdm.measurement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high_normal_value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60" w:lineRule="auto"/>
              <w:ind w:right="4"/>
              <w:contextualSpacing w:val="0"/>
            </w:pPr>
            <w:r w:rsidDel="00000000" w:rsidR="00000000" w:rsidRPr="00000000">
              <w:rPr>
                <w:rtl w:val="0"/>
              </w:rPr>
              <w:t xml:space="preserve">cdm.measurement.range_high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low_normal_value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60" w:lineRule="auto"/>
              <w:ind w:right="4"/>
              <w:contextualSpacing w:val="0"/>
            </w:pPr>
            <w:r w:rsidDel="00000000" w:rsidR="00000000" w:rsidRPr="00000000">
              <w:rPr>
                <w:rtl w:val="0"/>
              </w:rPr>
              <w:t xml:space="preserve">cdm.measurement.range_low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tra_id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tst_date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cdm.measurement.measurement_date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tst_id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cdm.measurement.measurement_source_value (only unmapped tst_id), used for linking with src.test_mapping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tst_qual_id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Used in applied rule for cdm.measurement.</w:t>
            </w:r>
            <w:r w:rsidDel="00000000" w:rsidR="00000000" w:rsidRPr="00000000">
              <w:rPr>
                <w:rtl w:val="0"/>
              </w:rPr>
              <w:t xml:space="preserve">value_source_value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Used in ETL process, not presented in final cdm tables</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tst_text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character varying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Not used in ETL</w:t>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tst_unit_id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60" w:lineRule="auto"/>
              <w:ind w:right="4"/>
              <w:contextualSpacing w:val="0"/>
            </w:pPr>
            <w:r w:rsidDel="00000000" w:rsidR="00000000" w:rsidRPr="00000000">
              <w:rPr>
                <w:rtl w:val="0"/>
              </w:rPr>
              <w:t xml:space="preserve">cdm.measurement.unit_source_value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tst_value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double precision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60" w:lineRule="auto"/>
              <w:ind w:right="4"/>
              <w:contextualSpacing w:val="0"/>
            </w:pPr>
            <w:r w:rsidDel="00000000" w:rsidR="00000000" w:rsidRPr="00000000">
              <w:rPr>
                <w:rtl w:val="0"/>
              </w:rPr>
              <w:t xml:space="preserve">cdm.measurement.value_as_number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version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integer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 used in ETL</w:t>
            </w:r>
          </w:p>
        </w:tc>
      </w:tr>
    </w:tbl>
    <w:p w:rsidR="00000000" w:rsidDel="00000000" w:rsidP="00000000" w:rsidRDefault="00000000" w:rsidRPr="00000000">
      <w:pPr>
        <w:spacing w:after="200" w:before="200" w:line="276" w:lineRule="auto"/>
        <w:contextualSpacing w:val="0"/>
      </w:pPr>
      <w:r w:rsidDel="00000000" w:rsidR="00000000" w:rsidRPr="00000000">
        <w:rPr>
          <w:rtl w:val="0"/>
        </w:rPr>
      </w:r>
    </w:p>
    <w:p w:rsidR="00000000" w:rsidDel="00000000" w:rsidP="00000000" w:rsidRDefault="00000000" w:rsidRPr="00000000">
      <w:pPr>
        <w:spacing w:after="200" w:before="200" w:line="276"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q0oc1gyh4mh7" w:id="89"/>
      <w:bookmarkEnd w:id="89"/>
      <w:r w:rsidDel="00000000" w:rsidR="00000000" w:rsidRPr="00000000">
        <w:rPr>
          <w:rtl w:val="0"/>
        </w:rPr>
        <w:t xml:space="preserve">5.0 </w:t>
      </w:r>
      <w:r w:rsidDel="00000000" w:rsidR="00000000" w:rsidRPr="00000000">
        <w:rPr>
          <w:sz w:val="36"/>
          <w:szCs w:val="36"/>
          <w:rtl w:val="0"/>
        </w:rPr>
        <w:t xml:space="preserve">Appendix B: Source to Concept Mapping </w:t>
      </w:r>
    </w:p>
    <w:p w:rsidR="00000000" w:rsidDel="00000000" w:rsidP="00000000" w:rsidRDefault="00000000" w:rsidRPr="00000000">
      <w:pPr>
        <w:spacing w:line="276" w:lineRule="auto"/>
        <w:contextualSpacing w:val="0"/>
      </w:pPr>
      <w:r w:rsidDel="00000000" w:rsidR="00000000" w:rsidRPr="00000000">
        <w:rPr>
          <w:rtl w:val="0"/>
        </w:rPr>
        <w:t xml:space="preserve">The following will be all vocabulary from source data and also any additional information that was included in the conversion process. This could include additional tables, logic, custom mapping if used. </w:t>
      </w:r>
    </w:p>
    <w:p w:rsidR="00000000" w:rsidDel="00000000" w:rsidP="00000000" w:rsidRDefault="00000000" w:rsidRPr="00000000">
      <w:pPr>
        <w:pStyle w:val="Heading2"/>
        <w:spacing w:line="276" w:lineRule="auto"/>
        <w:contextualSpacing w:val="0"/>
      </w:pPr>
      <w:bookmarkStart w:colFirst="0" w:colLast="0" w:name="_ju339xrsa2n3" w:id="90"/>
      <w:bookmarkEnd w:id="90"/>
      <w:r w:rsidDel="00000000" w:rsidR="00000000" w:rsidRPr="00000000">
        <w:rPr>
          <w:rtl w:val="0"/>
        </w:rPr>
        <w:t xml:space="preserve">5.1 </w:t>
      </w:r>
      <w:r w:rsidDel="00000000" w:rsidR="00000000" w:rsidRPr="00000000">
        <w:rPr>
          <w:rtl w:val="0"/>
        </w:rPr>
        <w:t xml:space="preserve">Provider Specialty Mapping</w:t>
      </w:r>
      <w:r w:rsidDel="00000000" w:rsidR="00000000" w:rsidRPr="00000000">
        <w:rPr>
          <w:rtl w:val="0"/>
        </w:rPr>
        <w:t xml:space="preserve"> </w:t>
      </w:r>
    </w:p>
    <w:tbl>
      <w:tblPr>
        <w:tblStyle w:val="Table57"/>
        <w:bidiVisual w:val="0"/>
        <w:tblW w:w="101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60"/>
        <w:gridCol w:w="2220"/>
        <w:gridCol w:w="2085"/>
        <w:gridCol w:w="1905"/>
        <w:tblGridChange w:id="0">
          <w:tblGrid>
            <w:gridCol w:w="3960"/>
            <w:gridCol w:w="2220"/>
            <w:gridCol w:w="2085"/>
            <w:gridCol w:w="1905"/>
          </w:tblGrid>
        </w:tblGridChange>
      </w:tblGrid>
      <w:tr>
        <w:tc>
          <w:tcPr>
            <w:shd w:fill="4f81bd"/>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shd w:fill="4f81bd" w:val="clear"/>
                <w:rtl w:val="0"/>
              </w:rPr>
              <w:t xml:space="preserve">source_code/source_code_description</w:t>
            </w:r>
            <w:r w:rsidDel="00000000" w:rsidR="00000000" w:rsidRPr="00000000">
              <w:rPr>
                <w:rtl w:val="0"/>
              </w:rPr>
            </w:r>
          </w:p>
        </w:tc>
        <w:tc>
          <w:tcPr>
            <w:shd w:fill="4f81bd"/>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center"/>
            </w:pPr>
            <w:r w:rsidDel="00000000" w:rsidR="00000000" w:rsidRPr="00000000">
              <w:rPr>
                <w:b w:val="1"/>
                <w:color w:val="ffffff"/>
                <w:sz w:val="20"/>
                <w:szCs w:val="20"/>
                <w:shd w:fill="4f81bd" w:val="clear"/>
                <w:rtl w:val="0"/>
              </w:rPr>
              <w:t xml:space="preserve">target_concept_id</w:t>
            </w:r>
            <w:r w:rsidDel="00000000" w:rsidR="00000000" w:rsidRPr="00000000">
              <w:rPr>
                <w:rtl w:val="0"/>
              </w:rPr>
            </w:r>
          </w:p>
        </w:tc>
        <w:tc>
          <w:tcPr>
            <w:shd w:fill="4f81bd"/>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center"/>
            </w:pPr>
            <w:r w:rsidDel="00000000" w:rsidR="00000000" w:rsidRPr="00000000">
              <w:rPr>
                <w:b w:val="1"/>
                <w:color w:val="ffffff"/>
                <w:sz w:val="20"/>
                <w:szCs w:val="20"/>
                <w:shd w:fill="4f81bd" w:val="clear"/>
                <w:rtl w:val="0"/>
              </w:rPr>
              <w:t xml:space="preserve">concept_name</w:t>
            </w:r>
            <w:r w:rsidDel="00000000" w:rsidR="00000000" w:rsidRPr="00000000">
              <w:rPr>
                <w:rtl w:val="0"/>
              </w:rPr>
            </w:r>
          </w:p>
        </w:tc>
        <w:tc>
          <w:tcPr>
            <w:shd w:fill="4f81bd"/>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center"/>
            </w:pPr>
            <w:r w:rsidDel="00000000" w:rsidR="00000000" w:rsidRPr="00000000">
              <w:rPr>
                <w:b w:val="1"/>
                <w:color w:val="ffffff"/>
                <w:sz w:val="20"/>
                <w:szCs w:val="20"/>
                <w:shd w:fill="4f81bd" w:val="clear"/>
                <w:rtl w:val="0"/>
              </w:rPr>
              <w:t xml:space="preserve">target_vocabulary_id</w:t>
            </w:r>
          </w:p>
        </w:tc>
      </w:tr>
      <w:tr>
        <w:tc>
          <w:tcPr>
            <w:shd w:fill="efefef"/>
            <w:tcMar>
              <w:top w:w="43.2" w:type="dxa"/>
              <w:left w:w="43.2" w:type="dxa"/>
              <w:bottom w:w="43.2" w:type="dxa"/>
              <w:right w:w="43.2"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ENDORSED ENROLLED NURSE</w:t>
            </w:r>
          </w:p>
        </w:tc>
        <w:tc>
          <w:tcPr>
            <w:shd w:fill="ffffff"/>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highlight w:val="white"/>
                <w:rtl w:val="0"/>
              </w:rPr>
              <w:t xml:space="preserve">38004487</w:t>
            </w:r>
            <w:r w:rsidDel="00000000" w:rsidR="00000000" w:rsidRPr="00000000">
              <w:rPr>
                <w:rtl w:val="0"/>
              </w:rPr>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Nurse Practitioner</w:t>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Specialty</w:t>
            </w:r>
          </w:p>
        </w:tc>
      </w:tr>
      <w:tr>
        <w:tc>
          <w:tcPr>
            <w:shd w:fill="efefef"/>
            <w:tcMar>
              <w:top w:w="43.2" w:type="dxa"/>
              <w:left w:w="43.2" w:type="dxa"/>
              <w:bottom w:w="43.2" w:type="dxa"/>
              <w:right w:w="43.2"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ENROLLED NURSE</w:t>
            </w:r>
          </w:p>
        </w:tc>
        <w:tc>
          <w:tcPr>
            <w:shd w:fill="ffffff"/>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highlight w:val="white"/>
                <w:rtl w:val="0"/>
              </w:rPr>
              <w:t xml:space="preserve">38004487</w:t>
            </w:r>
            <w:r w:rsidDel="00000000" w:rsidR="00000000" w:rsidRPr="00000000">
              <w:rPr>
                <w:rtl w:val="0"/>
              </w:rPr>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Nurse Practitioner</w:t>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Specialty</w:t>
            </w:r>
          </w:p>
        </w:tc>
      </w:tr>
      <w:tr>
        <w:tc>
          <w:tcPr>
            <w:shd w:fill="efefef"/>
            <w:tcMar>
              <w:top w:w="43.2" w:type="dxa"/>
              <w:left w:w="43.2" w:type="dxa"/>
              <w:bottom w:w="43.2" w:type="dxa"/>
              <w:right w:w="43.2"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ASSISTANT NURSE</w:t>
            </w:r>
          </w:p>
        </w:tc>
        <w:tc>
          <w:tcPr>
            <w:shd w:fill="ffffff"/>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highlight w:val="white"/>
                <w:rtl w:val="0"/>
              </w:rPr>
              <w:t xml:space="preserve">38004487</w:t>
            </w:r>
            <w:r w:rsidDel="00000000" w:rsidR="00000000" w:rsidRPr="00000000">
              <w:rPr>
                <w:rtl w:val="0"/>
              </w:rPr>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Nurse Practitioner</w:t>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Specialty</w:t>
            </w:r>
          </w:p>
        </w:tc>
      </w:tr>
      <w:tr>
        <w:tc>
          <w:tcPr>
            <w:shd w:fill="efefef"/>
            <w:tcMar>
              <w:top w:w="43.2" w:type="dxa"/>
              <w:left w:w="43.2" w:type="dxa"/>
              <w:bottom w:w="43.2" w:type="dxa"/>
              <w:right w:w="43.2"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MENTAL HEALTH NURSE</w:t>
            </w:r>
          </w:p>
        </w:tc>
        <w:tc>
          <w:tcPr>
            <w:shd w:fill="ffffff"/>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highlight w:val="white"/>
                <w:rtl w:val="0"/>
              </w:rPr>
              <w:t xml:space="preserve">38004487</w:t>
            </w:r>
            <w:r w:rsidDel="00000000" w:rsidR="00000000" w:rsidRPr="00000000">
              <w:rPr>
                <w:rtl w:val="0"/>
              </w:rPr>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Nurse Practitioner</w:t>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Specialty</w:t>
            </w:r>
          </w:p>
        </w:tc>
      </w:tr>
      <w:tr>
        <w:tc>
          <w:tcPr>
            <w:shd w:fill="efefef"/>
            <w:tcMar>
              <w:top w:w="43.2" w:type="dxa"/>
              <w:left w:w="43.2" w:type="dxa"/>
              <w:bottom w:w="43.2" w:type="dxa"/>
              <w:right w:w="43.2"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MIDWIFE</w:t>
            </w:r>
          </w:p>
        </w:tc>
        <w:tc>
          <w:tcPr>
            <w:shd w:fill="ffffff"/>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highlight w:val="white"/>
                <w:rtl w:val="0"/>
              </w:rPr>
              <w:t xml:space="preserve">38004487</w:t>
            </w:r>
            <w:r w:rsidDel="00000000" w:rsidR="00000000" w:rsidRPr="00000000">
              <w:rPr>
                <w:rtl w:val="0"/>
              </w:rPr>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Nurse Practitioner</w:t>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Specialty</w:t>
            </w:r>
          </w:p>
        </w:tc>
      </w:tr>
      <w:tr>
        <w:tc>
          <w:tcPr>
            <w:shd w:fill="efefef"/>
            <w:tcMar>
              <w:top w:w="43.2" w:type="dxa"/>
              <w:left w:w="43.2" w:type="dxa"/>
              <w:bottom w:w="43.2" w:type="dxa"/>
              <w:right w:w="43.2"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NURSE</w:t>
            </w:r>
          </w:p>
        </w:tc>
        <w:tc>
          <w:tcPr>
            <w:shd w:fill="ffffff"/>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highlight w:val="white"/>
                <w:rtl w:val="0"/>
              </w:rPr>
              <w:t xml:space="preserve">38004487</w:t>
            </w:r>
            <w:r w:rsidDel="00000000" w:rsidR="00000000" w:rsidRPr="00000000">
              <w:rPr>
                <w:rtl w:val="0"/>
              </w:rPr>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Nurse Practitioner</w:t>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Specialty</w:t>
            </w:r>
          </w:p>
        </w:tc>
      </w:tr>
      <w:tr>
        <w:tc>
          <w:tcPr>
            <w:shd w:fill="efefef"/>
            <w:tcMar>
              <w:top w:w="43.2" w:type="dxa"/>
              <w:left w:w="43.2" w:type="dxa"/>
              <w:bottom w:w="43.2" w:type="dxa"/>
              <w:right w:w="43.2"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NURSE/ PRACTICE MANAGER</w:t>
            </w:r>
          </w:p>
        </w:tc>
        <w:tc>
          <w:tcPr>
            <w:shd w:fill="ffffff"/>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highlight w:val="white"/>
                <w:rtl w:val="0"/>
              </w:rPr>
              <w:t xml:space="preserve">38004487</w:t>
            </w:r>
            <w:r w:rsidDel="00000000" w:rsidR="00000000" w:rsidRPr="00000000">
              <w:rPr>
                <w:rtl w:val="0"/>
              </w:rPr>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Nurse Practitioner</w:t>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Specialty</w:t>
            </w:r>
          </w:p>
        </w:tc>
      </w:tr>
      <w:tr>
        <w:tc>
          <w:tcPr>
            <w:shd w:fill="efefef"/>
            <w:tcMar>
              <w:top w:w="43.2" w:type="dxa"/>
              <w:left w:w="43.2" w:type="dxa"/>
              <w:bottom w:w="43.2" w:type="dxa"/>
              <w:right w:w="43.2"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NURSE PRACTITIONER</w:t>
            </w:r>
          </w:p>
        </w:tc>
        <w:tc>
          <w:tcPr>
            <w:shd w:fill="ffffff"/>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highlight w:val="white"/>
                <w:rtl w:val="0"/>
              </w:rPr>
              <w:t xml:space="preserve">38004487</w:t>
            </w:r>
            <w:r w:rsidDel="00000000" w:rsidR="00000000" w:rsidRPr="00000000">
              <w:rPr>
                <w:rtl w:val="0"/>
              </w:rPr>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Nurse Practitioner</w:t>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Specialty</w:t>
            </w:r>
          </w:p>
        </w:tc>
      </w:tr>
      <w:tr>
        <w:tc>
          <w:tcPr>
            <w:shd w:fill="efefef"/>
            <w:tcMar>
              <w:top w:w="43.2" w:type="dxa"/>
              <w:left w:w="43.2" w:type="dxa"/>
              <w:bottom w:w="43.2" w:type="dxa"/>
              <w:right w:w="43.2"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PRACTICE NURSE</w:t>
            </w:r>
          </w:p>
        </w:tc>
        <w:tc>
          <w:tcPr>
            <w:shd w:fill="ffffff"/>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highlight w:val="white"/>
                <w:rtl w:val="0"/>
              </w:rPr>
              <w:t xml:space="preserve">38004487</w:t>
            </w:r>
            <w:r w:rsidDel="00000000" w:rsidR="00000000" w:rsidRPr="00000000">
              <w:rPr>
                <w:rtl w:val="0"/>
              </w:rPr>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Nurse Practitioner</w:t>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Specialty</w:t>
            </w:r>
          </w:p>
        </w:tc>
      </w:tr>
      <w:tr>
        <w:tc>
          <w:tcPr>
            <w:shd w:fill="efefef"/>
            <w:tcMar>
              <w:top w:w="43.2" w:type="dxa"/>
              <w:left w:w="43.2" w:type="dxa"/>
              <w:bottom w:w="43.2" w:type="dxa"/>
              <w:right w:w="43.2"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REGISTERED NURSE</w:t>
            </w:r>
          </w:p>
        </w:tc>
        <w:tc>
          <w:tcPr>
            <w:shd w:fill="ffffff"/>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highlight w:val="white"/>
                <w:rtl w:val="0"/>
              </w:rPr>
              <w:t xml:space="preserve">38004487</w:t>
            </w:r>
            <w:r w:rsidDel="00000000" w:rsidR="00000000" w:rsidRPr="00000000">
              <w:rPr>
                <w:rtl w:val="0"/>
              </w:rPr>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Nurse Practitioner</w:t>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Specialty</w:t>
            </w:r>
          </w:p>
        </w:tc>
      </w:tr>
      <w:tr>
        <w:tc>
          <w:tcPr>
            <w:shd w:fill="efefef"/>
            <w:tcMar>
              <w:top w:w="43.2" w:type="dxa"/>
              <w:left w:w="43.2" w:type="dxa"/>
              <w:bottom w:w="43.2" w:type="dxa"/>
              <w:right w:w="43.2"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RN</w:t>
            </w:r>
          </w:p>
        </w:tc>
        <w:tc>
          <w:tcPr>
            <w:shd w:fill="ffffff"/>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highlight w:val="white"/>
                <w:rtl w:val="0"/>
              </w:rPr>
              <w:t xml:space="preserve">38004487</w:t>
            </w:r>
            <w:r w:rsidDel="00000000" w:rsidR="00000000" w:rsidRPr="00000000">
              <w:rPr>
                <w:rtl w:val="0"/>
              </w:rPr>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Nurse Practitioner</w:t>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Specialty</w:t>
            </w:r>
          </w:p>
        </w:tc>
      </w:tr>
      <w:tr>
        <w:tc>
          <w:tcPr>
            <w:shd w:fill="efefef"/>
            <w:tcMar>
              <w:top w:w="43.2" w:type="dxa"/>
              <w:left w:w="43.2" w:type="dxa"/>
              <w:bottom w:w="43.2" w:type="dxa"/>
              <w:right w:w="43.2"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WOMEN'S HEALTH NURSE</w:t>
            </w:r>
          </w:p>
        </w:tc>
        <w:tc>
          <w:tcPr>
            <w:shd w:fill="ffffff"/>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highlight w:val="white"/>
                <w:rtl w:val="0"/>
              </w:rPr>
              <w:t xml:space="preserve">38004487</w:t>
            </w:r>
            <w:r w:rsidDel="00000000" w:rsidR="00000000" w:rsidRPr="00000000">
              <w:rPr>
                <w:rtl w:val="0"/>
              </w:rPr>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Nurse Practitioner</w:t>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Specialty</w:t>
            </w:r>
          </w:p>
        </w:tc>
      </w:tr>
      <w:tr>
        <w:tc>
          <w:tcPr>
            <w:shd w:fill="cccccc"/>
            <w:tcMar>
              <w:top w:w="43.2" w:type="dxa"/>
              <w:left w:w="43.2" w:type="dxa"/>
              <w:bottom w:w="43.2" w:type="dxa"/>
              <w:right w:w="43.2"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GP</w:t>
            </w:r>
          </w:p>
        </w:tc>
        <w:tc>
          <w:tcPr>
            <w:shd w:fill="ffffff"/>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highlight w:val="white"/>
                <w:rtl w:val="0"/>
              </w:rPr>
              <w:t xml:space="preserve">38004446</w:t>
            </w:r>
            <w:r w:rsidDel="00000000" w:rsidR="00000000" w:rsidRPr="00000000">
              <w:rPr>
                <w:rtl w:val="0"/>
              </w:rPr>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General Practice</w:t>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Specialty</w:t>
            </w:r>
          </w:p>
        </w:tc>
      </w:tr>
      <w:tr>
        <w:tc>
          <w:tcPr>
            <w:shd w:fill="cccccc"/>
            <w:tcMar>
              <w:top w:w="43.2" w:type="dxa"/>
              <w:left w:w="43.2" w:type="dxa"/>
              <w:bottom w:w="43.2" w:type="dxa"/>
              <w:right w:w="43.2"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LOCUM TENENS</w:t>
            </w:r>
          </w:p>
        </w:tc>
        <w:tc>
          <w:tcPr>
            <w:shd w:fill="ffffff"/>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highlight w:val="white"/>
                <w:rtl w:val="0"/>
              </w:rPr>
              <w:t xml:space="preserve">38004446</w:t>
            </w:r>
            <w:r w:rsidDel="00000000" w:rsidR="00000000" w:rsidRPr="00000000">
              <w:rPr>
                <w:rtl w:val="0"/>
              </w:rPr>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General Practice</w:t>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Specialty</w:t>
            </w:r>
          </w:p>
        </w:tc>
      </w:tr>
      <w:tr>
        <w:tc>
          <w:tcPr>
            <w:shd w:fill="cccccc"/>
            <w:tcMar>
              <w:top w:w="43.2" w:type="dxa"/>
              <w:left w:w="43.2" w:type="dxa"/>
              <w:bottom w:w="43.2" w:type="dxa"/>
              <w:right w:w="43.2"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GENERAL PRACTITIONER</w:t>
            </w:r>
          </w:p>
        </w:tc>
        <w:tc>
          <w:tcPr>
            <w:shd w:fill="ffffff"/>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highlight w:val="white"/>
                <w:rtl w:val="0"/>
              </w:rPr>
              <w:t xml:space="preserve">38004446</w:t>
            </w:r>
            <w:r w:rsidDel="00000000" w:rsidR="00000000" w:rsidRPr="00000000">
              <w:rPr>
                <w:rtl w:val="0"/>
              </w:rPr>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General Practice</w:t>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Specialty</w:t>
            </w:r>
          </w:p>
        </w:tc>
      </w:tr>
      <w:tr>
        <w:tc>
          <w:tcPr>
            <w:shd w:fill="cccccc"/>
            <w:tcMar>
              <w:top w:w="43.2" w:type="dxa"/>
              <w:left w:w="43.2" w:type="dxa"/>
              <w:bottom w:w="43.2" w:type="dxa"/>
              <w:right w:w="43.2"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DOCTOR</w:t>
            </w:r>
          </w:p>
        </w:tc>
        <w:tc>
          <w:tcPr>
            <w:shd w:fill="ffffff"/>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highlight w:val="white"/>
                <w:rtl w:val="0"/>
              </w:rPr>
              <w:t xml:space="preserve">38004446</w:t>
            </w:r>
            <w:r w:rsidDel="00000000" w:rsidR="00000000" w:rsidRPr="00000000">
              <w:rPr>
                <w:rtl w:val="0"/>
              </w:rPr>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General Practice</w:t>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Specialty</w:t>
            </w:r>
          </w:p>
        </w:tc>
      </w:tr>
      <w:tr>
        <w:tc>
          <w:tcPr>
            <w:shd w:fill="cccccc"/>
            <w:tcMar>
              <w:top w:w="43.2" w:type="dxa"/>
              <w:left w:w="43.2" w:type="dxa"/>
              <w:bottom w:w="43.2" w:type="dxa"/>
              <w:right w:w="43.2"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OTHER</w:t>
            </w:r>
            <w:r w:rsidDel="00000000" w:rsidR="00000000" w:rsidRPr="00000000">
              <w:rPr>
                <w:rtl w:val="0"/>
              </w:rPr>
            </w:r>
          </w:p>
        </w:tc>
        <w:tc>
          <w:tcPr>
            <w:shd w:fill="ffffff"/>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highlight w:val="white"/>
                <w:rtl w:val="0"/>
              </w:rPr>
              <w:t xml:space="preserve">38004446</w:t>
            </w:r>
            <w:r w:rsidDel="00000000" w:rsidR="00000000" w:rsidRPr="00000000">
              <w:rPr>
                <w:rtl w:val="0"/>
              </w:rPr>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General Practice</w:t>
            </w:r>
          </w:p>
        </w:tc>
        <w:tc>
          <w:tcPr>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Specialty</w:t>
            </w:r>
          </w:p>
        </w:tc>
      </w:tr>
    </w:tbl>
    <w:p w:rsidR="00000000" w:rsidDel="00000000" w:rsidP="00000000" w:rsidRDefault="00000000" w:rsidRPr="00000000">
      <w:pPr>
        <w:pStyle w:val="Heading2"/>
        <w:spacing w:line="276" w:lineRule="auto"/>
        <w:contextualSpacing w:val="0"/>
      </w:pPr>
      <w:bookmarkStart w:colFirst="0" w:colLast="0" w:name="_8m8tib7phjfw" w:id="91"/>
      <w:bookmarkEnd w:id="91"/>
      <w:r w:rsidDel="00000000" w:rsidR="00000000" w:rsidRPr="00000000">
        <w:rPr>
          <w:rtl w:val="0"/>
        </w:rPr>
        <w:t xml:space="preserve">5.2 Test Qualifier </w:t>
      </w:r>
      <w:r w:rsidDel="00000000" w:rsidR="00000000" w:rsidRPr="00000000">
        <w:rPr>
          <w:rtl w:val="0"/>
        </w:rPr>
        <w:t xml:space="preserve">Mapping</w:t>
      </w:r>
      <w:r w:rsidDel="00000000" w:rsidR="00000000" w:rsidRPr="00000000">
        <w:rPr>
          <w:rtl w:val="0"/>
        </w:rPr>
        <w:t xml:space="preserve"> </w:t>
      </w:r>
    </w:p>
    <w:tbl>
      <w:tblPr>
        <w:tblStyle w:val="Table58"/>
        <w:bidiVisual w:val="0"/>
        <w:tblW w:w="1015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05"/>
        <w:gridCol w:w="2655"/>
        <w:gridCol w:w="2220"/>
        <w:gridCol w:w="2070"/>
        <w:gridCol w:w="1905"/>
        <w:tblGridChange w:id="0">
          <w:tblGrid>
            <w:gridCol w:w="1305"/>
            <w:gridCol w:w="2655"/>
            <w:gridCol w:w="2220"/>
            <w:gridCol w:w="2070"/>
            <w:gridCol w:w="1905"/>
          </w:tblGrid>
        </w:tblGridChange>
      </w:tblGrid>
      <w:tr>
        <w:tc>
          <w:tcPr>
            <w:tcBorders>
              <w:top w:color="000000" w:space="0" w:sz="4" w:val="single"/>
              <w:left w:color="000000" w:space="0" w:sz="4" w:val="single"/>
              <w:bottom w:color="000000" w:space="0" w:sz="4" w:val="single"/>
              <w:right w:color="000000" w:space="0" w:sz="4" w:val="single"/>
            </w:tcBorders>
            <w:shd w:fill="4f81bd"/>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center"/>
            </w:pPr>
            <w:r w:rsidDel="00000000" w:rsidR="00000000" w:rsidRPr="00000000">
              <w:rPr>
                <w:b w:val="1"/>
                <w:color w:val="ffffff"/>
                <w:sz w:val="20"/>
                <w:szCs w:val="20"/>
                <w:shd w:fill="4f81bd" w:val="clear"/>
                <w:rtl w:val="0"/>
              </w:rPr>
              <w:t xml:space="preserve">source_code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center"/>
            </w:pPr>
            <w:r w:rsidDel="00000000" w:rsidR="00000000" w:rsidRPr="00000000">
              <w:rPr>
                <w:b w:val="1"/>
                <w:color w:val="ffffff"/>
                <w:sz w:val="20"/>
                <w:szCs w:val="20"/>
                <w:shd w:fill="4f81bd" w:val="clear"/>
                <w:rtl w:val="0"/>
              </w:rPr>
              <w:t xml:space="preserve">source_code_description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center"/>
            </w:pPr>
            <w:r w:rsidDel="00000000" w:rsidR="00000000" w:rsidRPr="00000000">
              <w:rPr>
                <w:b w:val="1"/>
                <w:color w:val="ffffff"/>
                <w:sz w:val="20"/>
                <w:szCs w:val="20"/>
                <w:shd w:fill="4f81bd" w:val="clear"/>
                <w:rtl w:val="0"/>
              </w:rPr>
              <w:t xml:space="preserve">target_concept_id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center"/>
            </w:pPr>
            <w:r w:rsidDel="00000000" w:rsidR="00000000" w:rsidRPr="00000000">
              <w:rPr>
                <w:b w:val="1"/>
                <w:color w:val="ffffff"/>
                <w:sz w:val="20"/>
                <w:szCs w:val="20"/>
                <w:shd w:fill="4f81bd" w:val="clear"/>
                <w:rtl w:val="0"/>
              </w:rPr>
              <w:t xml:space="preserve">concept_name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shd w:fill="4f81bd" w:val="clear"/>
                <w:rtl w:val="0"/>
              </w:rPr>
              <w:t xml:space="preserve">target_vocabulary_id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neutral</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4124457</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Normal range</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moderately high</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4126673</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low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4267416</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Low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undefined</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4160775</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Undetermined</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HH</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moderately high</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4126673</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very high</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4123513</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Very high</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LL</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moderately low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4267416</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Low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very low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4125550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Very low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HHH</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very high</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4123513</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Very high</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H</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4328749</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4328749</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moderately low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4267416</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Low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low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4267416</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Low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SNOMED</w:t>
            </w:r>
          </w:p>
        </w:tc>
      </w:tr>
      <w:t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LLL</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very low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4125550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Very low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SNOMED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mgfsikp9obsk" w:id="92"/>
      <w:bookmarkEnd w:id="92"/>
      <w:r w:rsidDel="00000000" w:rsidR="00000000" w:rsidRPr="00000000">
        <w:rPr>
          <w:rtl w:val="0"/>
        </w:rPr>
        <w:t xml:space="preserve">6.0 Appendix C: Other Custom Mapping </w:t>
      </w:r>
    </w:p>
    <w:p w:rsidR="00000000" w:rsidDel="00000000" w:rsidP="00000000" w:rsidRDefault="00000000" w:rsidRPr="00000000">
      <w:pPr>
        <w:pStyle w:val="Heading2"/>
        <w:spacing w:line="276" w:lineRule="auto"/>
        <w:contextualSpacing w:val="0"/>
      </w:pPr>
      <w:bookmarkStart w:colFirst="0" w:colLast="0" w:name="_68mg21xns923" w:id="93"/>
      <w:bookmarkEnd w:id="93"/>
      <w:r w:rsidDel="00000000" w:rsidR="00000000" w:rsidRPr="00000000">
        <w:rPr>
          <w:rtl w:val="0"/>
        </w:rPr>
        <w:t xml:space="preserve">6</w:t>
      </w:r>
      <w:r w:rsidDel="00000000" w:rsidR="00000000" w:rsidRPr="00000000">
        <w:rPr>
          <w:rtl w:val="0"/>
        </w:rPr>
        <w:t xml:space="preserve">.</w:t>
      </w:r>
      <w:r w:rsidDel="00000000" w:rsidR="00000000" w:rsidRPr="00000000">
        <w:rPr>
          <w:rtl w:val="0"/>
        </w:rPr>
        <w:t xml:space="preserve">1</w:t>
      </w:r>
      <w:r w:rsidDel="00000000" w:rsidR="00000000" w:rsidRPr="00000000">
        <w:rPr>
          <w:rtl w:val="0"/>
        </w:rPr>
        <w:t xml:space="preserve"> Test Unit </w:t>
      </w:r>
      <w:r w:rsidDel="00000000" w:rsidR="00000000" w:rsidRPr="00000000">
        <w:rPr>
          <w:rtl w:val="0"/>
        </w:rPr>
        <w:t xml:space="preserve">Mapping</w:t>
      </w:r>
      <w:r w:rsidDel="00000000" w:rsidR="00000000" w:rsidRPr="00000000">
        <w:rPr>
          <w:rtl w:val="0"/>
        </w:rPr>
        <w:t xml:space="preserve"> </w:t>
      </w:r>
      <w:r w:rsidDel="00000000" w:rsidR="00000000" w:rsidRPr="00000000">
        <w:rPr>
          <w:rtl w:val="0"/>
        </w:rPr>
      </w:r>
    </w:p>
    <w:tbl>
      <w:tblPr>
        <w:tblStyle w:val="Table59"/>
        <w:bidiVisual w:val="0"/>
        <w:tblW w:w="927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080"/>
        <w:gridCol w:w="975"/>
        <w:gridCol w:w="1110"/>
        <w:gridCol w:w="1995"/>
        <w:gridCol w:w="885"/>
        <w:gridCol w:w="2025"/>
        <w:gridCol w:w="1200"/>
        <w:tblGridChange w:id="0">
          <w:tblGrid>
            <w:gridCol w:w="1080"/>
            <w:gridCol w:w="975"/>
            <w:gridCol w:w="1110"/>
            <w:gridCol w:w="1995"/>
            <w:gridCol w:w="885"/>
            <w:gridCol w:w="2025"/>
            <w:gridCol w:w="1200"/>
          </w:tblGrid>
        </w:tblGridChange>
      </w:tblGrid>
      <w:tr>
        <w:tc>
          <w:tcPr>
            <w:tcBorders>
              <w:top w:color="000000" w:space="0" w:sz="6" w:val="single"/>
              <w:left w:color="000000" w:space="0" w:sz="6" w:val="single"/>
              <w:bottom w:color="000000" w:space="0" w:sz="6" w:val="single"/>
              <w:right w:color="000000" w:space="0" w:sz="6" w:val="single"/>
            </w:tcBorders>
            <w:shd w:fill="4f81bd"/>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tst_unit_id</w:t>
            </w:r>
            <w:r w:rsidDel="00000000" w:rsidR="00000000" w:rsidRPr="00000000">
              <w:rPr>
                <w:rtl w:val="0"/>
              </w:rPr>
            </w:r>
          </w:p>
        </w:tc>
        <w:tc>
          <w:tcPr>
            <w:tcBorders>
              <w:top w:color="000000" w:space="0" w:sz="6" w:val="single"/>
              <w:bottom w:color="000000" w:space="0" w:sz="6" w:val="single"/>
              <w:right w:color="000000" w:space="0" w:sz="6" w:val="single"/>
            </w:tcBorders>
            <w:shd w:fill="4f81bd"/>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source_code</w:t>
            </w:r>
            <w:r w:rsidDel="00000000" w:rsidR="00000000" w:rsidRPr="00000000">
              <w:rPr>
                <w:rtl w:val="0"/>
              </w:rPr>
            </w:r>
          </w:p>
        </w:tc>
        <w:tc>
          <w:tcPr>
            <w:tcBorders>
              <w:top w:color="000000" w:space="0" w:sz="6" w:val="single"/>
              <w:bottom w:color="000000" w:space="0" w:sz="6" w:val="single"/>
              <w:right w:color="000000" w:space="0" w:sz="6" w:val="single"/>
            </w:tcBorders>
            <w:shd w:fill="4f81bd"/>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concept_id</w:t>
            </w:r>
            <w:r w:rsidDel="00000000" w:rsidR="00000000" w:rsidRPr="00000000">
              <w:rPr>
                <w:rtl w:val="0"/>
              </w:rPr>
            </w:r>
          </w:p>
        </w:tc>
        <w:tc>
          <w:tcPr>
            <w:tcBorders>
              <w:top w:color="000000" w:space="0" w:sz="6" w:val="single"/>
              <w:bottom w:color="000000" w:space="0" w:sz="6" w:val="single"/>
              <w:right w:color="000000" w:space="0" w:sz="6" w:val="single"/>
            </w:tcBorders>
            <w:shd w:fill="4f81bd"/>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concept_name</w:t>
            </w:r>
            <w:r w:rsidDel="00000000" w:rsidR="00000000" w:rsidRPr="00000000">
              <w:rPr>
                <w:rtl w:val="0"/>
              </w:rPr>
            </w:r>
          </w:p>
        </w:tc>
        <w:tc>
          <w:tcPr>
            <w:tcBorders>
              <w:top w:color="000000" w:space="0" w:sz="6" w:val="single"/>
              <w:bottom w:color="000000" w:space="0" w:sz="6" w:val="single"/>
              <w:right w:color="000000" w:space="0" w:sz="6" w:val="single"/>
            </w:tcBorders>
            <w:shd w:fill="4f81bd"/>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tst_id</w:t>
            </w:r>
            <w:r w:rsidDel="00000000" w:rsidR="00000000" w:rsidRPr="00000000">
              <w:rPr>
                <w:rtl w:val="0"/>
              </w:rPr>
            </w:r>
          </w:p>
        </w:tc>
        <w:tc>
          <w:tcPr>
            <w:tcBorders>
              <w:top w:color="000000" w:space="0" w:sz="6" w:val="single"/>
              <w:bottom w:color="000000" w:space="0" w:sz="6" w:val="single"/>
              <w:right w:color="000000" w:space="0" w:sz="6" w:val="single"/>
            </w:tcBorders>
            <w:shd w:fill="4f81bd"/>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tst_lbl</w:t>
            </w:r>
            <w:r w:rsidDel="00000000" w:rsidR="00000000" w:rsidRPr="00000000">
              <w:rPr>
                <w:rtl w:val="0"/>
              </w:rPr>
            </w:r>
          </w:p>
        </w:tc>
        <w:tc>
          <w:tcPr>
            <w:tcBorders>
              <w:top w:color="000000" w:space="0" w:sz="6" w:val="single"/>
              <w:bottom w:color="000000" w:space="0" w:sz="6" w:val="single"/>
              <w:right w:color="000000" w:space="0" w:sz="6" w:val="single"/>
            </w:tcBorders>
            <w:shd w:fill="4f81bd"/>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b w:val="1"/>
                <w:color w:val="ffffff"/>
                <w:sz w:val="20"/>
                <w:szCs w:val="20"/>
                <w:rtl w:val="0"/>
              </w:rPr>
              <w:t xml:space="preserve">conversion_factor</w:t>
            </w:r>
            <w:r w:rsidDel="00000000" w:rsidR="00000000" w:rsidRPr="00000000">
              <w:rPr>
                <w:rtl w:val="0"/>
              </w:rPr>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281503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8647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per microliter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281510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9257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281526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8748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microgram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281543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?mol/l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8749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micromole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281545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8860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microunit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281557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AU/ml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8980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arbitrary unit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281562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8653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degree Celsius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281566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cells/?l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8784</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cells per microliter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281572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copie/ml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8799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copies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281583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EIA</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8556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EIA unit</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281589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EUs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8600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Elisa unit</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281592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fl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8583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femtoliter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281595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g/24h</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8807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gram per 24 hours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281600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g/dl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8713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gram per deciliter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281602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8636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gram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281608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GPL/ml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9157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IgG phospholipid unit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281622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IU/l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8923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international unit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281623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IU/ml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8985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international unit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281626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kU/I</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8810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kilounit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281632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8519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281647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mg%</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9503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gram percent</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0.001</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281651</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mg/12h</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8908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milligram per 12 hours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281652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mg/24h</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8909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milligram per 24 hours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281654</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mg/dl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8840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milligram per deciliter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281659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mg/l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8751</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milligram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281669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mIU/l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9040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milli-international unit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281670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mIU/ml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9550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milli-international unit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281671</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8587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281672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ml/24h</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8930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milliliter per 24 hours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281676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ml/min</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8795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milliliter per minute</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281677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ml/sec</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44777614</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milliliter per second</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281685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mmHg</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8876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millimeter mercury column</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281688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mmol/24h</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8910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millimole per 24 hours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281690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mmol/l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8753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millimole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281694</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mol/24h</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8910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millimole per 24 hours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1000</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281695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mol/l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9586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mole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281698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MPLU/ml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9158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IgM phospholipid unit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281701</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mU/l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44777578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milliunit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281703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mU/ml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8719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milliunit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281719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ng/l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8725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nanogram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281721</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ng/ml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8842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nanogram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281730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nmol/24h</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44777627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nanomole per 24 hours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281732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nmol/l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8736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nanomole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281754</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pg/ml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8845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picogram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281758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pmol/l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8729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picomole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281760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pmol/ml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9632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picomole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281765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ratio</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8523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ratio</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281769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sec</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8555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second</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281773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8510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unit</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281780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U/10E12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9031</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unit per billion red blood cells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1000</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281781</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U/24h</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44777567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unit per 24 hours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281782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U/dl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44777568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unit per deciliter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281783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U/g</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8629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unit per gram</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281784</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8645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unit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281785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8763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unit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281792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ug/24h</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8906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microgram per 24 hours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281793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ug/dl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8837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microgram per deciliter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281796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ug/l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8748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microgram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281799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ug/ml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8859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microgram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281805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UI/l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8923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international unit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281806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UI/mI</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8985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international unit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281809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umol/24h</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8907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micromole per 24 hours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umol/l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8749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micromole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281813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uU/ml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8860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microunit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281814</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uUI/l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8985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international unit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0.001</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44777575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trillion cells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23347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RED CELL COUNT</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44777589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billion copies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34940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WHITE CELL COUNT</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44777591</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Decibel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220190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BASOPHIL COUNT ABS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44777575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trillion cells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221279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FBE COUNT RCC</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44777597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gram of hemoglobin</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222397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MONOCYTE COUNT ABS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44777594</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gram per hour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222868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PLATELET</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44777598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gram of total nitrate</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220187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BASOPHIL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44777602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kilopascal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222179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LEUCOCYTES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44777601</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katal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222230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LYMPHOCYTES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44777603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liter per hour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222400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MONOCYTES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44777604</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liter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222512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NEUTROPHILS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44777575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trillion cells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223126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RCC</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8786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per high power field</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223618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SQUAMOUS EPITH</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8786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per high power field</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223938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TRANSITIONAL EPITH</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44777593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gram per 12 hours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221148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EOSINOPHIL COUNT ABS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44777590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centimeter watercolumn</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222226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LYMPHOCYTE COUNT ABS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44777592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femtogram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222509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NEUTROPHIL COUNT ABS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44777596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gram of creatinine</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34929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WCC</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44777599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gram of total protein</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221150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EOSINOPHILS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44777575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trillion cells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221185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ERYTHROCYTES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44777603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liter per hour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219735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ABSOLUTE MYELOCYTES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281862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before="0" w:line="240" w:lineRule="auto"/>
              <w:ind w:left="0" w:firstLine="0"/>
              <w:contextualSpacing w:val="0"/>
              <w:jc w:val="right"/>
            </w:pPr>
            <w:r w:rsidDel="00000000" w:rsidR="00000000" w:rsidRPr="00000000">
              <w:rPr>
                <w:sz w:val="20"/>
                <w:szCs w:val="20"/>
                <w:rtl w:val="0"/>
              </w:rPr>
              <w:t xml:space="preserve">10000000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8549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million</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281870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 leuko</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8554</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percent</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281879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 WBC</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9229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percent of white blood cells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281903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8647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per microliter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1000</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281905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8647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per microliter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1000000</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281932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8647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per microliter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281972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10E3/?l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9436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thousand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0.001</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281978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10E3/ml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9436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thousand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281985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10E6/?l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8815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million per microliter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281990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10E6/ml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8816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million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282006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24h</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44777556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per 24 hours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282038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bpm</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8541</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per minute</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282057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degres</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9484</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degree</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282082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fmol/l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8745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femtomole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282086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g/100g</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9508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gram per 100 gram</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282096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9514</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gram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282097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g/mol creat</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9075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milligram per millimole of creatinine</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282113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IU</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8718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international unit</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282136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44777604</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liter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282162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mg/10h</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44777610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milligram per hour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0.1</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282174</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mg/mmol creat</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9075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milligram per millimole of creatinine</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282188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ml/min/1.73m2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9117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milliliter per minute per 1.73 square meter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282190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ml/sec/1.73m2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9117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milliliter per minute per 1.73 square meter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60</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282208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mosmol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8605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milliosmole</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282210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mosmol/kg</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8862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milliosmole per kilogram</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282216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mU/g</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9594</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milliunit per gram</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282238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8736</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nanomole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282239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nM/nM</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9612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nanomole per millimole</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0.000001</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282247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nmol/mmol creat</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9063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nanomole per millimole of creatinine</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282273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ppm</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9387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parts per million</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282275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ppm H2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9387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parts per million</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282294</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RNA/ml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8799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copies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282297</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RU/ml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8763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unit per milliliter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282308</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Titer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8525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titer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282313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U/g Hb</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9651</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unit per gram of hemoglobin</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282315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U/l 37?C</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8645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unit per liter</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282320</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ug/g creat</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9014</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microgram per gram of creatinine</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282323</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ug/nmol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44777612</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milligram per millimole</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1000</w:t>
            </w:r>
          </w:p>
        </w:tc>
      </w:tr>
      <w:tr>
        <w:tc>
          <w:tcPr>
            <w:tcBorders>
              <w:left w:color="000000" w:space="0" w:sz="6" w:val="single"/>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282329</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umol/g creat</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jc w:val="right"/>
            </w:pPr>
            <w:r w:rsidDel="00000000" w:rsidR="00000000" w:rsidRPr="00000000">
              <w:rPr>
                <w:sz w:val="20"/>
                <w:szCs w:val="20"/>
                <w:rtl w:val="0"/>
              </w:rPr>
              <w:t xml:space="preserve">9015</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micromole per gram of creatinine</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c>
          <w:tcPr>
            <w:tcBorders>
              <w:bottom w:color="000000" w:space="0" w:sz="6" w:val="single"/>
              <w:right w:color="000000" w:space="0" w:sz="6" w:val="single"/>
            </w:tcBorders>
            <w:tcMar>
              <w:top w:w="1.4400000000000002" w:type="dxa"/>
              <w:left w:w="1.4400000000000002" w:type="dxa"/>
              <w:bottom w:w="1.4400000000000002" w:type="dxa"/>
              <w:right w:w="1.4400000000000002" w:type="dxa"/>
            </w:tcMar>
            <w:vAlign w:val="bottom"/>
          </w:tcPr>
          <w:p w:rsidR="00000000" w:rsidDel="00000000" w:rsidP="00000000" w:rsidRDefault="00000000" w:rsidRPr="00000000">
            <w:pPr>
              <w:spacing w:after="0" w:lineRule="auto"/>
              <w:contextualSpacing w:val="0"/>
            </w:pPr>
            <w:r w:rsidDel="00000000" w:rsidR="00000000" w:rsidRPr="00000000">
              <w:rPr>
                <w:sz w:val="20"/>
                <w:szCs w:val="20"/>
                <w:rtl w:val="0"/>
              </w:rPr>
              <w:t xml:space="preserve">NULL</w:t>
            </w:r>
          </w:p>
        </w:tc>
      </w:tr>
    </w:tbl>
    <w:p w:rsidR="00000000" w:rsidDel="00000000" w:rsidP="00000000" w:rsidRDefault="00000000" w:rsidRPr="00000000">
      <w:pPr>
        <w:contextualSpacing w:val="0"/>
      </w:pPr>
      <w:r w:rsidDel="00000000" w:rsidR="00000000" w:rsidRPr="00000000">
        <w:rPr>
          <w:rtl w:val="0"/>
        </w:rPr>
      </w:r>
    </w:p>
    <w:sectPr>
      <w:headerReference r:id="rId42" w:type="default"/>
      <w:footerReference r:id="rId43" w:type="default"/>
      <w:pgSz w:h="16838" w:w="11906"/>
      <w:pgMar w:bottom="1137.6000000000001" w:top="1137.6000000000001" w:left="863.9999999999999" w:right="863.99999999999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7937.007874015748"/>
        <w:tab w:val="center" w:pos="7944.000000000001"/>
        <w:tab w:val="right" w:pos="9355"/>
      </w:tabs>
      <w:spacing w:after="0" w:before="0" w:line="240" w:lineRule="auto"/>
      <w:contextualSpacing w:val="0"/>
    </w:pPr>
    <w:r w:rsidDel="00000000" w:rsidR="00000000" w:rsidRPr="00000000">
      <w:rPr>
        <w:rFonts w:ascii="Arial" w:cs="Arial" w:eastAsia="Arial" w:hAnsi="Arial"/>
        <w:sz w:val="18"/>
        <w:szCs w:val="18"/>
        <w:rtl w:val="0"/>
      </w:rPr>
      <w:t xml:space="preserve">© 2009 Observational Medical Outcomes Partnership</w:t>
      <w:tab/>
    </w: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77"/>
        <w:tab w:val="right" w:pos="9355"/>
      </w:tabs>
      <w:spacing w:after="0" w:before="708" w:line="240" w:lineRule="auto"/>
      <w:contextualSpacing w:val="0"/>
    </w:pPr>
    <w:r w:rsidDel="00000000" w:rsidR="00000000" w:rsidRPr="00000000">
      <w:rPr>
        <w:rFonts w:ascii="Arial" w:cs="Arial" w:eastAsia="Arial" w:hAnsi="Arial"/>
        <w:b w:val="0"/>
        <w:smallCaps w:val="1"/>
        <w:color w:val="000000"/>
        <w:sz w:val="18"/>
        <w:szCs w:val="18"/>
        <w:rtl w:val="0"/>
      </w:rPr>
      <w:t xml:space="preserve">ETL MAPPING specification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9">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6">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9">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contextualSpacing w:val="1"/>
    </w:pPr>
    <w:rPr>
      <w:b w:val="1"/>
      <w:color w:val="2e75b5"/>
      <w:sz w:val="36"/>
      <w:szCs w:val="36"/>
    </w:rPr>
  </w:style>
  <w:style w:type="paragraph" w:styleId="Heading2">
    <w:name w:val="heading 2"/>
    <w:basedOn w:val="Normal"/>
    <w:next w:val="Normal"/>
    <w:pPr>
      <w:keepNext w:val="1"/>
      <w:keepLines w:val="1"/>
      <w:spacing w:after="0" w:before="180" w:line="320" w:lineRule="auto"/>
      <w:contextualSpacing w:val="1"/>
    </w:pPr>
    <w:rPr>
      <w:rFonts w:ascii="Arial" w:cs="Arial" w:eastAsia="Arial" w:hAnsi="Arial"/>
      <w:b w:val="1"/>
      <w:sz w:val="28"/>
      <w:szCs w:val="28"/>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color w:val="2e75b5"/>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ohdsi.org/web/wiki/doku.php?id=documentation:cdm:dose_era" TargetMode="External"/><Relationship Id="rId20" Type="http://schemas.openxmlformats.org/officeDocument/2006/relationships/hyperlink" Target="http://www.ohdsi.org/web/wiki/doku.php?id=documentation:cdm:measurement" TargetMode="External"/><Relationship Id="rId42" Type="http://schemas.openxmlformats.org/officeDocument/2006/relationships/header" Target="header1.xml"/><Relationship Id="rId41" Type="http://schemas.openxmlformats.org/officeDocument/2006/relationships/hyperlink" Target="http://www.ohdsi.org/web/wiki/doku.php?id=documentation:cdm:condition_era" TargetMode="External"/><Relationship Id="rId22" Type="http://schemas.openxmlformats.org/officeDocument/2006/relationships/hyperlink" Target="http://www.ohdsi.org/web/wiki/doku.php?id=documentation:cdm:measurement" TargetMode="External"/><Relationship Id="rId21" Type="http://schemas.openxmlformats.org/officeDocument/2006/relationships/hyperlink" Target="http://www.ohdsi.org/web/wiki/doku.php?id=documentation:cdm:measurement" TargetMode="External"/><Relationship Id="rId43" Type="http://schemas.openxmlformats.org/officeDocument/2006/relationships/footer" Target="footer1.xml"/><Relationship Id="rId24" Type="http://schemas.openxmlformats.org/officeDocument/2006/relationships/hyperlink" Target="http://www.ohdsi.org/web/wiki/doku.php?id=documentation:cdm:visit_occurrence" TargetMode="External"/><Relationship Id="rId23" Type="http://schemas.openxmlformats.org/officeDocument/2006/relationships/hyperlink" Target="http://www.ohdsi.org/web/wiki/doku.php?id=documentation:cdm:observa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ohdsi.org/web/wiki/doku.php?id=documentation:cdm:death" TargetMode="External"/><Relationship Id="rId26" Type="http://schemas.openxmlformats.org/officeDocument/2006/relationships/hyperlink" Target="http://www.ohdsi.org/web/wiki/doku.php?id=documentation:cdm:observation_period" TargetMode="External"/><Relationship Id="rId25" Type="http://schemas.openxmlformats.org/officeDocument/2006/relationships/hyperlink" Target="http://www.ohdsi.org/web/wiki/doku.php?id=documentation:cdm:visit_occurrence" TargetMode="External"/><Relationship Id="rId28" Type="http://schemas.openxmlformats.org/officeDocument/2006/relationships/hyperlink" Target="http://www.ohdsi.org/web/wiki/doku.php?id=documentation:cdm:device_exposure" TargetMode="External"/><Relationship Id="rId27" Type="http://schemas.openxmlformats.org/officeDocument/2006/relationships/hyperlink" Target="http://www.ohdsi.org/web/wiki/doku.php?id=documentation:cdm:fact_relationship" TargetMode="External"/><Relationship Id="rId5" Type="http://schemas.openxmlformats.org/officeDocument/2006/relationships/image" Target="media/image01.jpg"/><Relationship Id="rId6" Type="http://schemas.openxmlformats.org/officeDocument/2006/relationships/hyperlink" Target="http://www.ohdsi.org/web/wiki/doku.php?id=documentation:cdm:measurement" TargetMode="External"/><Relationship Id="rId29" Type="http://schemas.openxmlformats.org/officeDocument/2006/relationships/hyperlink" Target="http://www.ohdsi.org/web/wiki/doku.php?id=documentation:cdm:specimen" TargetMode="External"/><Relationship Id="rId7" Type="http://schemas.openxmlformats.org/officeDocument/2006/relationships/hyperlink" Target="http://www.ohdsi.org/web/wiki/doku.php?id=documentation:cdm:observation" TargetMode="External"/><Relationship Id="rId8" Type="http://schemas.openxmlformats.org/officeDocument/2006/relationships/hyperlink" Target="http://www.ohdsi.org/web/wiki/doku.php?id=documentation:cdm:person" TargetMode="External"/><Relationship Id="rId31" Type="http://schemas.openxmlformats.org/officeDocument/2006/relationships/hyperlink" Target="http://www.ohdsi.org/web/wiki/doku.php?id=documentation:cdm:location" TargetMode="External"/><Relationship Id="rId30" Type="http://schemas.openxmlformats.org/officeDocument/2006/relationships/hyperlink" Target="http://www.ohdsi.org/web/wiki/doku.php?id=documentation:cdm:note" TargetMode="External"/><Relationship Id="rId11" Type="http://schemas.openxmlformats.org/officeDocument/2006/relationships/hyperlink" Target="http://www.ohdsi.org/web/wiki/doku.php?id=documentation:cdm:death" TargetMode="External"/><Relationship Id="rId33" Type="http://schemas.openxmlformats.org/officeDocument/2006/relationships/hyperlink" Target="http://www.ohdsi.org/web/wiki/doku.php?id=documentation:cdm:care_site" TargetMode="External"/><Relationship Id="rId10" Type="http://schemas.openxmlformats.org/officeDocument/2006/relationships/hyperlink" Target="http://www.ohdsi.org/web/wiki/doku.php?id=documentation:cdm:death" TargetMode="External"/><Relationship Id="rId32" Type="http://schemas.openxmlformats.org/officeDocument/2006/relationships/hyperlink" Target="http://www.ohdsi.org/web/wiki/doku.php?id=documentation:cdm:care_site" TargetMode="External"/><Relationship Id="rId13" Type="http://schemas.openxmlformats.org/officeDocument/2006/relationships/hyperlink" Target="http://www.ohdsi.org/web/wiki/doku.php?id=documentation:cdm:death" TargetMode="External"/><Relationship Id="rId35" Type="http://schemas.openxmlformats.org/officeDocument/2006/relationships/hyperlink" Target="http://www.ohdsi.org/web/wiki/doku.php?id=documentation:cdm:payer_plan_period" TargetMode="External"/><Relationship Id="rId12" Type="http://schemas.openxmlformats.org/officeDocument/2006/relationships/hyperlink" Target="http://www.ohdsi.org/web/wiki/doku.php?id=documentation:cdm:death" TargetMode="External"/><Relationship Id="rId34" Type="http://schemas.openxmlformats.org/officeDocument/2006/relationships/hyperlink" Target="http://www.ohdsi.org/web/wiki/doku.php?id=documentation:cdm:provider" TargetMode="External"/><Relationship Id="rId15" Type="http://schemas.openxmlformats.org/officeDocument/2006/relationships/hyperlink" Target="http://www.ohdsi.org/web/wiki/doku.php?id=documentation:cdm:procedure_occurrence" TargetMode="External"/><Relationship Id="rId37" Type="http://schemas.openxmlformats.org/officeDocument/2006/relationships/hyperlink" Target="http://www.ohdsi.org/web/wiki/doku.php?id=documentation:cdm:cohort" TargetMode="External"/><Relationship Id="rId14" Type="http://schemas.openxmlformats.org/officeDocument/2006/relationships/hyperlink" Target="http://www.ohdsi.org/web/wiki/doku.php?id=documentation:cdm:death" TargetMode="External"/><Relationship Id="rId36" Type="http://schemas.openxmlformats.org/officeDocument/2006/relationships/hyperlink" Target="http://www.ohdsi.org/web/wiki/doku.php?id=documentation:cdm:cost" TargetMode="External"/><Relationship Id="rId17" Type="http://schemas.openxmlformats.org/officeDocument/2006/relationships/hyperlink" Target="http://www.ohdsi.org/web/wiki/doku.php?id=documentation:cdm:condition_occurrence" TargetMode="External"/><Relationship Id="rId39" Type="http://schemas.openxmlformats.org/officeDocument/2006/relationships/hyperlink" Target="http://www.ohdsi.org/web/wiki/doku.php?id=documentation:cdm:drug_era" TargetMode="External"/><Relationship Id="rId16" Type="http://schemas.openxmlformats.org/officeDocument/2006/relationships/hyperlink" Target="http://www.ohdsi.org/web/wiki/doku.php?id=documentation:cdm:drug_exposure" TargetMode="External"/><Relationship Id="rId38" Type="http://schemas.openxmlformats.org/officeDocument/2006/relationships/hyperlink" Target="http://www.ohdsi.org/web/wiki/doku.php?id=documentation:cdm:cohort_attribute" TargetMode="External"/><Relationship Id="rId19" Type="http://schemas.openxmlformats.org/officeDocument/2006/relationships/hyperlink" Target="http://www.ohdsi.org/web/wiki/doku.php?id=documentation:cdm:measurement" TargetMode="External"/><Relationship Id="rId18" Type="http://schemas.openxmlformats.org/officeDocument/2006/relationships/hyperlink" Target="http://www.ohdsi.org/web/wiki/doku.php?id=documentation:cdm:measurement" TargetMode="External"/></Relationships>
</file>