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0" distT="0" distL="0" distR="0">
            <wp:extent cx="2149475" cy="724535"/>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2149475" cy="7245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r w:rsidDel="00000000" w:rsidR="00000000" w:rsidRPr="00000000">
        <mc:AlternateContent>
          <mc:Choice Requires="wpg">
            <w:drawing>
              <wp:anchor allowOverlap="1" behindDoc="0" distB="0" distT="0" distL="0" distR="0" hidden="0" layoutInCell="0" locked="0" relativeHeight="0" simplePos="0">
                <wp:simplePos x="0" y="0"/>
                <wp:positionH relativeFrom="margin">
                  <wp:posOffset>923925</wp:posOffset>
                </wp:positionH>
                <wp:positionV relativeFrom="paragraph">
                  <wp:posOffset>0</wp:posOffset>
                </wp:positionV>
                <wp:extent cx="5019675" cy="1309688"/>
                <wp:effectExtent b="0" l="0" r="0" t="0"/>
                <wp:wrapNone/>
                <wp:docPr id="2" name=""/>
                <a:graphic>
                  <a:graphicData uri="http://schemas.microsoft.com/office/word/2010/wordprocessingShape">
                    <wps:wsp>
                      <wps:cNvSpPr/>
                      <wps:cNvPr id="2" name="Shape 2"/>
                      <wps:spPr>
                        <a:xfrm>
                          <a:off x="2693288" y="3222788"/>
                          <a:ext cx="5305425" cy="1114425"/>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OMOP Common Data Model (CDM V5.0)</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40"/>
                                <w:vertAlign w:val="baseline"/>
                              </w:rPr>
                              <w:t xml:space="preserve">ETL Mapping Specification </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40"/>
                                <w:vertAlign w:val="baseline"/>
                              </w:rPr>
                              <w:t xml:space="preserve">(</w:t>
                            </w:r>
                            <w:r w:rsidDel="00000000" w:rsidR="00000000" w:rsidRPr="00000000">
                              <w:rPr>
                                <w:rFonts w:ascii="Arial" w:cs="Arial" w:eastAsia="Arial" w:hAnsi="Arial"/>
                                <w:b w:val="1"/>
                                <w:i w:val="1"/>
                                <w:smallCaps w:val="0"/>
                                <w:strike w:val="0"/>
                                <w:color w:val="000000"/>
                                <w:sz w:val="40"/>
                                <w:vertAlign w:val="baseline"/>
                              </w:rPr>
                              <w:t xml:space="preserve">German</w:t>
                            </w:r>
                            <w:r w:rsidDel="00000000" w:rsidR="00000000" w:rsidRPr="00000000">
                              <w:rPr>
                                <w:rFonts w:ascii="Arial" w:cs="Arial" w:eastAsia="Arial" w:hAnsi="Arial"/>
                                <w:b w:val="1"/>
                                <w:i w:val="1"/>
                                <w:smallCaps w:val="0"/>
                                <w:strike w:val="0"/>
                                <w:color w:val="000000"/>
                                <w:sz w:val="40"/>
                                <w:vertAlign w:val="baseline"/>
                              </w:rPr>
                              <w:t xml:space="preserve"> Disease Analyzer)</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2"/>
                                <w:vertAlign w:val="baseline"/>
                              </w:rPr>
                            </w:r>
                          </w:p>
                        </w:txbxContent>
                      </wps:txbx>
                      <wps:bodyPr anchorCtr="0" anchor="t" bIns="45700" lIns="91425" rIns="91425" tIns="45700"/>
                    </wps:wsp>
                  </a:graphicData>
                </a:graphic>
              </wp:anchor>
            </w:drawing>
          </mc:Choice>
          <mc:Fallback>
            <w:drawing>
              <wp:anchor allowOverlap="1" behindDoc="0" distB="0" distT="0" distL="0" distR="0" hidden="0" layoutInCell="0" locked="0" relativeHeight="0" simplePos="0">
                <wp:simplePos x="0" y="0"/>
                <wp:positionH relativeFrom="margin">
                  <wp:posOffset>923925</wp:posOffset>
                </wp:positionH>
                <wp:positionV relativeFrom="paragraph">
                  <wp:posOffset>0</wp:posOffset>
                </wp:positionV>
                <wp:extent cx="5019675" cy="1309688"/>
                <wp:effectExtent b="0" l="0" r="0" t="0"/>
                <wp:wrapNone/>
                <wp:docPr id="2"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5019675" cy="1309688"/>
                        </a:xfrm>
                        <a:prstGeom prst="rect"/>
                        <a:ln/>
                      </pic:spPr>
                    </pic:pic>
                  </a:graphicData>
                </a:graphic>
              </wp:anchor>
            </w:drawing>
          </mc:Fallback>
        </mc:AlternateConten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60" w:before="120" w:lineRule="auto"/>
        <w:ind w:left="720" w:firstLine="0"/>
        <w:contextualSpacing w:val="0"/>
        <w:jc w:val="center"/>
      </w:pPr>
      <w:r w:rsidDel="00000000" w:rsidR="00000000" w:rsidRPr="00000000">
        <w:rPr>
          <w:rtl w:val="0"/>
        </w:rPr>
      </w:r>
    </w:p>
    <w:p w:rsidR="00000000" w:rsidDel="00000000" w:rsidP="00000000" w:rsidRDefault="00000000" w:rsidRPr="00000000">
      <w:pPr>
        <w:spacing w:after="60" w:before="120" w:lineRule="auto"/>
        <w:ind w:left="72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59" w:lineRule="auto"/>
        <w:contextualSpacing w:val="0"/>
        <w:jc w:val="center"/>
      </w:pPr>
      <w:bookmarkStart w:colFirst="0" w:colLast="0" w:name="_30j0zll" w:id="0"/>
      <w:bookmarkEnd w:id="0"/>
      <w:r w:rsidDel="00000000" w:rsidR="00000000" w:rsidRPr="00000000">
        <w:rPr>
          <w:rFonts w:ascii="Calibri" w:cs="Calibri" w:eastAsia="Calibri" w:hAnsi="Calibri"/>
          <w:b w:val="1"/>
          <w:sz w:val="28"/>
          <w:szCs w:val="28"/>
          <w:rtl w:val="0"/>
        </w:rPr>
        <w:t xml:space="preserve">Revision history</w:t>
      </w:r>
    </w:p>
    <w:tbl>
      <w:tblPr>
        <w:tblStyle w:val="Table1"/>
        <w:bidiVisual w:val="0"/>
        <w:tblW w:w="9355.0" w:type="dxa"/>
        <w:jc w:val="left"/>
        <w:tblInd w:w="3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0"/>
        <w:gridCol w:w="1455"/>
        <w:gridCol w:w="1920"/>
        <w:gridCol w:w="4700"/>
        <w:tblGridChange w:id="0">
          <w:tblGrid>
            <w:gridCol w:w="1280"/>
            <w:gridCol w:w="1455"/>
            <w:gridCol w:w="1920"/>
            <w:gridCol w:w="4700"/>
          </w:tblGrid>
        </w:tblGridChange>
      </w:tblGrid>
      <w:tr>
        <w:tc>
          <w:tcPr/>
          <w:p w:rsidR="00000000" w:rsidDel="00000000" w:rsidP="00000000" w:rsidRDefault="00000000" w:rsidRPr="00000000">
            <w:pPr>
              <w:spacing w:after="120" w:before="60" w:line="240" w:lineRule="auto"/>
              <w:contextualSpacing w:val="0"/>
              <w:jc w:val="center"/>
            </w:pPr>
            <w:r w:rsidDel="00000000" w:rsidR="00000000" w:rsidRPr="00000000">
              <w:rPr>
                <w:b w:val="1"/>
                <w:rtl w:val="0"/>
              </w:rPr>
              <w:t xml:space="preserve">Version</w:t>
            </w:r>
          </w:p>
        </w:tc>
        <w:tc>
          <w:tcPr/>
          <w:p w:rsidR="00000000" w:rsidDel="00000000" w:rsidP="00000000" w:rsidRDefault="00000000" w:rsidRPr="00000000">
            <w:pPr>
              <w:spacing w:after="120" w:before="60" w:line="240" w:lineRule="auto"/>
              <w:contextualSpacing w:val="0"/>
              <w:jc w:val="center"/>
            </w:pPr>
            <w:r w:rsidDel="00000000" w:rsidR="00000000" w:rsidRPr="00000000">
              <w:rPr>
                <w:b w:val="1"/>
                <w:rtl w:val="0"/>
              </w:rPr>
              <w:t xml:space="preserve">Author</w:t>
            </w:r>
          </w:p>
        </w:tc>
        <w:tc>
          <w:tcPr/>
          <w:p w:rsidR="00000000" w:rsidDel="00000000" w:rsidP="00000000" w:rsidRDefault="00000000" w:rsidRPr="00000000">
            <w:pPr>
              <w:spacing w:after="120" w:before="60" w:line="240" w:lineRule="auto"/>
              <w:contextualSpacing w:val="0"/>
              <w:jc w:val="center"/>
            </w:pPr>
            <w:r w:rsidDel="00000000" w:rsidR="00000000" w:rsidRPr="00000000">
              <w:rPr>
                <w:b w:val="1"/>
                <w:rtl w:val="0"/>
              </w:rPr>
              <w:t xml:space="preserve">Date</w:t>
            </w:r>
          </w:p>
        </w:tc>
        <w:tc>
          <w:tcPr/>
          <w:p w:rsidR="00000000" w:rsidDel="00000000" w:rsidP="00000000" w:rsidRDefault="00000000" w:rsidRPr="00000000">
            <w:pPr>
              <w:spacing w:after="120" w:before="60" w:line="240" w:lineRule="auto"/>
              <w:contextualSpacing w:val="0"/>
              <w:jc w:val="center"/>
            </w:pPr>
            <w:r w:rsidDel="00000000" w:rsidR="00000000" w:rsidRPr="00000000">
              <w:rPr>
                <w:b w:val="1"/>
                <w:rtl w:val="0"/>
              </w:rPr>
              <w:t xml:space="preserve">Description</w:t>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V1.0</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18 October 2016</w:t>
            </w:r>
          </w:p>
        </w:tc>
        <w:tc>
          <w:tcPr/>
          <w:p w:rsidR="00000000" w:rsidDel="00000000" w:rsidP="00000000" w:rsidRDefault="00000000" w:rsidRPr="00000000">
            <w:pPr>
              <w:spacing w:after="0" w:before="60" w:line="240" w:lineRule="auto"/>
              <w:contextualSpacing w:val="0"/>
            </w:pPr>
            <w:r w:rsidDel="00000000" w:rsidR="00000000" w:rsidRPr="00000000">
              <w:rPr>
                <w:rtl w:val="0"/>
              </w:rPr>
              <w:t xml:space="preserve">Version 1</w:t>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V1.1</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25 October 2016</w:t>
            </w:r>
          </w:p>
        </w:tc>
        <w:tc>
          <w:tcPr/>
          <w:p w:rsidR="00000000" w:rsidDel="00000000" w:rsidP="00000000" w:rsidRDefault="00000000" w:rsidRPr="00000000">
            <w:pPr>
              <w:numPr>
                <w:ilvl w:val="0"/>
                <w:numId w:val="29"/>
              </w:numPr>
              <w:spacing w:after="0" w:before="60" w:line="240" w:lineRule="auto"/>
              <w:ind w:left="330" w:hanging="270"/>
              <w:contextualSpacing w:val="1"/>
              <w:rPr/>
            </w:pPr>
            <w:r w:rsidDel="00000000" w:rsidR="00000000" w:rsidRPr="00000000">
              <w:rPr>
                <w:rtl w:val="0"/>
              </w:rPr>
              <w:t xml:space="preserve">Mapping rules and field mapping were corrected for cdm.person, cdm.provider, cdm.location, cdm.care_site tables</w:t>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V1.2</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31 October 2016</w:t>
            </w:r>
          </w:p>
        </w:tc>
        <w:tc>
          <w:tcPr/>
          <w:p w:rsidR="00000000" w:rsidDel="00000000" w:rsidP="00000000" w:rsidRDefault="00000000" w:rsidRPr="00000000">
            <w:pPr>
              <w:numPr>
                <w:ilvl w:val="0"/>
                <w:numId w:val="28"/>
              </w:numPr>
              <w:spacing w:after="0" w:before="60" w:line="240" w:lineRule="auto"/>
              <w:ind w:left="330" w:hanging="270"/>
              <w:contextualSpacing w:val="1"/>
              <w:rPr/>
            </w:pPr>
            <w:r w:rsidDel="00000000" w:rsidR="00000000" w:rsidRPr="00000000">
              <w:rPr>
                <w:rtl w:val="0"/>
              </w:rPr>
              <w:t xml:space="preserve">Mapping rules and field mapping were corrected for cdm.death table</w:t>
            </w:r>
          </w:p>
          <w:p w:rsidR="00000000" w:rsidDel="00000000" w:rsidP="00000000" w:rsidRDefault="00000000" w:rsidRPr="00000000">
            <w:pPr>
              <w:numPr>
                <w:ilvl w:val="0"/>
                <w:numId w:val="28"/>
              </w:numPr>
              <w:spacing w:after="0" w:before="60" w:line="240" w:lineRule="auto"/>
              <w:ind w:left="330" w:hanging="270"/>
              <w:contextualSpacing w:val="1"/>
              <w:rPr/>
            </w:pPr>
            <w:r w:rsidDel="00000000" w:rsidR="00000000" w:rsidRPr="00000000">
              <w:rPr>
                <w:rtl w:val="0"/>
              </w:rPr>
              <w:t xml:space="preserve">Mapping rules and field mapping were added for lookup tables biometric_concept_lk, icd10_concept_lk and voc_icd10_to_standard_lk</w:t>
            </w:r>
          </w:p>
          <w:p w:rsidR="00000000" w:rsidDel="00000000" w:rsidP="00000000" w:rsidRDefault="00000000" w:rsidRPr="00000000">
            <w:pPr>
              <w:numPr>
                <w:ilvl w:val="0"/>
                <w:numId w:val="28"/>
              </w:numPr>
              <w:spacing w:after="0" w:before="60" w:line="240" w:lineRule="auto"/>
              <w:ind w:left="330" w:hanging="270"/>
              <w:contextualSpacing w:val="1"/>
              <w:rPr/>
            </w:pPr>
            <w:r w:rsidDel="00000000" w:rsidR="00000000" w:rsidRPr="00000000">
              <w:rPr>
                <w:rtl w:val="0"/>
              </w:rPr>
              <w:t xml:space="preserve">Business rule n.9 was added</w:t>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V1.3</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7 November 2016</w:t>
            </w:r>
          </w:p>
        </w:tc>
        <w:tc>
          <w:tcPr/>
          <w:p w:rsidR="00000000" w:rsidDel="00000000" w:rsidP="00000000" w:rsidRDefault="00000000" w:rsidRPr="00000000">
            <w:pPr>
              <w:numPr>
                <w:ilvl w:val="0"/>
                <w:numId w:val="16"/>
              </w:numPr>
              <w:spacing w:after="0" w:before="60" w:line="240" w:lineRule="auto"/>
              <w:ind w:left="420" w:hanging="360"/>
              <w:contextualSpacing w:val="1"/>
              <w:rPr/>
            </w:pPr>
            <w:r w:rsidDel="00000000" w:rsidR="00000000" w:rsidRPr="00000000">
              <w:rPr>
                <w:rtl w:val="0"/>
              </w:rPr>
              <w:t xml:space="preserve">Mapping rules and field mapping were added for measurement and condition_occurrence tables</w:t>
            </w:r>
          </w:p>
          <w:p w:rsidR="00000000" w:rsidDel="00000000" w:rsidP="00000000" w:rsidRDefault="00000000" w:rsidRPr="00000000">
            <w:pPr>
              <w:numPr>
                <w:ilvl w:val="0"/>
                <w:numId w:val="16"/>
              </w:numPr>
              <w:spacing w:after="0" w:before="60" w:line="240" w:lineRule="auto"/>
              <w:ind w:left="420" w:hanging="360"/>
              <w:contextualSpacing w:val="1"/>
              <w:rPr/>
            </w:pPr>
            <w:r w:rsidDel="00000000" w:rsidR="00000000" w:rsidRPr="00000000">
              <w:rPr>
                <w:rtl w:val="0"/>
              </w:rPr>
              <w:t xml:space="preserve">Business rules n.3 and 5. were corrected,  n.9-10 were added</w:t>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V1.4</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15 November 2016</w:t>
            </w:r>
          </w:p>
        </w:tc>
        <w:tc>
          <w:tcPr/>
          <w:p w:rsidR="00000000" w:rsidDel="00000000" w:rsidP="00000000" w:rsidRDefault="00000000" w:rsidRPr="00000000">
            <w:pPr>
              <w:numPr>
                <w:ilvl w:val="0"/>
                <w:numId w:val="5"/>
              </w:numPr>
              <w:spacing w:after="0" w:before="60" w:line="240" w:lineRule="auto"/>
              <w:ind w:left="420" w:hanging="360"/>
              <w:contextualSpacing w:val="1"/>
              <w:rPr/>
            </w:pPr>
            <w:r w:rsidDel="00000000" w:rsidR="00000000" w:rsidRPr="00000000">
              <w:rPr>
                <w:rtl w:val="0"/>
              </w:rPr>
              <w:t xml:space="preserve">Mapping rules and field mapping were added for observation, procedure_occurrence, drug_exposure, device_exposure, visit_occurrence and observation_period tables</w:t>
            </w:r>
          </w:p>
          <w:p w:rsidR="00000000" w:rsidDel="00000000" w:rsidP="00000000" w:rsidRDefault="00000000" w:rsidRPr="00000000">
            <w:pPr>
              <w:numPr>
                <w:ilvl w:val="0"/>
                <w:numId w:val="5"/>
              </w:numPr>
              <w:spacing w:after="0" w:before="60" w:line="240" w:lineRule="auto"/>
              <w:ind w:left="420" w:hanging="360"/>
              <w:contextualSpacing w:val="1"/>
              <w:rPr/>
            </w:pPr>
            <w:r w:rsidDel="00000000" w:rsidR="00000000" w:rsidRPr="00000000">
              <w:rPr>
                <w:rtl w:val="0"/>
              </w:rPr>
              <w:t xml:space="preserve">Date for records from condition_occurrence and measurement (populated from src.patient table) was changed (date of first contact of patient instead of date of dataset)</w:t>
            </w:r>
          </w:p>
          <w:p w:rsidR="00000000" w:rsidDel="00000000" w:rsidP="00000000" w:rsidRDefault="00000000" w:rsidRPr="00000000">
            <w:pPr>
              <w:numPr>
                <w:ilvl w:val="0"/>
                <w:numId w:val="5"/>
              </w:numPr>
              <w:spacing w:after="0" w:before="60" w:line="240" w:lineRule="auto"/>
              <w:ind w:left="420" w:hanging="360"/>
              <w:contextualSpacing w:val="1"/>
              <w:rPr/>
            </w:pPr>
            <w:r w:rsidDel="00000000" w:rsidR="00000000" w:rsidRPr="00000000">
              <w:rPr>
                <w:rtl w:val="0"/>
              </w:rPr>
              <w:t xml:space="preserve">Applied rule for death date was corrected </w:t>
            </w:r>
          </w:p>
          <w:p w:rsidR="00000000" w:rsidDel="00000000" w:rsidP="00000000" w:rsidRDefault="00000000" w:rsidRPr="00000000">
            <w:pPr>
              <w:numPr>
                <w:ilvl w:val="0"/>
                <w:numId w:val="5"/>
              </w:numPr>
              <w:spacing w:after="0" w:before="60" w:line="240" w:lineRule="auto"/>
              <w:ind w:left="420" w:hanging="360"/>
              <w:contextualSpacing w:val="1"/>
              <w:rPr/>
            </w:pPr>
            <w:r w:rsidDel="00000000" w:rsidR="00000000" w:rsidRPr="00000000">
              <w:rPr>
                <w:rtl w:val="0"/>
              </w:rPr>
              <w:t xml:space="preserve">business rule n.1 was corrected</w:t>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V1.5</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17 November 2016</w:t>
            </w:r>
          </w:p>
        </w:tc>
        <w:tc>
          <w:tcPr/>
          <w:p w:rsidR="00000000" w:rsidDel="00000000" w:rsidP="00000000" w:rsidRDefault="00000000" w:rsidRPr="00000000">
            <w:pPr>
              <w:numPr>
                <w:ilvl w:val="0"/>
                <w:numId w:val="18"/>
              </w:numPr>
              <w:spacing w:after="0" w:before="60" w:line="240" w:lineRule="auto"/>
              <w:ind w:left="420" w:hanging="360"/>
              <w:contextualSpacing w:val="1"/>
              <w:rPr/>
            </w:pPr>
            <w:r w:rsidDel="00000000" w:rsidR="00000000" w:rsidRPr="00000000">
              <w:rPr>
                <w:rtl w:val="0"/>
              </w:rPr>
              <w:t xml:space="preserve">Links to appendix B (stcm) were added</w:t>
            </w:r>
          </w:p>
          <w:p w:rsidR="00000000" w:rsidDel="00000000" w:rsidP="00000000" w:rsidRDefault="00000000" w:rsidRPr="00000000">
            <w:pPr>
              <w:numPr>
                <w:ilvl w:val="0"/>
                <w:numId w:val="18"/>
              </w:numPr>
              <w:spacing w:after="0" w:before="60" w:line="240" w:lineRule="auto"/>
              <w:ind w:left="420" w:hanging="360"/>
              <w:contextualSpacing w:val="1"/>
              <w:rPr/>
            </w:pPr>
            <w:r w:rsidDel="00000000" w:rsidR="00000000" w:rsidRPr="00000000">
              <w:rPr>
                <w:rtl w:val="0"/>
              </w:rPr>
              <w:t xml:space="preserve">Date of current dataset was added</w:t>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V1.6</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18 November 2016</w:t>
            </w:r>
          </w:p>
        </w:tc>
        <w:tc>
          <w:tcPr/>
          <w:p w:rsidR="00000000" w:rsidDel="00000000" w:rsidP="00000000" w:rsidRDefault="00000000" w:rsidRPr="00000000">
            <w:pPr>
              <w:numPr>
                <w:ilvl w:val="0"/>
                <w:numId w:val="10"/>
              </w:numPr>
              <w:spacing w:after="0" w:before="60" w:line="240" w:lineRule="auto"/>
              <w:ind w:left="420" w:hanging="360"/>
              <w:contextualSpacing w:val="1"/>
              <w:rPr/>
            </w:pPr>
            <w:r w:rsidDel="00000000" w:rsidR="00000000" w:rsidRPr="00000000">
              <w:rPr>
                <w:rtl w:val="0"/>
              </w:rPr>
              <w:t xml:space="preserve">Rules about calculating date of first contact of patient and most recent date of contact of patient were added in business rules summary, links to this rule were added</w:t>
            </w:r>
          </w:p>
          <w:p w:rsidR="00000000" w:rsidDel="00000000" w:rsidP="00000000" w:rsidRDefault="00000000" w:rsidRPr="00000000">
            <w:pPr>
              <w:numPr>
                <w:ilvl w:val="0"/>
                <w:numId w:val="10"/>
              </w:numPr>
              <w:spacing w:after="0" w:before="60" w:line="240" w:lineRule="auto"/>
              <w:ind w:left="420" w:hanging="360"/>
              <w:contextualSpacing w:val="1"/>
              <w:rPr>
                <w:rFonts w:ascii="Calibri" w:cs="Calibri" w:eastAsia="Calibri" w:hAnsi="Calibri"/>
              </w:rPr>
            </w:pPr>
            <w:r w:rsidDel="00000000" w:rsidR="00000000" w:rsidRPr="00000000">
              <w:rPr>
                <w:rtl w:val="0"/>
              </w:rPr>
              <w:t xml:space="preserve">Mapping rules and field mapping were added for payer_plan_period and cost</w:t>
            </w:r>
          </w:p>
          <w:p w:rsidR="00000000" w:rsidDel="00000000" w:rsidP="00000000" w:rsidRDefault="00000000" w:rsidRPr="00000000">
            <w:pPr>
              <w:numPr>
                <w:ilvl w:val="0"/>
                <w:numId w:val="10"/>
              </w:numPr>
              <w:spacing w:after="0" w:before="60" w:line="240" w:lineRule="auto"/>
              <w:ind w:left="420" w:hanging="360"/>
              <w:contextualSpacing w:val="1"/>
              <w:rPr/>
            </w:pPr>
            <w:r w:rsidDel="00000000" w:rsidR="00000000" w:rsidRPr="00000000">
              <w:rPr>
                <w:rtl w:val="0"/>
              </w:rPr>
              <w:t xml:space="preserve">Applied rule for observation_source_value for records from src.action_events.text was changed (comment about ‘Referral’ was added)</w:t>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V1.7</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22 November 2016</w:t>
            </w:r>
          </w:p>
        </w:tc>
        <w:tc>
          <w:tcPr/>
          <w:p w:rsidR="00000000" w:rsidDel="00000000" w:rsidP="00000000" w:rsidRDefault="00000000" w:rsidRPr="00000000">
            <w:pPr>
              <w:numPr>
                <w:ilvl w:val="0"/>
                <w:numId w:val="22"/>
              </w:numPr>
              <w:spacing w:after="0" w:before="60" w:line="240" w:lineRule="auto"/>
              <w:ind w:left="420" w:hanging="360"/>
              <w:contextualSpacing w:val="1"/>
              <w:rPr/>
            </w:pPr>
            <w:r w:rsidDel="00000000" w:rsidR="00000000" w:rsidRPr="00000000">
              <w:rPr>
                <w:rtl w:val="0"/>
              </w:rPr>
              <w:t xml:space="preserve">Summary was added for procedure_occurrence, observation, device_exposure, cost and death tables</w:t>
            </w:r>
          </w:p>
          <w:p w:rsidR="00000000" w:rsidDel="00000000" w:rsidP="00000000" w:rsidRDefault="00000000" w:rsidRPr="00000000">
            <w:pPr>
              <w:numPr>
                <w:ilvl w:val="0"/>
                <w:numId w:val="22"/>
              </w:numPr>
              <w:spacing w:after="0" w:before="60" w:line="240" w:lineRule="auto"/>
              <w:ind w:left="420" w:hanging="360"/>
              <w:contextualSpacing w:val="1"/>
              <w:rPr/>
            </w:pPr>
            <w:r w:rsidDel="00000000" w:rsidR="00000000" w:rsidRPr="00000000">
              <w:rPr>
                <w:rtl w:val="0"/>
              </w:rPr>
              <w:t xml:space="preserve">Mapping rules and field mapping were corrected for drug_exposure and cost tables, mapping rules and field mapping were added for lookup table drug_exposure_cost </w:t>
            </w:r>
          </w:p>
          <w:p w:rsidR="00000000" w:rsidDel="00000000" w:rsidP="00000000" w:rsidRDefault="00000000" w:rsidRPr="00000000">
            <w:pPr>
              <w:numPr>
                <w:ilvl w:val="0"/>
                <w:numId w:val="22"/>
              </w:numPr>
              <w:spacing w:after="0" w:before="60" w:line="240" w:lineRule="auto"/>
              <w:ind w:left="420" w:hanging="360"/>
              <w:contextualSpacing w:val="1"/>
              <w:rPr>
                <w:u w:val="none"/>
              </w:rPr>
            </w:pPr>
            <w:r w:rsidDel="00000000" w:rsidR="00000000" w:rsidRPr="00000000">
              <w:rPr>
                <w:rtl w:val="0"/>
              </w:rPr>
              <w:t xml:space="preserve">Device mapping was added in appendix</w:t>
            </w:r>
          </w:p>
          <w:p w:rsidR="00000000" w:rsidDel="00000000" w:rsidP="00000000" w:rsidRDefault="00000000" w:rsidRPr="00000000">
            <w:pPr>
              <w:numPr>
                <w:ilvl w:val="0"/>
                <w:numId w:val="22"/>
              </w:numPr>
              <w:spacing w:after="0" w:before="60" w:line="240" w:lineRule="auto"/>
              <w:ind w:left="420" w:hanging="360"/>
              <w:contextualSpacing w:val="1"/>
              <w:rPr>
                <w:u w:val="none"/>
              </w:rPr>
            </w:pPr>
            <w:r w:rsidDel="00000000" w:rsidR="00000000" w:rsidRPr="00000000">
              <w:rPr>
                <w:rtl w:val="0"/>
              </w:rPr>
              <w:t xml:space="preserve">Note about device with domain_id = ‘Observation’ was added in mapping rules of device_exposure table</w:t>
            </w:r>
          </w:p>
          <w:p w:rsidR="00000000" w:rsidDel="00000000" w:rsidP="00000000" w:rsidRDefault="00000000" w:rsidRPr="00000000">
            <w:pPr>
              <w:numPr>
                <w:ilvl w:val="0"/>
                <w:numId w:val="22"/>
              </w:numPr>
              <w:spacing w:after="0" w:before="60" w:line="240" w:lineRule="auto"/>
              <w:ind w:left="420" w:hanging="360"/>
              <w:contextualSpacing w:val="1"/>
              <w:rPr>
                <w:u w:val="none"/>
              </w:rPr>
            </w:pPr>
            <w:r w:rsidDel="00000000" w:rsidR="00000000" w:rsidRPr="00000000">
              <w:rPr>
                <w:rtl w:val="0"/>
              </w:rPr>
              <w:t xml:space="preserve">Records from src.action_events where text = ‘DMP..’ were moved from procedure_occurence to observation </w:t>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V1.8</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30 November 2016</w:t>
            </w:r>
          </w:p>
        </w:tc>
        <w:tc>
          <w:tcPr/>
          <w:p w:rsidR="00000000" w:rsidDel="00000000" w:rsidP="00000000" w:rsidRDefault="00000000" w:rsidRPr="00000000">
            <w:pPr>
              <w:numPr>
                <w:ilvl w:val="0"/>
                <w:numId w:val="12"/>
              </w:numPr>
              <w:spacing w:after="0" w:before="60" w:line="240" w:lineRule="auto"/>
              <w:ind w:left="365.99999999999966" w:hanging="360"/>
              <w:contextualSpacing w:val="1"/>
              <w:rPr/>
            </w:pPr>
            <w:r w:rsidDel="00000000" w:rsidR="00000000" w:rsidRPr="00000000">
              <w:rPr>
                <w:rtl w:val="0"/>
              </w:rPr>
              <w:t xml:space="preserve">Rule for observation_period_end_date was changed (</w:t>
            </w:r>
            <w:r w:rsidDel="00000000" w:rsidR="00000000" w:rsidRPr="00000000">
              <w:rPr>
                <w:i w:val="1"/>
                <w:rtl w:val="0"/>
              </w:rPr>
              <w:t xml:space="preserve">IF calculated observation_period_end_date &gt; death_date of patient, populate with cdm.death.death_date</w:t>
            </w:r>
            <w:r w:rsidDel="00000000" w:rsidR="00000000" w:rsidRPr="00000000">
              <w:rPr>
                <w:rtl w:val="0"/>
              </w:rPr>
              <w:t xml:space="preserve">)</w:t>
            </w:r>
          </w:p>
          <w:p w:rsidR="00000000" w:rsidDel="00000000" w:rsidP="00000000" w:rsidRDefault="00000000" w:rsidRPr="00000000">
            <w:pPr>
              <w:numPr>
                <w:ilvl w:val="0"/>
                <w:numId w:val="12"/>
              </w:numPr>
              <w:spacing w:after="0" w:before="60" w:line="240" w:lineRule="auto"/>
              <w:ind w:left="365.99999999999966" w:hanging="360"/>
              <w:contextualSpacing w:val="1"/>
              <w:rPr/>
            </w:pPr>
            <w:r w:rsidDel="00000000" w:rsidR="00000000" w:rsidRPr="00000000">
              <w:rPr>
                <w:rtl w:val="0"/>
              </w:rPr>
              <w:t xml:space="preserve">Note about visits (with invalid visit date) after death_date was added in mapping rules of cdm.death table.</w:t>
            </w:r>
          </w:p>
          <w:p w:rsidR="00000000" w:rsidDel="00000000" w:rsidP="00000000" w:rsidRDefault="00000000" w:rsidRPr="00000000">
            <w:pPr>
              <w:numPr>
                <w:ilvl w:val="0"/>
                <w:numId w:val="12"/>
              </w:numPr>
              <w:spacing w:after="0" w:before="60" w:line="240" w:lineRule="auto"/>
              <w:ind w:left="365.99999999999966" w:hanging="360"/>
              <w:contextualSpacing w:val="1"/>
              <w:rPr>
                <w:u w:val="none"/>
              </w:rPr>
            </w:pPr>
            <w:r w:rsidDel="00000000" w:rsidR="00000000" w:rsidRPr="00000000">
              <w:rPr>
                <w:rtl w:val="0"/>
              </w:rPr>
              <w:t xml:space="preserve">Appendix A: source table mapping to CDM was added</w:t>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V1.9</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5 December 2016</w:t>
            </w:r>
          </w:p>
        </w:tc>
        <w:tc>
          <w:tcPr/>
          <w:p w:rsidR="00000000" w:rsidDel="00000000" w:rsidP="00000000" w:rsidRDefault="00000000" w:rsidRPr="00000000">
            <w:pPr>
              <w:numPr>
                <w:ilvl w:val="0"/>
                <w:numId w:val="11"/>
              </w:numPr>
              <w:spacing w:after="0" w:before="60" w:line="240" w:lineRule="auto"/>
              <w:ind w:left="365.99999999999966" w:hanging="360"/>
              <w:contextualSpacing w:val="1"/>
              <w:rPr/>
            </w:pPr>
            <w:r w:rsidDel="00000000" w:rsidR="00000000" w:rsidRPr="00000000">
              <w:rPr>
                <w:rtl w:val="0"/>
              </w:rPr>
              <w:t xml:space="preserve">Mapping rules for cdm.death table were updated (with examples)</w:t>
            </w:r>
          </w:p>
          <w:p w:rsidR="00000000" w:rsidDel="00000000" w:rsidP="00000000" w:rsidRDefault="00000000" w:rsidRPr="00000000">
            <w:pPr>
              <w:numPr>
                <w:ilvl w:val="0"/>
                <w:numId w:val="11"/>
              </w:numPr>
              <w:spacing w:after="0" w:before="60" w:line="240" w:lineRule="auto"/>
              <w:ind w:left="365.99999999999966" w:hanging="360"/>
              <w:contextualSpacing w:val="1"/>
              <w:rPr>
                <w:u w:val="none"/>
              </w:rPr>
            </w:pPr>
            <w:r w:rsidDel="00000000" w:rsidR="00000000" w:rsidRPr="00000000">
              <w:rPr>
                <w:rtl w:val="0"/>
              </w:rPr>
              <w:t xml:space="preserve">Mapping rules for lk.drug_exposure_cost table were updated (with logic for new drug_mapping)</w:t>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V1.10</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7 December 2016</w:t>
            </w:r>
          </w:p>
        </w:tc>
        <w:tc>
          <w:tcPr/>
          <w:p w:rsidR="00000000" w:rsidDel="00000000" w:rsidP="00000000" w:rsidRDefault="00000000" w:rsidRPr="00000000">
            <w:pPr>
              <w:numPr>
                <w:ilvl w:val="0"/>
                <w:numId w:val="24"/>
              </w:numPr>
              <w:spacing w:after="0" w:before="60" w:line="240" w:lineRule="auto"/>
              <w:ind w:left="365.99999999999966" w:hanging="360"/>
              <w:contextualSpacing w:val="1"/>
              <w:rPr/>
            </w:pPr>
            <w:r w:rsidDel="00000000" w:rsidR="00000000" w:rsidRPr="00000000">
              <w:rPr>
                <w:highlight w:val="white"/>
                <w:rtl w:val="0"/>
              </w:rPr>
              <w:t xml:space="preserve">Records associated with 'KEIN ADIPOSITAS' were moved from condition_occurrence to measurement</w:t>
            </w:r>
            <w:r w:rsidDel="00000000" w:rsidR="00000000" w:rsidRPr="00000000">
              <w:rPr>
                <w:rtl w:val="0"/>
              </w:rPr>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V1.11</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13 December 2016</w:t>
            </w:r>
          </w:p>
        </w:tc>
        <w:tc>
          <w:tcPr/>
          <w:p w:rsidR="00000000" w:rsidDel="00000000" w:rsidP="00000000" w:rsidRDefault="00000000" w:rsidRPr="00000000">
            <w:pPr>
              <w:numPr>
                <w:ilvl w:val="0"/>
                <w:numId w:val="13"/>
              </w:numPr>
              <w:spacing w:after="0" w:before="60" w:line="240" w:lineRule="auto"/>
              <w:ind w:left="365.99999999999966" w:hanging="360"/>
              <w:contextualSpacing w:val="1"/>
              <w:rPr/>
            </w:pPr>
            <w:r w:rsidDel="00000000" w:rsidR="00000000" w:rsidRPr="00000000">
              <w:rPr>
                <w:rtl w:val="0"/>
              </w:rPr>
              <w:t xml:space="preserve">Drug_exposure_cost was updated with route_mapping (from stcm)</w:t>
            </w:r>
          </w:p>
          <w:p w:rsidR="00000000" w:rsidDel="00000000" w:rsidP="00000000" w:rsidRDefault="00000000" w:rsidRPr="00000000">
            <w:pPr>
              <w:numPr>
                <w:ilvl w:val="0"/>
                <w:numId w:val="13"/>
              </w:numPr>
              <w:spacing w:after="0" w:before="60" w:line="240" w:lineRule="auto"/>
              <w:ind w:left="365.99999999999966" w:hanging="360"/>
              <w:contextualSpacing w:val="1"/>
              <w:rPr/>
            </w:pPr>
            <w:r w:rsidDel="00000000" w:rsidR="00000000" w:rsidRPr="00000000">
              <w:rPr>
                <w:highlight w:val="white"/>
                <w:rtl w:val="0"/>
              </w:rPr>
              <w:t xml:space="preserve">value_as_concept_id</w:t>
            </w:r>
            <w:r w:rsidDel="00000000" w:rsidR="00000000" w:rsidRPr="00000000">
              <w:rPr>
                <w:rtl w:val="0"/>
              </w:rPr>
              <w:t xml:space="preserve"> field was added in </w:t>
            </w:r>
            <w:r w:rsidDel="00000000" w:rsidR="00000000" w:rsidRPr="00000000">
              <w:rPr>
                <w:highlight w:val="white"/>
                <w:rtl w:val="0"/>
              </w:rPr>
              <w:t xml:space="preserve">VOC_ICD10_TO_STANDARD_LK</w:t>
            </w:r>
            <w:r w:rsidDel="00000000" w:rsidR="00000000" w:rsidRPr="00000000">
              <w:rPr>
                <w:rtl w:val="0"/>
              </w:rPr>
            </w:r>
          </w:p>
          <w:p w:rsidR="00000000" w:rsidDel="00000000" w:rsidP="00000000" w:rsidRDefault="00000000" w:rsidRPr="00000000">
            <w:pPr>
              <w:numPr>
                <w:ilvl w:val="0"/>
                <w:numId w:val="13"/>
              </w:numPr>
              <w:spacing w:after="0" w:before="60" w:line="240" w:lineRule="auto"/>
              <w:ind w:left="365.99999999999966" w:hanging="360"/>
              <w:contextualSpacing w:val="1"/>
              <w:rPr/>
            </w:pPr>
            <w:r w:rsidDel="00000000" w:rsidR="00000000" w:rsidRPr="00000000">
              <w:rPr>
                <w:highlight w:val="white"/>
                <w:rtl w:val="0"/>
              </w:rPr>
              <w:t xml:space="preserve">value_as_concept_id field was updated in measurement (rules 1, 2, 3) and observation (rules 1.1, 2.1, 3)</w:t>
            </w:r>
            <w:r w:rsidDel="00000000" w:rsidR="00000000" w:rsidRPr="00000000">
              <w:rPr>
                <w:rtl w:val="0"/>
              </w:rPr>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V1.12</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27 December 2016</w:t>
            </w:r>
          </w:p>
        </w:tc>
        <w:tc>
          <w:tcPr/>
          <w:p w:rsidR="00000000" w:rsidDel="00000000" w:rsidP="00000000" w:rsidRDefault="00000000" w:rsidRPr="00000000">
            <w:pPr>
              <w:numPr>
                <w:ilvl w:val="0"/>
                <w:numId w:val="17"/>
              </w:numPr>
              <w:spacing w:after="0" w:before="60" w:line="240" w:lineRule="auto"/>
              <w:ind w:left="365.99999999999966" w:hanging="360"/>
              <w:contextualSpacing w:val="1"/>
              <w:rPr/>
            </w:pPr>
            <w:r w:rsidDel="00000000" w:rsidR="00000000" w:rsidRPr="00000000">
              <w:rPr>
                <w:rtl w:val="0"/>
              </w:rPr>
              <w:t xml:space="preserve">Drug_exposure_cost and device_exposure were updated with logic for drug/device vocabulary from mapping team</w:t>
            </w:r>
          </w:p>
        </w:tc>
      </w:tr>
      <w:tr>
        <w:trPr>
          <w:ins w:author="Irina Yabbarova" w:id="0" w:date="2017-01-10T17:43:04Z"/>
        </w:trPr>
        <w:tc>
          <w:tcPr/>
          <w:p w:rsidR="00000000" w:rsidDel="00000000" w:rsidP="00000000" w:rsidRDefault="00000000" w:rsidRPr="00000000">
            <w:pPr>
              <w:spacing w:after="0" w:before="60" w:line="240" w:lineRule="auto"/>
              <w:contextualSpacing w:val="0"/>
              <w:jc w:val="center"/>
              <w:rPr>
                <w:ins w:author="Irina Yabbarova" w:id="0" w:date="2017-01-10T17:43:04Z"/>
              </w:rPr>
            </w:pPr>
            <w:ins w:author="Irina Yabbarova" w:id="0" w:date="2017-01-10T17:43:04Z">
              <w:r w:rsidDel="00000000" w:rsidR="00000000" w:rsidRPr="00000000">
                <w:rPr>
                  <w:rtl w:val="0"/>
                  <w:rPrChange w:author="Irina Yabbarova" w:id="1" w:date="2017-01-10T17:43:04Z">
                    <w:rPr/>
                  </w:rPrChange>
                </w:rPr>
                <w:t xml:space="preserve">V1.1</w:t>
              </w:r>
              <w:r w:rsidDel="00000000" w:rsidR="00000000" w:rsidRPr="00000000">
                <w:rPr>
                  <w:rtl w:val="0"/>
                </w:rPr>
                <w:t xml:space="preserve">3</w:t>
              </w:r>
              <w:r w:rsidDel="00000000" w:rsidR="00000000" w:rsidRPr="00000000">
                <w:rPr>
                  <w:rtl w:val="0"/>
                </w:rPr>
              </w:r>
            </w:ins>
          </w:p>
        </w:tc>
        <w:tc>
          <w:tcPr/>
          <w:p w:rsidR="00000000" w:rsidDel="00000000" w:rsidP="00000000" w:rsidRDefault="00000000" w:rsidRPr="00000000">
            <w:pPr>
              <w:spacing w:after="0" w:before="60" w:line="240" w:lineRule="auto"/>
              <w:contextualSpacing w:val="0"/>
              <w:jc w:val="center"/>
              <w:rPr>
                <w:ins w:author="Irina Yabbarova" w:id="0" w:date="2017-01-10T17:43:04Z"/>
              </w:rPr>
            </w:pPr>
            <w:ins w:author="Irina Yabbarova" w:id="0" w:date="2017-01-10T17:43:04Z">
              <w:r w:rsidDel="00000000" w:rsidR="00000000" w:rsidRPr="00000000">
                <w:rPr>
                  <w:rtl w:val="0"/>
                  <w:rPrChange w:author="Irina Yabbarova" w:id="1" w:date="2017-01-10T17:43:04Z">
                    <w:rPr/>
                  </w:rPrChange>
                </w:rPr>
                <w:t xml:space="preserve">Irina Yabbarova</w:t>
              </w:r>
            </w:ins>
          </w:p>
        </w:tc>
        <w:tc>
          <w:tcPr/>
          <w:p w:rsidR="00000000" w:rsidDel="00000000" w:rsidP="00000000" w:rsidRDefault="00000000" w:rsidRPr="00000000">
            <w:pPr>
              <w:spacing w:after="0" w:before="60" w:line="240" w:lineRule="auto"/>
              <w:contextualSpacing w:val="0"/>
              <w:jc w:val="center"/>
              <w:rPr>
                <w:ins w:author="Irina Yabbarova" w:id="0" w:date="2017-01-10T17:43:04Z"/>
              </w:rPr>
            </w:pPr>
            <w:ins w:author="Irina Yabbarova" w:id="0" w:date="2017-01-10T17:43:04Z">
              <w:r w:rsidDel="00000000" w:rsidR="00000000" w:rsidRPr="00000000">
                <w:rPr>
                  <w:rtl w:val="0"/>
                  <w:rPrChange w:author="Irina Yabbarova" w:id="1" w:date="2017-01-10T17:43:04Z">
                    <w:rPr/>
                  </w:rPrChange>
                </w:rPr>
                <w:t xml:space="preserve">10</w:t>
              </w:r>
              <w:r w:rsidDel="00000000" w:rsidR="00000000" w:rsidRPr="00000000">
                <w:rPr>
                  <w:rtl w:val="0"/>
                  <w:rPrChange w:author="Irina Yabbarova" w:id="1" w:date="2017-01-10T17:43:04Z">
                    <w:rPr/>
                  </w:rPrChange>
                </w:rPr>
                <w:t xml:space="preserve"> January 201</w:t>
              </w:r>
              <w:r w:rsidDel="00000000" w:rsidR="00000000" w:rsidRPr="00000000">
                <w:rPr>
                  <w:rtl w:val="0"/>
                </w:rPr>
                <w:t xml:space="preserve">7</w:t>
              </w:r>
              <w:r w:rsidDel="00000000" w:rsidR="00000000" w:rsidRPr="00000000">
                <w:rPr>
                  <w:rtl w:val="0"/>
                </w:rPr>
              </w:r>
            </w:ins>
          </w:p>
        </w:tc>
        <w:tc>
          <w:tcPr/>
          <w:p w:rsidR="00000000" w:rsidDel="00000000" w:rsidP="00000000" w:rsidRDefault="00000000" w:rsidRPr="00000000">
            <w:pPr>
              <w:numPr>
                <w:ilvl w:val="0"/>
                <w:numId w:val="19"/>
              </w:numPr>
              <w:spacing w:after="0" w:before="60" w:line="240" w:lineRule="auto"/>
              <w:ind w:left="365.99999999999966" w:hanging="360"/>
              <w:contextualSpacing w:val="1"/>
              <w:rPr>
                <w:ins w:author="Irina Yabbarova" w:id="0" w:date="2017-01-10T17:43:04Z"/>
              </w:rPr>
            </w:pPr>
            <w:ins w:author="Irina Yabbarova" w:id="0" w:date="2017-01-10T17:43:04Z">
              <w:r w:rsidDel="00000000" w:rsidR="00000000" w:rsidRPr="00000000">
                <w:rPr>
                  <w:highlight w:val="white"/>
                  <w:rtl w:val="0"/>
                  <w:rPrChange w:author="Irina Yabbarova" w:id="1" w:date="2017-01-10T17:43:04Z">
                    <w:rPr/>
                  </w:rPrChange>
                </w:rPr>
                <w:t xml:space="preserve">src.prescription_events.pzn was replaced with src.therapy.pzn in mapping rules for lk.</w:t>
              </w:r>
              <w:r w:rsidDel="00000000" w:rsidR="00000000" w:rsidRPr="00000000">
                <w:rPr>
                  <w:rtl w:val="0"/>
                  <w:rPrChange w:author="Irina Yabbarova" w:id="1" w:date="2017-01-10T17:43:04Z">
                    <w:rPr/>
                  </w:rPrChange>
                </w:rPr>
                <w:t xml:space="preserve">d</w:t>
              </w:r>
              <w:r w:rsidDel="00000000" w:rsidR="00000000" w:rsidRPr="00000000">
                <w:rPr>
                  <w:rtl w:val="0"/>
                  <w:rPrChange w:author="Irina Yabbarova" w:id="1" w:date="2017-01-10T17:43:04Z">
                    <w:rPr/>
                  </w:rPrChange>
                </w:rPr>
                <w:t xml:space="preserve">rug_exposure_cost</w:t>
              </w:r>
              <w:r w:rsidDel="00000000" w:rsidR="00000000" w:rsidRPr="00000000">
                <w:rPr>
                  <w:rtl w:val="0"/>
                  <w:rPrChange w:author="Irina Yabbarova" w:id="1" w:date="2017-01-10T17:43:04Z">
                    <w:rPr/>
                  </w:rPrChange>
                </w:rPr>
                <w:t xml:space="preserve"> table</w:t>
              </w:r>
              <w:r w:rsidDel="00000000" w:rsidR="00000000" w:rsidRPr="00000000">
                <w:rPr>
                  <w:rtl w:val="0"/>
                </w:rPr>
              </w:r>
            </w:ins>
          </w:p>
        </w:tc>
      </w:tr>
    </w:tbl>
    <w:p w:rsidR="00000000" w:rsidDel="00000000" w:rsidP="00000000" w:rsidRDefault="00000000" w:rsidRPr="00000000">
      <w:pPr>
        <w:spacing w:after="0" w:before="6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Table of Contents</w:t>
      </w:r>
    </w:p>
    <w:p w:rsidR="00000000" w:rsidDel="00000000" w:rsidP="00000000" w:rsidRDefault="00000000" w:rsidRPr="00000000">
      <w:pPr>
        <w:spacing w:before="80" w:line="240" w:lineRule="auto"/>
        <w:ind w:left="0" w:firstLine="0"/>
        <w:contextualSpacing w:val="0"/>
      </w:pPr>
      <w:hyperlink w:anchor="_2et92p0">
        <w:r w:rsidDel="00000000" w:rsidR="00000000" w:rsidRPr="00000000">
          <w:rPr>
            <w:b w:val="1"/>
            <w:color w:val="1155cc"/>
            <w:u w:val="single"/>
            <w:rtl w:val="0"/>
          </w:rPr>
          <w:t xml:space="preserve">Source Data Mapping Approach</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9zarehtx8gy">
        <w:r w:rsidDel="00000000" w:rsidR="00000000" w:rsidRPr="00000000">
          <w:rPr>
            <w:b w:val="1"/>
            <w:color w:val="1155cc"/>
            <w:u w:val="single"/>
            <w:rtl w:val="0"/>
          </w:rPr>
          <w:t xml:space="preserve">2.1 Business Rules Summary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890fwf8c5oxn">
        <w:r w:rsidDel="00000000" w:rsidR="00000000" w:rsidRPr="00000000">
          <w:rPr>
            <w:b w:val="1"/>
            <w:color w:val="1155cc"/>
            <w:u w:val="single"/>
            <w:rtl w:val="0"/>
          </w:rPr>
          <w:t xml:space="preserve">Data Mapping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sbz6qel9ta43">
        <w:r w:rsidDel="00000000" w:rsidR="00000000" w:rsidRPr="00000000">
          <w:rPr>
            <w:b w:val="1"/>
            <w:color w:val="1155cc"/>
            <w:u w:val="single"/>
            <w:rtl w:val="0"/>
          </w:rPr>
          <w:t xml:space="preserve">Lookup Table Name: ICD10_CONCEPT_LK</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x9ng4228foen">
        <w:r w:rsidDel="00000000" w:rsidR="00000000" w:rsidRPr="00000000">
          <w:rPr>
            <w:b w:val="1"/>
            <w:color w:val="1155cc"/>
            <w:u w:val="single"/>
            <w:rtl w:val="0"/>
          </w:rPr>
          <w:t xml:space="preserve">Lookup Table Name: VOC_ICD10_TO_STANDARD_LK</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fm0sydhl83ap">
        <w:r w:rsidDel="00000000" w:rsidR="00000000" w:rsidRPr="00000000">
          <w:rPr>
            <w:b w:val="1"/>
            <w:color w:val="1155cc"/>
            <w:u w:val="single"/>
            <w:rtl w:val="0"/>
          </w:rPr>
          <w:t xml:space="preserve">Lookup Table Name: BIOMETRIC_CONCEPT_LK</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nibutrdfia9">
        <w:r w:rsidDel="00000000" w:rsidR="00000000" w:rsidRPr="00000000">
          <w:rPr>
            <w:b w:val="1"/>
            <w:color w:val="1155cc"/>
            <w:u w:val="single"/>
            <w:rtl w:val="0"/>
          </w:rPr>
          <w:t xml:space="preserve">Lookup Table Name: DRUG_EXPOSURE_COST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4d34og8">
        <w:r w:rsidDel="00000000" w:rsidR="00000000" w:rsidRPr="00000000">
          <w:rPr>
            <w:b w:val="1"/>
            <w:color w:val="1155cc"/>
            <w:u w:val="single"/>
            <w:rtl w:val="0"/>
          </w:rPr>
          <w:t xml:space="preserve">Table Name: PERSON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rdcrjn">
        <w:r w:rsidDel="00000000" w:rsidR="00000000" w:rsidRPr="00000000">
          <w:rPr>
            <w:b w:val="1"/>
            <w:color w:val="1155cc"/>
            <w:u w:val="single"/>
            <w:rtl w:val="0"/>
          </w:rPr>
          <w:t xml:space="preserve">Table Name: DRUG_EXPOSURE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5nkun2">
        <w:r w:rsidDel="00000000" w:rsidR="00000000" w:rsidRPr="00000000">
          <w:rPr>
            <w:b w:val="1"/>
            <w:color w:val="1155cc"/>
            <w:u w:val="single"/>
            <w:rtl w:val="0"/>
          </w:rPr>
          <w:t xml:space="preserve">Table Name: CONDITION_OCCURRENCE</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uu0yrd327fl1">
        <w:r w:rsidDel="00000000" w:rsidR="00000000" w:rsidRPr="00000000">
          <w:rPr>
            <w:b w:val="1"/>
            <w:color w:val="1155cc"/>
            <w:u w:val="single"/>
            <w:rtl w:val="0"/>
          </w:rPr>
          <w:t xml:space="preserve">Rule n.1: records from src.prescription_events</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vbg1ldreap0c">
        <w:r w:rsidDel="00000000" w:rsidR="00000000" w:rsidRPr="00000000">
          <w:rPr>
            <w:b w:val="1"/>
            <w:color w:val="1155cc"/>
            <w:u w:val="single"/>
            <w:rtl w:val="0"/>
          </w:rPr>
          <w:t xml:space="preserve">Rule n.2: records from src.action_events</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5kux676wgu69">
        <w:r w:rsidDel="00000000" w:rsidR="00000000" w:rsidRPr="00000000">
          <w:rPr>
            <w:b w:val="1"/>
            <w:color w:val="1155cc"/>
            <w:u w:val="single"/>
            <w:rtl w:val="0"/>
          </w:rPr>
          <w:t xml:space="preserve">Rule n.3: records from src.problem_events</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ghg4ash0oooe">
        <w:r w:rsidDel="00000000" w:rsidR="00000000" w:rsidRPr="00000000">
          <w:rPr>
            <w:b w:val="1"/>
            <w:color w:val="1155cc"/>
            <w:u w:val="single"/>
            <w:rtl w:val="0"/>
          </w:rPr>
          <w:t xml:space="preserve">Rule n.4: records from src.tests_and_prevention_events</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pzjh1i41udj9">
        <w:r w:rsidDel="00000000" w:rsidR="00000000" w:rsidRPr="00000000">
          <w:rPr>
            <w:b w:val="1"/>
            <w:color w:val="1155cc"/>
            <w:u w:val="single"/>
            <w:rtl w:val="0"/>
          </w:rPr>
          <w:t xml:space="preserve">Rule n.5.1: records from src.patient (using src.patient.smoking_status)</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hcw6fwedr9gy">
        <w:r w:rsidDel="00000000" w:rsidR="00000000" w:rsidRPr="00000000">
          <w:rPr>
            <w:b w:val="1"/>
            <w:color w:val="1155cc"/>
            <w:u w:val="single"/>
            <w:rtl w:val="0"/>
          </w:rPr>
          <w:t xml:space="preserve">Rule n.5.2: records from src.patient (using src.patient.adipositas)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j2qqm3">
        <w:r w:rsidDel="00000000" w:rsidR="00000000" w:rsidRPr="00000000">
          <w:rPr>
            <w:b w:val="1"/>
            <w:color w:val="1155cc"/>
            <w:u w:val="single"/>
            <w:rtl w:val="0"/>
          </w:rPr>
          <w:t xml:space="preserve">Table Name: PROCEDURE_OCCURRENCE</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ifir2lhqe826">
        <w:r w:rsidDel="00000000" w:rsidR="00000000" w:rsidRPr="00000000">
          <w:rPr>
            <w:b w:val="1"/>
            <w:color w:val="1155cc"/>
            <w:u w:val="single"/>
            <w:rtl w:val="0"/>
          </w:rPr>
          <w:t xml:space="preserve">Rule n.1: records from src.prescription_events</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55tfbkw6nks6">
        <w:r w:rsidDel="00000000" w:rsidR="00000000" w:rsidRPr="00000000">
          <w:rPr>
            <w:b w:val="1"/>
            <w:color w:val="1155cc"/>
            <w:u w:val="single"/>
            <w:rtl w:val="0"/>
          </w:rPr>
          <w:t xml:space="preserve">Rule n.2.1: records from src.action_events (using src.action_events.problem_id)</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116fj36gqun9">
        <w:r w:rsidDel="00000000" w:rsidR="00000000" w:rsidRPr="00000000">
          <w:rPr>
            <w:b w:val="1"/>
            <w:color w:val="1155cc"/>
            <w:u w:val="single"/>
            <w:rtl w:val="0"/>
          </w:rPr>
          <w:t xml:space="preserve">Rule n.2.2: records from src.action_events (using src.action_events.text)</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nxt15kpkd2va">
        <w:r w:rsidDel="00000000" w:rsidR="00000000" w:rsidRPr="00000000">
          <w:rPr>
            <w:b w:val="1"/>
            <w:color w:val="1155cc"/>
            <w:u w:val="single"/>
            <w:rtl w:val="0"/>
          </w:rPr>
          <w:t xml:space="preserve">Rule n.3: records from src.problem_events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ci93xb">
        <w:r w:rsidDel="00000000" w:rsidR="00000000" w:rsidRPr="00000000">
          <w:rPr>
            <w:b w:val="1"/>
            <w:color w:val="1155cc"/>
            <w:u w:val="single"/>
            <w:rtl w:val="0"/>
          </w:rPr>
          <w:t xml:space="preserve">Table Name: OBSERVATION</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jmjshrp9wkqr">
        <w:r w:rsidDel="00000000" w:rsidR="00000000" w:rsidRPr="00000000">
          <w:rPr>
            <w:b w:val="1"/>
            <w:color w:val="1155cc"/>
            <w:u w:val="single"/>
            <w:rtl w:val="0"/>
          </w:rPr>
          <w:t xml:space="preserve">Rule n.1.1: records from src.prescription_events (using src.prescription_events.problem_id)</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qssid87pf8ti">
        <w:r w:rsidDel="00000000" w:rsidR="00000000" w:rsidRPr="00000000">
          <w:rPr>
            <w:b w:val="1"/>
            <w:color w:val="1155cc"/>
            <w:u w:val="single"/>
            <w:rtl w:val="0"/>
          </w:rPr>
          <w:t xml:space="preserve">Rule n.1.2: records from src.prescription_events (using src.prescription_events.therapy_id)</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m68qzoei77gf">
        <w:r w:rsidDel="00000000" w:rsidR="00000000" w:rsidRPr="00000000">
          <w:rPr>
            <w:b w:val="1"/>
            <w:color w:val="1155cc"/>
            <w:u w:val="single"/>
            <w:rtl w:val="0"/>
          </w:rPr>
          <w:t xml:space="preserve">Rule n.2.1: records from src.action_events (using src.action_events.problem_id)</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5rzamprdiugf">
        <w:r w:rsidDel="00000000" w:rsidR="00000000" w:rsidRPr="00000000">
          <w:rPr>
            <w:b w:val="1"/>
            <w:color w:val="1155cc"/>
            <w:u w:val="single"/>
            <w:rtl w:val="0"/>
          </w:rPr>
          <w:t xml:space="preserve">Rule n.2.2: records from src.action_events (using src.action_events.text)</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um6zoe3oyt2r">
        <w:r w:rsidDel="00000000" w:rsidR="00000000" w:rsidRPr="00000000">
          <w:rPr>
            <w:b w:val="1"/>
            <w:color w:val="1155cc"/>
            <w:u w:val="single"/>
            <w:rtl w:val="0"/>
          </w:rPr>
          <w:t xml:space="preserve">Rule n.3: records from src.problem_events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bn6wsx">
        <w:r w:rsidDel="00000000" w:rsidR="00000000" w:rsidRPr="00000000">
          <w:rPr>
            <w:b w:val="1"/>
            <w:color w:val="1155cc"/>
            <w:u w:val="single"/>
            <w:rtl w:val="0"/>
          </w:rPr>
          <w:t xml:space="preserve">Table Name: MEASUREMENT</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xyarxf4vzhzv">
        <w:r w:rsidDel="00000000" w:rsidR="00000000" w:rsidRPr="00000000">
          <w:rPr>
            <w:b w:val="1"/>
            <w:color w:val="1155cc"/>
            <w:u w:val="single"/>
            <w:rtl w:val="0"/>
          </w:rPr>
          <w:t xml:space="preserve">Rule n.1: records from src.prescription_events</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3sbjp6wh3lxg">
        <w:r w:rsidDel="00000000" w:rsidR="00000000" w:rsidRPr="00000000">
          <w:rPr>
            <w:b w:val="1"/>
            <w:color w:val="1155cc"/>
            <w:u w:val="single"/>
            <w:rtl w:val="0"/>
          </w:rPr>
          <w:t xml:space="preserve">Rule n.2: records from src.action_events</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jmuiu9wfb6of">
        <w:r w:rsidDel="00000000" w:rsidR="00000000" w:rsidRPr="00000000">
          <w:rPr>
            <w:b w:val="1"/>
            <w:color w:val="1155cc"/>
            <w:u w:val="single"/>
            <w:rtl w:val="0"/>
          </w:rPr>
          <w:t xml:space="preserve">Rule n.3: records from src.problem_events</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gad686vx4g9i">
        <w:r w:rsidDel="00000000" w:rsidR="00000000" w:rsidRPr="00000000">
          <w:rPr>
            <w:b w:val="1"/>
            <w:color w:val="1155cc"/>
            <w:u w:val="single"/>
            <w:rtl w:val="0"/>
          </w:rPr>
          <w:t xml:space="preserve">Rule n.4: records from src.tests_and_prevention_events</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o0jwvtlqqig3">
        <w:r w:rsidDel="00000000" w:rsidR="00000000" w:rsidRPr="00000000">
          <w:rPr>
            <w:b w:val="1"/>
            <w:color w:val="1155cc"/>
            <w:u w:val="single"/>
            <w:rtl w:val="0"/>
          </w:rPr>
          <w:t xml:space="preserve">Rule n.5.1: records from src.patient (using lk.biometric_concept_lk)</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k8c2v6mx2f74">
        <w:r w:rsidDel="00000000" w:rsidR="00000000" w:rsidRPr="00000000">
          <w:rPr>
            <w:b w:val="1"/>
            <w:color w:val="1155cc"/>
            <w:u w:val="single"/>
            <w:rtl w:val="0"/>
          </w:rPr>
          <w:t xml:space="preserve">Rule n.5.2: records from src.patient (using src.patient.adipositas)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as4poj">
        <w:r w:rsidDel="00000000" w:rsidR="00000000" w:rsidRPr="00000000">
          <w:rPr>
            <w:b w:val="1"/>
            <w:color w:val="1155cc"/>
            <w:u w:val="single"/>
            <w:rtl w:val="0"/>
          </w:rPr>
          <w:t xml:space="preserve">Table Name: DEVICE_EXPOSURE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44sinio">
        <w:r w:rsidDel="00000000" w:rsidR="00000000" w:rsidRPr="00000000">
          <w:rPr>
            <w:b w:val="1"/>
            <w:color w:val="1155cc"/>
            <w:u w:val="single"/>
            <w:rtl w:val="0"/>
          </w:rPr>
          <w:t xml:space="preserve">Table Name: VISIT_OCCURRENCE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47n2zr">
        <w:r w:rsidDel="00000000" w:rsidR="00000000" w:rsidRPr="00000000">
          <w:rPr>
            <w:b w:val="1"/>
            <w:color w:val="1155cc"/>
            <w:u w:val="single"/>
            <w:rtl w:val="0"/>
          </w:rPr>
          <w:t xml:space="preserve">Table Name: OBSERVATION_PERIOD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hv636">
        <w:r w:rsidDel="00000000" w:rsidR="00000000" w:rsidRPr="00000000">
          <w:rPr>
            <w:b w:val="1"/>
            <w:color w:val="1155cc"/>
            <w:u w:val="single"/>
            <w:rtl w:val="0"/>
          </w:rPr>
          <w:t xml:space="preserve">Table Name: PAYER_PLAN_PERIOD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49x2ik5">
        <w:r w:rsidDel="00000000" w:rsidR="00000000" w:rsidRPr="00000000">
          <w:rPr>
            <w:b w:val="1"/>
            <w:color w:val="1155cc"/>
            <w:u w:val="single"/>
            <w:rtl w:val="0"/>
          </w:rPr>
          <w:t xml:space="preserve">Table Name: COST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9znbd5s30r1">
        <w:r w:rsidDel="00000000" w:rsidR="00000000" w:rsidRPr="00000000">
          <w:rPr>
            <w:b w:val="1"/>
            <w:color w:val="1155cc"/>
            <w:u w:val="single"/>
            <w:rtl w:val="0"/>
          </w:rPr>
          <w:t xml:space="preserve">Table Name: LOCATION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fwokq0">
        <w:r w:rsidDel="00000000" w:rsidR="00000000" w:rsidRPr="00000000">
          <w:rPr>
            <w:b w:val="1"/>
            <w:color w:val="1155cc"/>
            <w:u w:val="single"/>
            <w:rtl w:val="0"/>
          </w:rPr>
          <w:t xml:space="preserve">Table Name: CARE_SITE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jzz9oh4k79c7">
        <w:r w:rsidDel="00000000" w:rsidR="00000000" w:rsidRPr="00000000">
          <w:rPr>
            <w:b w:val="1"/>
            <w:color w:val="1155cc"/>
            <w:u w:val="single"/>
            <w:rtl w:val="0"/>
          </w:rPr>
          <w:t xml:space="preserve">Table Name: PROVIDER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4f1mdlm">
        <w:r w:rsidDel="00000000" w:rsidR="00000000" w:rsidRPr="00000000">
          <w:rPr>
            <w:b w:val="1"/>
            <w:color w:val="1155cc"/>
            <w:u w:val="single"/>
            <w:rtl w:val="0"/>
          </w:rPr>
          <w:t xml:space="preserve">Table Name: DEATH</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7fvd89vujy8">
        <w:r w:rsidDel="00000000" w:rsidR="00000000" w:rsidRPr="00000000">
          <w:rPr>
            <w:b w:val="1"/>
            <w:color w:val="1155cc"/>
            <w:u w:val="single"/>
            <w:rtl w:val="0"/>
          </w:rPr>
          <w:t xml:space="preserve">Table Name: FACT_RELATIONSHIP</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b2e2pm3lwj8">
        <w:r w:rsidDel="00000000" w:rsidR="00000000" w:rsidRPr="00000000">
          <w:rPr>
            <w:b w:val="1"/>
            <w:color w:val="1155cc"/>
            <w:u w:val="single"/>
            <w:rtl w:val="0"/>
          </w:rPr>
          <w:t xml:space="preserve">Table Name: SPECIMEN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pfxsqvkpl0db">
        <w:r w:rsidDel="00000000" w:rsidR="00000000" w:rsidRPr="00000000">
          <w:rPr>
            <w:b w:val="1"/>
            <w:color w:val="1155cc"/>
            <w:u w:val="single"/>
            <w:rtl w:val="0"/>
          </w:rPr>
          <w:t xml:space="preserve">Table Name: NOTE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37m2jsg">
        <w:r w:rsidDel="00000000" w:rsidR="00000000" w:rsidRPr="00000000">
          <w:rPr>
            <w:b w:val="1"/>
            <w:color w:val="1155cc"/>
            <w:u w:val="single"/>
            <w:rtl w:val="0"/>
          </w:rPr>
          <w:t xml:space="preserve">Source Independent Data Mapping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brfvcpne3q1w">
        <w:r w:rsidDel="00000000" w:rsidR="00000000" w:rsidRPr="00000000">
          <w:rPr>
            <w:b w:val="1"/>
            <w:color w:val="1155cc"/>
            <w:u w:val="single"/>
            <w:rtl w:val="0"/>
          </w:rPr>
          <w:t xml:space="preserve">Table Name: COHORT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9iddt1d8qxny">
        <w:r w:rsidDel="00000000" w:rsidR="00000000" w:rsidRPr="00000000">
          <w:rPr>
            <w:b w:val="1"/>
            <w:color w:val="1155cc"/>
            <w:u w:val="single"/>
            <w:rtl w:val="0"/>
          </w:rPr>
          <w:t xml:space="preserve">Table Name: COHORT_ATTRIBUTE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lwamvv">
        <w:r w:rsidDel="00000000" w:rsidR="00000000" w:rsidRPr="00000000">
          <w:rPr>
            <w:b w:val="1"/>
            <w:color w:val="1155cc"/>
            <w:u w:val="single"/>
            <w:rtl w:val="0"/>
          </w:rPr>
          <w:t xml:space="preserve">Table Name: DRUG_ERA</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o6q7pxoxbdgu">
        <w:r w:rsidDel="00000000" w:rsidR="00000000" w:rsidRPr="00000000">
          <w:rPr>
            <w:b w:val="1"/>
            <w:color w:val="1155cc"/>
            <w:u w:val="single"/>
            <w:rtl w:val="0"/>
          </w:rPr>
          <w:t xml:space="preserve">Table Name: DOSE_ERA</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06ipza">
        <w:r w:rsidDel="00000000" w:rsidR="00000000" w:rsidRPr="00000000">
          <w:rPr>
            <w:b w:val="1"/>
            <w:color w:val="1155cc"/>
            <w:u w:val="single"/>
            <w:rtl w:val="0"/>
          </w:rPr>
          <w:t xml:space="preserve">Table Name: CONDITION_ERA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zbgiuw">
        <w:r w:rsidDel="00000000" w:rsidR="00000000" w:rsidRPr="00000000">
          <w:rPr>
            <w:b w:val="1"/>
            <w:color w:val="1155cc"/>
            <w:u w:val="single"/>
            <w:rtl w:val="0"/>
          </w:rPr>
          <w:t xml:space="preserve">Records Excluded from CDMv5 and Reasons Why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3ygebqi">
        <w:r w:rsidDel="00000000" w:rsidR="00000000" w:rsidRPr="00000000">
          <w:rPr>
            <w:b w:val="1"/>
            <w:color w:val="1155cc"/>
            <w:u w:val="single"/>
            <w:rtl w:val="0"/>
          </w:rPr>
          <w:t xml:space="preserve">Appendix A: Source Table mapping to CDM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ecd8f2th7oj">
        <w:r w:rsidDel="00000000" w:rsidR="00000000" w:rsidRPr="00000000">
          <w:rPr>
            <w:b w:val="1"/>
            <w:color w:val="1155cc"/>
            <w:u w:val="single"/>
            <w:rtl w:val="0"/>
          </w:rPr>
          <w:t xml:space="preserve">3.1 Table: Action_events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r2mwie78lku9">
        <w:r w:rsidDel="00000000" w:rsidR="00000000" w:rsidRPr="00000000">
          <w:rPr>
            <w:b w:val="1"/>
            <w:color w:val="1155cc"/>
            <w:u w:val="single"/>
            <w:rtl w:val="0"/>
          </w:rPr>
          <w:t xml:space="preserve">3.2 Table: Medical_event_list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t0f45q9w0qt">
        <w:r w:rsidDel="00000000" w:rsidR="00000000" w:rsidRPr="00000000">
          <w:rPr>
            <w:b w:val="1"/>
            <w:color w:val="1155cc"/>
            <w:u w:val="single"/>
            <w:rtl w:val="0"/>
          </w:rPr>
          <w:t xml:space="preserve">3.3 Table: Patient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8rcxqksjublx">
        <w:r w:rsidDel="00000000" w:rsidR="00000000" w:rsidRPr="00000000">
          <w:rPr>
            <w:b w:val="1"/>
            <w:color w:val="1155cc"/>
            <w:u w:val="single"/>
            <w:rtl w:val="0"/>
          </w:rPr>
          <w:t xml:space="preserve">3.4 Table: Practice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u75b0vc37pje">
        <w:r w:rsidDel="00000000" w:rsidR="00000000" w:rsidRPr="00000000">
          <w:rPr>
            <w:b w:val="1"/>
            <w:color w:val="1155cc"/>
            <w:u w:val="single"/>
            <w:rtl w:val="0"/>
          </w:rPr>
          <w:t xml:space="preserve">3.5 Table: Prescription_events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5h4bymydfvb">
        <w:r w:rsidDel="00000000" w:rsidR="00000000" w:rsidRPr="00000000">
          <w:rPr>
            <w:b w:val="1"/>
            <w:color w:val="1155cc"/>
            <w:u w:val="single"/>
            <w:rtl w:val="0"/>
          </w:rPr>
          <w:t xml:space="preserve">3.6 Table: Problem_events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u1vx0hki86g5">
        <w:r w:rsidDel="00000000" w:rsidR="00000000" w:rsidRPr="00000000">
          <w:rPr>
            <w:b w:val="1"/>
            <w:color w:val="1155cc"/>
            <w:u w:val="single"/>
            <w:rtl w:val="0"/>
          </w:rPr>
          <w:t xml:space="preserve">3.7 Table: Tests_and_prevention_events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s8vd52ptqomd">
        <w:r w:rsidDel="00000000" w:rsidR="00000000" w:rsidRPr="00000000">
          <w:rPr>
            <w:b w:val="1"/>
            <w:color w:val="1155cc"/>
            <w:u w:val="single"/>
            <w:rtl w:val="0"/>
          </w:rPr>
          <w:t xml:space="preserve">3.8 Table: Therapy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3cqmetx">
        <w:r w:rsidDel="00000000" w:rsidR="00000000" w:rsidRPr="00000000">
          <w:rPr>
            <w:b w:val="1"/>
            <w:color w:val="1155cc"/>
            <w:u w:val="single"/>
            <w:rtl w:val="0"/>
          </w:rPr>
          <w:t xml:space="preserve">Appendix B: Source to Concept Mapping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t1ii78sx9j22">
        <w:r w:rsidDel="00000000" w:rsidR="00000000" w:rsidRPr="00000000">
          <w:rPr>
            <w:b w:val="1"/>
            <w:color w:val="1155cc"/>
            <w:u w:val="single"/>
            <w:rtl w:val="0"/>
          </w:rPr>
          <w:t xml:space="preserve">4.1 Provider Specialty Mapping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bw8er6h290e">
        <w:r w:rsidDel="00000000" w:rsidR="00000000" w:rsidRPr="00000000">
          <w:rPr>
            <w:b w:val="1"/>
            <w:color w:val="1155cc"/>
            <w:u w:val="single"/>
            <w:rtl w:val="0"/>
          </w:rPr>
          <w:t xml:space="preserve">4.2 Test Mapping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q46oj2u2iuuu">
        <w:r w:rsidDel="00000000" w:rsidR="00000000" w:rsidRPr="00000000">
          <w:rPr>
            <w:b w:val="1"/>
            <w:color w:val="1155cc"/>
            <w:u w:val="single"/>
            <w:rtl w:val="0"/>
          </w:rPr>
          <w:t xml:space="preserve">4.3 Test Unit Mapping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gb0fbxa99yk3">
        <w:r w:rsidDel="00000000" w:rsidR="00000000" w:rsidRPr="00000000">
          <w:rPr>
            <w:b w:val="1"/>
            <w:color w:val="1155cc"/>
            <w:u w:val="single"/>
            <w:rtl w:val="0"/>
          </w:rPr>
          <w:t xml:space="preserve">4.4 Referral Mapping</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pPr>
      <w:hyperlink w:anchor="_nysuu7bwcy3t">
        <w:r w:rsidDel="00000000" w:rsidR="00000000" w:rsidRPr="00000000">
          <w:rPr>
            <w:b w:val="1"/>
            <w:color w:val="1155cc"/>
            <w:u w:val="single"/>
            <w:rtl w:val="0"/>
          </w:rPr>
          <w:t xml:space="preserve">4.5 Device Mapping</w:t>
        </w:r>
      </w:hyperlink>
      <w:r w:rsidDel="00000000" w:rsidR="00000000" w:rsidRPr="00000000">
        <w:rPr>
          <w:rtl w:val="0"/>
        </w:rPr>
      </w:r>
    </w:p>
    <w:p w:rsidR="00000000" w:rsidDel="00000000" w:rsidP="00000000" w:rsidRDefault="00000000" w:rsidRPr="00000000">
      <w:pPr>
        <w:keepNext w:val="1"/>
        <w:keepLines w:val="1"/>
        <w:spacing w:after="0" w:before="60" w:lineRule="auto"/>
        <w:ind w:left="720" w:hanging="720"/>
        <w:contextualSpacing w:val="0"/>
      </w:pPr>
      <w:bookmarkStart w:colFirst="0" w:colLast="0" w:name="_30j0zll" w:id="0"/>
      <w:bookmarkEnd w:id="0"/>
      <w:hyperlink w:anchor="_Toc458612721">
        <w:r w:rsidDel="00000000" w:rsidR="00000000" w:rsidRPr="00000000">
          <w:rPr>
            <w:rtl w:val="0"/>
          </w:rPr>
        </w:r>
      </w:hyperlink>
    </w:p>
    <w:p w:rsidR="00000000" w:rsidDel="00000000" w:rsidP="00000000" w:rsidRDefault="00000000" w:rsidRPr="00000000">
      <w:pPr>
        <w:keepNext w:val="1"/>
        <w:keepLines w:val="1"/>
        <w:spacing w:after="0" w:before="60" w:lineRule="auto"/>
        <w:ind w:left="720" w:hanging="720"/>
        <w:contextualSpacing w:val="0"/>
      </w:pPr>
      <w:r w:rsidDel="00000000" w:rsidR="00000000" w:rsidRPr="00000000">
        <w:rPr>
          <w:b w:val="1"/>
          <w:sz w:val="32"/>
          <w:szCs w:val="32"/>
          <w:rtl w:val="0"/>
        </w:rPr>
        <w:t xml:space="preserve">1.0 Introduction</w:t>
      </w:r>
    </w:p>
    <w:p w:rsidR="00000000" w:rsidDel="00000000" w:rsidP="00000000" w:rsidRDefault="00000000" w:rsidRPr="00000000">
      <w:pPr>
        <w:contextualSpacing w:val="0"/>
      </w:pPr>
      <w:r w:rsidDel="00000000" w:rsidR="00000000" w:rsidRPr="00000000">
        <w:rPr>
          <w:rtl w:val="0"/>
        </w:rPr>
        <w:t xml:space="preserve">The purpose of this document is to describe the entity transformation and loading (ETL) of German Disease Analyzer (DA) EMR data into OMOP Common Data Model version 5 (CMDv5). The German DA source data contains 47 tables, but 8 main files, ‘Practice’, ‘Patient’, ‘Problem_events’, ‘Medical_Event_List’, ‘Prescription_events’, ‘Therapy’, ‘Action_events’, and ‘Test_prevention_events’</w:t>
      </w:r>
      <w:r w:rsidDel="00000000" w:rsidR="00000000" w:rsidRPr="00000000">
        <w:rPr>
          <w:rtl w:val="0"/>
        </w:rPr>
      </w:r>
    </w:p>
    <w:tbl>
      <w:tblPr>
        <w:tblStyle w:val="Table2"/>
        <w:bidiVisual w:val="0"/>
        <w:tblW w:w="9557.0" w:type="dxa"/>
        <w:jc w:val="center"/>
        <w:tblInd w:w="-115.0" w:type="dxa"/>
        <w:tblLayout w:type="fixed"/>
        <w:tblLook w:val="0400"/>
      </w:tblPr>
      <w:tblGrid>
        <w:gridCol w:w="3592"/>
        <w:gridCol w:w="2169"/>
        <w:gridCol w:w="3796"/>
        <w:tblGridChange w:id="0">
          <w:tblGrid>
            <w:gridCol w:w="3592"/>
            <w:gridCol w:w="2169"/>
            <w:gridCol w:w="3796"/>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200" w:before="0" w:line="240" w:lineRule="auto"/>
              <w:ind w:left="0" w:firstLine="0"/>
              <w:contextualSpacing w:val="0"/>
            </w:pPr>
            <w:r w:rsidDel="00000000" w:rsidR="00000000" w:rsidRPr="00000000">
              <w:rPr>
                <w:b w:val="1"/>
                <w:color w:val="ffffff"/>
                <w:sz w:val="20"/>
                <w:szCs w:val="20"/>
                <w:rtl w:val="0"/>
              </w:rPr>
              <w:t xml:space="preserve">Source Data Tables</w:t>
            </w:r>
          </w:p>
        </w:tc>
        <w:tc>
          <w:tcPr>
            <w:tcBorders>
              <w:top w:color="000000" w:space="0" w:sz="4" w:val="single"/>
              <w:left w:color="000000" w:space="0" w:sz="0" w:val="nil"/>
              <w:bottom w:color="000000" w:space="0" w:sz="4" w:val="single"/>
              <w:right w:color="000000" w:space="0" w:sz="4" w:val="single"/>
            </w:tcBorders>
            <w:shd w:fill="4f81bd"/>
            <w:vAlign w:val="center"/>
          </w:tcPr>
          <w:p w:rsidR="00000000" w:rsidDel="00000000" w:rsidP="00000000" w:rsidRDefault="00000000" w:rsidRPr="00000000">
            <w:pPr>
              <w:spacing w:after="200" w:before="0" w:line="240" w:lineRule="auto"/>
              <w:ind w:left="0" w:firstLine="0"/>
              <w:contextualSpacing w:val="0"/>
            </w:pPr>
            <w:r w:rsidDel="00000000" w:rsidR="00000000" w:rsidRPr="00000000">
              <w:rPr>
                <w:b w:val="1"/>
                <w:color w:val="ffffff"/>
                <w:sz w:val="20"/>
                <w:szCs w:val="20"/>
                <w:rtl w:val="0"/>
              </w:rPr>
              <w:t xml:space="preserve">No of Variables</w:t>
            </w:r>
          </w:p>
        </w:tc>
        <w:tc>
          <w:tcPr>
            <w:tcBorders>
              <w:top w:color="000000" w:space="0" w:sz="4" w:val="single"/>
              <w:left w:color="000000" w:space="0" w:sz="0" w:val="nil"/>
              <w:bottom w:color="000000" w:space="0" w:sz="4" w:val="single"/>
              <w:right w:color="000000" w:space="0" w:sz="4" w:val="single"/>
            </w:tcBorders>
            <w:shd w:fill="4f81bd"/>
            <w:vAlign w:val="center"/>
          </w:tcPr>
          <w:p w:rsidR="00000000" w:rsidDel="00000000" w:rsidP="00000000" w:rsidRDefault="00000000" w:rsidRPr="00000000">
            <w:pPr>
              <w:spacing w:after="200" w:before="0" w:line="240" w:lineRule="auto"/>
              <w:ind w:left="0" w:firstLine="0"/>
              <w:contextualSpacing w:val="0"/>
            </w:pPr>
            <w:r w:rsidDel="00000000" w:rsidR="00000000" w:rsidRPr="00000000">
              <w:rPr>
                <w:b w:val="1"/>
                <w:color w:val="ffffff"/>
                <w:sz w:val="20"/>
                <w:szCs w:val="20"/>
                <w:rtl w:val="0"/>
              </w:rPr>
              <w:t xml:space="preserve">Description</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Practice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12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200" w:before="0" w:line="240" w:lineRule="auto"/>
              <w:ind w:left="0" w:firstLine="0"/>
              <w:contextualSpacing w:val="0"/>
            </w:pPr>
            <w:r w:rsidDel="00000000" w:rsidR="00000000" w:rsidRPr="00000000">
              <w:rPr>
                <w:sz w:val="20"/>
                <w:szCs w:val="20"/>
                <w:rtl w:val="0"/>
              </w:rPr>
              <w:t xml:space="preserve">Practice level information including specialties</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Patient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19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200" w:before="0" w:line="240" w:lineRule="auto"/>
              <w:ind w:left="0" w:firstLine="0"/>
              <w:contextualSpacing w:val="0"/>
            </w:pPr>
            <w:r w:rsidDel="00000000" w:rsidR="00000000" w:rsidRPr="00000000">
              <w:rPr>
                <w:sz w:val="20"/>
                <w:szCs w:val="20"/>
                <w:rtl w:val="0"/>
              </w:rPr>
              <w:t xml:space="preserve">All documented patients and their demographic data. Also including smoking status and adipositas status</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Medical Event List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16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200" w:before="0" w:line="240" w:lineRule="auto"/>
              <w:ind w:left="0" w:firstLine="0"/>
              <w:contextualSpacing w:val="0"/>
            </w:pPr>
            <w:r w:rsidDel="00000000" w:rsidR="00000000" w:rsidRPr="00000000">
              <w:rPr>
                <w:sz w:val="20"/>
                <w:szCs w:val="20"/>
                <w:rtl w:val="0"/>
              </w:rPr>
              <w:t xml:space="preserve">ICD10 codes included in data. </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Therapy</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51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200" w:before="0" w:line="240" w:lineRule="auto"/>
              <w:ind w:left="0" w:firstLine="0"/>
              <w:contextualSpacing w:val="0"/>
            </w:pPr>
            <w:r w:rsidDel="00000000" w:rsidR="00000000" w:rsidRPr="00000000">
              <w:rPr>
                <w:sz w:val="20"/>
                <w:szCs w:val="20"/>
                <w:rtl w:val="0"/>
              </w:rPr>
              <w:t xml:space="preserve">WHO ATC5 level </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Problem Events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200" w:before="0" w:line="240" w:lineRule="auto"/>
              <w:ind w:left="0" w:firstLine="0"/>
              <w:contextualSpacing w:val="0"/>
            </w:pPr>
            <w:r w:rsidDel="00000000" w:rsidR="00000000" w:rsidRPr="00000000">
              <w:rPr>
                <w:sz w:val="20"/>
                <w:szCs w:val="20"/>
                <w:rtl w:val="0"/>
              </w:rPr>
              <w:t xml:space="preserve">Primary key Identifiers for Practice, patient and diagnosis. </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Prescription Events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21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200" w:before="0" w:line="240" w:lineRule="auto"/>
              <w:ind w:left="0" w:firstLine="0"/>
              <w:contextualSpacing w:val="0"/>
            </w:pPr>
            <w:r w:rsidDel="00000000" w:rsidR="00000000" w:rsidRPr="00000000">
              <w:rPr>
                <w:sz w:val="20"/>
                <w:szCs w:val="20"/>
                <w:rtl w:val="0"/>
              </w:rPr>
              <w:t xml:space="preserve">All documented prescription level data </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Tests Prevention Events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200" w:before="0" w:line="240" w:lineRule="auto"/>
              <w:ind w:left="0" w:firstLine="0"/>
              <w:contextualSpacing w:val="0"/>
            </w:pPr>
            <w:r w:rsidDel="00000000" w:rsidR="00000000" w:rsidRPr="00000000">
              <w:rPr>
                <w:sz w:val="20"/>
                <w:szCs w:val="20"/>
                <w:rtl w:val="0"/>
              </w:rPr>
              <w:t xml:space="preserve">All documented test level with units and value data </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Action Events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12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spacing w:after="200" w:before="0" w:line="240" w:lineRule="auto"/>
              <w:ind w:left="0" w:firstLine="0"/>
              <w:contextualSpacing w:val="0"/>
            </w:pPr>
            <w:r w:rsidDel="00000000" w:rsidR="00000000" w:rsidRPr="00000000">
              <w:rPr>
                <w:sz w:val="20"/>
                <w:szCs w:val="20"/>
                <w:rtl w:val="0"/>
              </w:rPr>
              <w:t xml:space="preserve">All documented “notes” from physician –(i.e referrals, sick leave, hospitalization, etc.)</w:t>
            </w:r>
          </w:p>
        </w:tc>
      </w:tr>
    </w:tbl>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w:t>
      </w:r>
      <w:r w:rsidDel="00000000" w:rsidR="00000000" w:rsidRPr="00000000">
        <w:rPr>
          <w:sz w:val="18"/>
          <w:szCs w:val="18"/>
          <w:rtl w:val="0"/>
        </w:rPr>
        <w:t xml:space="preserve">Note: Diagnosis Event Text is not included in conversion to avoid duplication of data gathered from other tables.</w:t>
      </w:r>
      <w:r w:rsidDel="00000000" w:rsidR="00000000" w:rsidRPr="00000000">
        <w:rPr>
          <w:sz w:val="24"/>
          <w:szCs w:val="24"/>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tabs>
          <w:tab w:val="left" w:pos="948"/>
        </w:tabs>
        <w:contextualSpacing w:val="0"/>
      </w:pPr>
      <w:r w:rsidDel="00000000" w:rsidR="00000000" w:rsidRPr="00000000">
        <w:rPr>
          <w:rtl w:val="0"/>
        </w:rPr>
        <w:t xml:space="preserve">The dates of events in the data range from 01 Jan 1992 through 31 Dec 2015, inclusive. Date of current dataset =12/31/2015 (mm/dd/yyyy format). </w:t>
      </w:r>
    </w:p>
    <w:p w:rsidR="00000000" w:rsidDel="00000000" w:rsidP="00000000" w:rsidRDefault="00000000" w:rsidRPr="00000000">
      <w:pPr>
        <w:contextualSpacing w:val="0"/>
      </w:pPr>
      <w:r w:rsidDel="00000000" w:rsidR="00000000" w:rsidRPr="00000000">
        <w:rPr>
          <w:rtl w:val="0"/>
        </w:rPr>
        <w:t xml:space="preserve">It is based on the OMOP ETL Specifications. General information that is covered by the OMOP ETL Specification will not be covered in this document, but a detailed discussion of the German DA-specific aspects of mapping and converting data to the standard CDM is provided.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numPr>
          <w:ilvl w:val="0"/>
          <w:numId w:val="9"/>
        </w:numPr>
        <w:ind w:left="1152" w:hanging="720"/>
        <w:rPr/>
      </w:pPr>
      <w:bookmarkStart w:colFirst="0" w:colLast="0" w:name="_2et92p0" w:id="1"/>
      <w:bookmarkEnd w:id="1"/>
      <w:r w:rsidDel="00000000" w:rsidR="00000000" w:rsidRPr="00000000">
        <w:rPr>
          <w:rtl w:val="0"/>
        </w:rPr>
        <w:t xml:space="preserve">Source Data Mapping Approach</w:t>
      </w:r>
    </w:p>
    <w:p w:rsidR="00000000" w:rsidDel="00000000" w:rsidP="00000000" w:rsidRDefault="00000000" w:rsidRPr="00000000">
      <w:pPr>
        <w:contextualSpacing w:val="0"/>
      </w:pPr>
      <w:r w:rsidDel="00000000" w:rsidR="00000000" w:rsidRPr="00000000">
        <w:rPr>
          <w:rtl w:val="0"/>
        </w:rPr>
        <w:t xml:space="preserve">In the OMOP ETL Specifications, this section covers the high-level assumptions and approach to extraction, transformation and loading (ETL) of raw source data into the Common Data Model (CDM). This high-level approach should be equivalent between the data sources obtained by OMOP.  However, if a significant divergence becomes necessary and meaningful, it should be discussed here.</w:t>
      </w:r>
    </w:p>
    <w:p w:rsidR="00000000" w:rsidDel="00000000" w:rsidP="00000000" w:rsidRDefault="00000000" w:rsidRPr="00000000">
      <w:pPr>
        <w:pStyle w:val="Heading2"/>
        <w:spacing w:before="480" w:line="240" w:lineRule="auto"/>
        <w:contextualSpacing w:val="0"/>
      </w:pPr>
      <w:bookmarkStart w:colFirst="0" w:colLast="0" w:name="_j9zarehtx8gy" w:id="2"/>
      <w:bookmarkEnd w:id="2"/>
      <w:r w:rsidDel="00000000" w:rsidR="00000000" w:rsidRPr="00000000">
        <w:rPr>
          <w:rtl w:val="0"/>
        </w:rPr>
        <w:t xml:space="preserve">2.1 Business Rules </w:t>
      </w:r>
      <w:r w:rsidDel="00000000" w:rsidR="00000000" w:rsidRPr="00000000">
        <w:rPr>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ensure common understanding of the rules related to how the source’s drugs, diagnoses, procedures, and revenue codes get allocated to CDM’s tables, below is the general set of rules to accomplish this.  Also note that these rules are not intended to account for how every detailed field gets mapped (please read the Applied Rules in each section for this information). It is, however, intended to show in which CDM table each main field gets mapped and the logic around it.</w:t>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rFonts w:ascii="Arial" w:cs="Arial" w:eastAsia="Arial" w:hAnsi="Arial"/>
          <w:b w:val="0"/>
          <w:i w:val="0"/>
          <w:smallCaps w:val="0"/>
          <w:strike w:val="0"/>
          <w:sz w:val="22"/>
          <w:szCs w:val="22"/>
          <w:vertAlign w:val="baseline"/>
        </w:rPr>
      </w:pPr>
      <w:r w:rsidDel="00000000" w:rsidR="00000000" w:rsidRPr="00000000">
        <w:rPr>
          <w:rtl w:val="0"/>
        </w:rPr>
        <w:t xml:space="preserve">From src.prescription events using src.therapy table we populate records in cdm.drug_exposure and cdm.device_exposure. In cdm.device_exposure we populate records where src.therapy.substance has value from the following list of devices:</w:t>
      </w:r>
      <w:r w:rsidDel="00000000" w:rsidR="00000000" w:rsidRPr="00000000">
        <w:rPr>
          <w:rtl w:val="0"/>
        </w:rPr>
      </w:r>
    </w:p>
    <w:tbl>
      <w:tblPr>
        <w:tblStyle w:val="Table3"/>
        <w:bidiVisual w:val="0"/>
        <w:tblW w:w="64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6495"/>
        <w:tblGridChange w:id="0">
          <w:tblGrid>
            <w:gridCol w:w="6495"/>
          </w:tblGrid>
        </w:tblGridChange>
      </w:tblGrid>
      <w:tr>
        <w:tc>
          <w:tcPr>
            <w:tcBorders>
              <w:top w:color="000000" w:space="0" w:sz="6" w:val="single"/>
              <w:left w:color="000000" w:space="0" w:sz="6" w:val="single"/>
              <w:bottom w:color="000000" w:space="0" w:sz="6" w:val="single"/>
              <w:right w:color="000000" w:space="0" w:sz="6"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substance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BANDAGES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CONTRACEPTIVE DEVICES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DISPOSABLE BABY NAPKINS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DISPOSABLE MEDICAL DEVICES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DRESSING STRIPS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INHALER DEVICE</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MEDICATED DRESSINGS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NON-DISPOSABLE MEDICAL DEVICE</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STERILE DRESSING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Patients with null dates of birth or with values assigned for system testing, along with all associated records, are excluded from the CDM.  </w:t>
      </w: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For records where the ICD10 diagnosis code maps to an OMOP concept id, it is possible that the concept id will have a mapping type of Procedure, Observation, Measurement, or Аnatomical Site in the OMOP vocabulary.  </w:t>
      </w:r>
    </w:p>
    <w:p w:rsidR="00000000" w:rsidDel="00000000" w:rsidP="00000000" w:rsidRDefault="00000000" w:rsidRPr="00000000">
      <w:pPr>
        <w:ind w:left="720" w:firstLine="0"/>
        <w:contextualSpacing w:val="0"/>
      </w:pPr>
      <w:r w:rsidDel="00000000" w:rsidR="00000000" w:rsidRPr="00000000">
        <w:rPr>
          <w:b w:val="1"/>
          <w:rtl w:val="0"/>
        </w:rPr>
        <w:t xml:space="preserve">Rule for domain_id = ‘Procedure’, ‘Condition’, ‘Observation’ and ‘Measurement:</w:t>
      </w:r>
    </w:p>
    <w:p w:rsidR="00000000" w:rsidDel="00000000" w:rsidP="00000000" w:rsidRDefault="00000000" w:rsidRPr="00000000">
      <w:pPr>
        <w:ind w:left="720" w:firstLine="0"/>
        <w:contextualSpacing w:val="0"/>
      </w:pPr>
      <w:r w:rsidDel="00000000" w:rsidR="00000000" w:rsidRPr="00000000">
        <w:rPr>
          <w:rtl w:val="0"/>
        </w:rPr>
        <w:t xml:space="preserve">From source tables src.problem_events, src.prescription_events and src.action_events we populate records according to domain_id of corresponding concept (‘Procedure’, ‘Condition’, ‘Observation’, ‘Measurement’). There are 3 different cases:</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If source icd10 code maps to OMOP icd10 code, and then to standard snomed concept_id, we use domain_id of snomed concept_id;</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If source icd10 code maps to OMOP icd10 code, but then icd10 code doesn’t map to standard snomed concept_id, we use domain_id of icd10 concept_id;</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If </w:t>
      </w:r>
      <w:r w:rsidDel="00000000" w:rsidR="00000000" w:rsidRPr="00000000">
        <w:rPr>
          <w:rtl w:val="0"/>
        </w:rPr>
        <w:t xml:space="preserve">source icd10 code</w:t>
      </w:r>
      <w:r w:rsidDel="00000000" w:rsidR="00000000" w:rsidRPr="00000000">
        <w:rPr>
          <w:rtl w:val="0"/>
        </w:rPr>
        <w:t xml:space="preserve"> doesn’t map to </w:t>
      </w:r>
      <w:r w:rsidDel="00000000" w:rsidR="00000000" w:rsidRPr="00000000">
        <w:rPr>
          <w:rtl w:val="0"/>
        </w:rPr>
        <w:t xml:space="preserve">OMOP </w:t>
      </w:r>
      <w:r w:rsidDel="00000000" w:rsidR="00000000" w:rsidRPr="00000000">
        <w:rPr>
          <w:rtl w:val="0"/>
        </w:rPr>
        <w:t xml:space="preserve">icd10 code, </w:t>
      </w:r>
      <w:r w:rsidDel="00000000" w:rsidR="00000000" w:rsidRPr="00000000">
        <w:rPr>
          <w:rtl w:val="0"/>
        </w:rPr>
        <w:t xml:space="preserve">we populate records associated with this </w:t>
      </w:r>
      <w:r w:rsidDel="00000000" w:rsidR="00000000" w:rsidRPr="00000000">
        <w:rPr>
          <w:rtl w:val="0"/>
        </w:rPr>
        <w:t xml:space="preserve">source icd10 code </w:t>
      </w:r>
      <w:r w:rsidDel="00000000" w:rsidR="00000000" w:rsidRPr="00000000">
        <w:rPr>
          <w:rtl w:val="0"/>
        </w:rPr>
        <w:t xml:space="preserve">in cdm.condition_occurrence with condition_source_concept_id и condition_concept_id equal to 0.</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Rule for domain_id = ‘Spec Аnatomic Site’:</w:t>
      </w:r>
    </w:p>
    <w:p w:rsidR="00000000" w:rsidDel="00000000" w:rsidP="00000000" w:rsidRDefault="00000000" w:rsidRPr="00000000">
      <w:pPr>
        <w:ind w:left="720" w:firstLine="0"/>
        <w:contextualSpacing w:val="0"/>
      </w:pPr>
      <w:r w:rsidDel="00000000" w:rsidR="00000000" w:rsidRPr="00000000">
        <w:rPr>
          <w:rtl w:val="0"/>
        </w:rPr>
        <w:t xml:space="preserve">From source tables src.problem_events, src.prescription_events and src.action_events we populate records with domain_id of corresponding concept = ‘Spec Аnatomic Site’ in cdm.observation table.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_concept_id field can’t be populated with OMOP concept_id, it should be populated with 0. This rule should be applied for all cdm tables.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German DA data has a diagnosis certainty attribute associated with each diagnosis.  Where diagnosis certainty = ‘Exclusion of’ the associated diagnosis will populate the observation table</w:t>
      </w:r>
      <w:r w:rsidDel="00000000" w:rsidR="00000000" w:rsidRPr="00000000">
        <w:rPr>
          <w:rtl w:val="0"/>
        </w:rPr>
        <w:t xml:space="preserve"> regardless of domain</w:t>
      </w:r>
      <w:r w:rsidDel="00000000" w:rsidR="00000000" w:rsidRPr="00000000">
        <w:rPr>
          <w:rtl w:val="0"/>
        </w:rPr>
        <w:t xml:space="preserve">.  In these cases the observation source value field will contain the ICD10 code</w:t>
      </w:r>
      <w:r w:rsidDel="00000000" w:rsidR="00000000" w:rsidRPr="00000000">
        <w:rPr>
          <w:rtl w:val="0"/>
        </w:rPr>
        <w:t xml:space="preserve">; _source_concept_id and _concept_id will be set to 0</w:t>
      </w:r>
      <w:r w:rsidDel="00000000" w:rsidR="00000000" w:rsidRPr="00000000">
        <w:rPr>
          <w:rtl w:val="0"/>
        </w:rPr>
        <w:t xml:space="preserve">.  For all other diagnosis certainty values, </w:t>
      </w:r>
      <w:r w:rsidDel="00000000" w:rsidR="00000000" w:rsidRPr="00000000">
        <w:rPr>
          <w:rtl w:val="0"/>
        </w:rPr>
        <w:t xml:space="preserve">rules 4 and 5 will be applied.</w:t>
      </w:r>
      <w:r w:rsidDel="00000000" w:rsidR="00000000" w:rsidRPr="00000000">
        <w:rPr>
          <w:rtl w:val="0"/>
        </w:rPr>
      </w:r>
    </w:p>
    <w:p w:rsidR="00000000" w:rsidDel="00000000" w:rsidP="00000000" w:rsidRDefault="00000000" w:rsidRPr="00000000">
      <w:pPr>
        <w:numPr>
          <w:ilvl w:val="0"/>
          <w:numId w:val="1"/>
        </w:numPr>
        <w:spacing w:after="0" w:lineRule="auto"/>
        <w:ind w:left="720" w:hanging="360"/>
        <w:rPr>
          <w:rFonts w:ascii="Arial" w:cs="Arial" w:eastAsia="Arial" w:hAnsi="Arial"/>
          <w:b w:val="0"/>
        </w:rPr>
      </w:pPr>
      <w:r w:rsidDel="00000000" w:rsidR="00000000" w:rsidRPr="00000000">
        <w:rPr>
          <w:rtl w:val="0"/>
        </w:rPr>
        <w:t xml:space="preserve">In </w:t>
      </w:r>
      <w:r w:rsidDel="00000000" w:rsidR="00000000" w:rsidRPr="00000000">
        <w:rPr>
          <w:highlight w:val="white"/>
          <w:rtl w:val="0"/>
        </w:rPr>
        <w:t xml:space="preserve">4 event tables diagnosis_certainty field will be added (from src.medical_event_list.diagnosis_certainty):</w:t>
      </w:r>
    </w:p>
    <w:p w:rsidR="00000000" w:rsidDel="00000000" w:rsidP="00000000" w:rsidRDefault="00000000" w:rsidRPr="00000000">
      <w:pPr>
        <w:numPr>
          <w:ilvl w:val="1"/>
          <w:numId w:val="1"/>
        </w:numPr>
        <w:spacing w:after="0" w:lineRule="auto"/>
        <w:ind w:left="1440" w:hanging="360"/>
        <w:rPr/>
      </w:pPr>
      <w:r w:rsidDel="00000000" w:rsidR="00000000" w:rsidRPr="00000000">
        <w:rPr>
          <w:highlight w:val="white"/>
          <w:rtl w:val="0"/>
        </w:rPr>
        <w:t xml:space="preserve">condition_occurrence (rules 1-3)</w:t>
      </w:r>
    </w:p>
    <w:p w:rsidR="00000000" w:rsidDel="00000000" w:rsidP="00000000" w:rsidRDefault="00000000" w:rsidRPr="00000000">
      <w:pPr>
        <w:numPr>
          <w:ilvl w:val="1"/>
          <w:numId w:val="1"/>
        </w:numPr>
        <w:spacing w:after="0" w:lineRule="auto"/>
        <w:ind w:left="1440" w:hanging="360"/>
        <w:rPr/>
      </w:pPr>
      <w:r w:rsidDel="00000000" w:rsidR="00000000" w:rsidRPr="00000000">
        <w:rPr>
          <w:highlight w:val="white"/>
          <w:rtl w:val="0"/>
        </w:rPr>
        <w:t xml:space="preserve">procedure_occurrence (rules 1, 2.1, 3)</w:t>
      </w:r>
    </w:p>
    <w:p w:rsidR="00000000" w:rsidDel="00000000" w:rsidP="00000000" w:rsidRDefault="00000000" w:rsidRPr="00000000">
      <w:pPr>
        <w:numPr>
          <w:ilvl w:val="1"/>
          <w:numId w:val="1"/>
        </w:numPr>
        <w:spacing w:after="0" w:lineRule="auto"/>
        <w:ind w:left="1440" w:hanging="360"/>
        <w:rPr/>
      </w:pPr>
      <w:r w:rsidDel="00000000" w:rsidR="00000000" w:rsidRPr="00000000">
        <w:rPr>
          <w:highlight w:val="white"/>
          <w:rtl w:val="0"/>
        </w:rPr>
        <w:t xml:space="preserve">observation (rules 1.1 , 2.1, 3)</w:t>
      </w:r>
    </w:p>
    <w:p w:rsidR="00000000" w:rsidDel="00000000" w:rsidP="00000000" w:rsidRDefault="00000000" w:rsidRPr="00000000">
      <w:pPr>
        <w:numPr>
          <w:ilvl w:val="1"/>
          <w:numId w:val="1"/>
        </w:numPr>
        <w:spacing w:after="200" w:lineRule="auto"/>
        <w:ind w:left="1440" w:hanging="360"/>
        <w:rPr/>
      </w:pPr>
      <w:r w:rsidDel="00000000" w:rsidR="00000000" w:rsidRPr="00000000">
        <w:rPr>
          <w:highlight w:val="white"/>
          <w:rtl w:val="0"/>
        </w:rPr>
        <w:t xml:space="preserve">measurement (rules 1-3)</w:t>
      </w:r>
      <w:r w:rsidDel="00000000" w:rsidR="00000000" w:rsidRPr="00000000">
        <w:rPr>
          <w:rtl w:val="0"/>
        </w:rPr>
      </w:r>
    </w:p>
    <w:p w:rsidR="00000000" w:rsidDel="00000000" w:rsidP="00000000" w:rsidRDefault="00000000" w:rsidRPr="00000000">
      <w:pPr>
        <w:numPr>
          <w:ilvl w:val="0"/>
          <w:numId w:val="1"/>
        </w:numPr>
        <w:spacing w:after="0" w:lineRule="auto"/>
        <w:ind w:left="720" w:hanging="360"/>
        <w:rPr/>
      </w:pPr>
      <w:r w:rsidDel="00000000" w:rsidR="00000000" w:rsidRPr="00000000">
        <w:rPr>
          <w:rtl w:val="0"/>
        </w:rPr>
        <w:t xml:space="preserve">In the payer plan period table, each patient has only one set of payer plan values from the source data, reflecting the most recent enrollment of the patient.  The payer plan start date is set to equal the payer plan period end date, which is the most recent event date for a patient in the German DA EMR. Most recent event date for a patient is calculated on base of _date filed from cdm event tables:</w:t>
      </w:r>
    </w:p>
    <w:p w:rsidR="00000000" w:rsidDel="00000000" w:rsidP="00000000" w:rsidRDefault="00000000" w:rsidRPr="00000000">
      <w:pPr>
        <w:numPr>
          <w:ilvl w:val="1"/>
          <w:numId w:val="1"/>
        </w:numPr>
        <w:spacing w:after="0" w:lineRule="auto"/>
        <w:ind w:left="1440" w:hanging="360"/>
        <w:contextualSpacing w:val="1"/>
        <w:rPr/>
      </w:pPr>
      <w:r w:rsidDel="00000000" w:rsidR="00000000" w:rsidRPr="00000000">
        <w:rPr>
          <w:rtl w:val="0"/>
        </w:rPr>
        <w:t xml:space="preserve">drug_exposure</w:t>
      </w:r>
    </w:p>
    <w:p w:rsidR="00000000" w:rsidDel="00000000" w:rsidP="00000000" w:rsidRDefault="00000000" w:rsidRPr="00000000">
      <w:pPr>
        <w:numPr>
          <w:ilvl w:val="1"/>
          <w:numId w:val="1"/>
        </w:numPr>
        <w:spacing w:after="0" w:lineRule="auto"/>
        <w:ind w:left="1440" w:hanging="360"/>
        <w:contextualSpacing w:val="1"/>
        <w:rPr/>
      </w:pPr>
      <w:r w:rsidDel="00000000" w:rsidR="00000000" w:rsidRPr="00000000">
        <w:rPr>
          <w:rtl w:val="0"/>
        </w:rPr>
        <w:t xml:space="preserve">condition_occurrence</w:t>
      </w:r>
    </w:p>
    <w:p w:rsidR="00000000" w:rsidDel="00000000" w:rsidP="00000000" w:rsidRDefault="00000000" w:rsidRPr="00000000">
      <w:pPr>
        <w:numPr>
          <w:ilvl w:val="1"/>
          <w:numId w:val="1"/>
        </w:numPr>
        <w:spacing w:after="0" w:lineRule="auto"/>
        <w:ind w:left="1440" w:hanging="360"/>
        <w:contextualSpacing w:val="1"/>
        <w:rPr/>
      </w:pPr>
      <w:r w:rsidDel="00000000" w:rsidR="00000000" w:rsidRPr="00000000">
        <w:rPr>
          <w:rtl w:val="0"/>
        </w:rPr>
        <w:t xml:space="preserve">procedure_occurrence</w:t>
      </w:r>
    </w:p>
    <w:p w:rsidR="00000000" w:rsidDel="00000000" w:rsidP="00000000" w:rsidRDefault="00000000" w:rsidRPr="00000000">
      <w:pPr>
        <w:numPr>
          <w:ilvl w:val="1"/>
          <w:numId w:val="1"/>
        </w:numPr>
        <w:spacing w:after="0" w:lineRule="auto"/>
        <w:ind w:left="1440" w:hanging="360"/>
        <w:contextualSpacing w:val="1"/>
        <w:rPr/>
      </w:pPr>
      <w:r w:rsidDel="00000000" w:rsidR="00000000" w:rsidRPr="00000000">
        <w:rPr>
          <w:rtl w:val="0"/>
        </w:rPr>
        <w:t xml:space="preserve">observation</w:t>
      </w:r>
    </w:p>
    <w:p w:rsidR="00000000" w:rsidDel="00000000" w:rsidP="00000000" w:rsidRDefault="00000000" w:rsidRPr="00000000">
      <w:pPr>
        <w:numPr>
          <w:ilvl w:val="1"/>
          <w:numId w:val="1"/>
        </w:numPr>
        <w:spacing w:after="0" w:lineRule="auto"/>
        <w:ind w:left="1440" w:hanging="360"/>
        <w:contextualSpacing w:val="1"/>
        <w:rPr/>
      </w:pPr>
      <w:r w:rsidDel="00000000" w:rsidR="00000000" w:rsidRPr="00000000">
        <w:rPr>
          <w:rtl w:val="0"/>
        </w:rPr>
        <w:t xml:space="preserve">measurement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device_exposure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In the German DA data, providers are identified by their practice id.  Most practices have only one physician, but multi-physician practices are treated as a single practicing entity.  To identify a practice specialty, both the specialty and practice fields are used.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 use the following ‘Death list’ of ICD10 codes related to death for populating records</w:t>
      </w:r>
      <w:r w:rsidDel="00000000" w:rsidR="00000000" w:rsidRPr="00000000">
        <w:rPr>
          <w:rtl w:val="0"/>
        </w:rPr>
        <w:t xml:space="preserve"> </w:t>
      </w:r>
      <w:r w:rsidDel="00000000" w:rsidR="00000000" w:rsidRPr="00000000">
        <w:rPr>
          <w:rtl w:val="0"/>
        </w:rPr>
        <w:t xml:space="preserve">from source tables in cdm.death table</w:t>
      </w:r>
      <w:r w:rsidDel="00000000" w:rsidR="00000000" w:rsidRPr="00000000">
        <w:rPr>
          <w:rtl w:val="0"/>
        </w:rPr>
        <w:t xml:space="preserve">:</w:t>
      </w:r>
    </w:p>
    <w:tbl>
      <w:tblPr>
        <w:tblStyle w:val="Table4"/>
        <w:bidiVisual w:val="0"/>
        <w:tblW w:w="8760.0" w:type="dxa"/>
        <w:jc w:val="left"/>
        <w:tblInd w:w="-21.999999999999993" w:type="dxa"/>
        <w:tblLayout w:type="fixed"/>
        <w:tblLook w:val="0400"/>
      </w:tblPr>
      <w:tblGrid>
        <w:gridCol w:w="3180"/>
        <w:gridCol w:w="5580"/>
        <w:tblGridChange w:id="0">
          <w:tblGrid>
            <w:gridCol w:w="3180"/>
            <w:gridCol w:w="558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4f81bd"/>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ICD 10 </w:t>
            </w:r>
            <w:r w:rsidDel="00000000" w:rsidR="00000000" w:rsidRPr="00000000">
              <w:rPr>
                <w:b w:val="1"/>
                <w:color w:val="ffffff"/>
                <w:rtl w:val="0"/>
              </w:rPr>
              <w:t xml:space="preserve">codes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4f81bd"/>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Diagnosis Text</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O95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Obstetric death of unspecified cause</w:t>
            </w:r>
          </w:p>
        </w:tc>
      </w:tr>
      <w:tr>
        <w:trPr>
          <w:trHeight w:val="5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O96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Death from any obstetric cause occurring more than 42 days but less than one year after delivery</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O97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Death from sequelae of obstetric causes</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I461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Sudden cardiac death, so described</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I469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Cardiac arrest, unspecified</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R95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Sudden infant death syndrome</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R96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Other sudden death, cause unknown</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R98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Unattended death</w:t>
            </w:r>
          </w:p>
        </w:tc>
      </w:tr>
      <w:tr>
        <w:trPr>
          <w:trHeight w:val="28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R99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Other ill-defined and unspecified causes of  mortality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 </w:t>
      </w:r>
      <w:r w:rsidDel="00000000" w:rsidR="00000000" w:rsidRPr="00000000">
        <w:rPr>
          <w:rtl w:val="0"/>
        </w:rPr>
        <w:t xml:space="preserve">don’t populate in cdm.condition_occurrence and cdm.observation records from source tables associated with ICD10 code from </w:t>
      </w:r>
      <w:r w:rsidDel="00000000" w:rsidR="00000000" w:rsidRPr="00000000">
        <w:rPr>
          <w:rtl w:val="0"/>
        </w:rPr>
        <w:t xml:space="preserve">‘Death list’ (ICD10 codes from ‘Death list’ map only to domains ‘Condition’ and ‘Observation’).</w:t>
      </w:r>
      <w:r w:rsidDel="00000000" w:rsidR="00000000" w:rsidRPr="00000000">
        <w:rPr>
          <w:rtl w:val="0"/>
        </w:rPr>
        <w:t xml:space="preserve"> We populate in cdm.drug_exposure records from </w:t>
      </w:r>
      <w:r w:rsidDel="00000000" w:rsidR="00000000" w:rsidRPr="00000000">
        <w:rPr>
          <w:rtl w:val="0"/>
        </w:rPr>
        <w:t xml:space="preserve">srs.prescription_events even if they are associated with icd10 code from </w:t>
      </w:r>
      <w:r w:rsidDel="00000000" w:rsidR="00000000" w:rsidRPr="00000000">
        <w:rPr>
          <w:rtl w:val="0"/>
        </w:rPr>
        <w:t xml:space="preserve">‘Death list’</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CDM tables should not have duplicates. We consider as duplicates in cdm tables records that have identical info except the _id (identity field)</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Date of first contact of patient that is used for populating fields cdm.condition_occurrence.condition_start_date (rules n.5.1 and n.5.2 for records from src.patient) and cdm.measurement.measurement_date (rule n.5 for records from src.patient) is calculated on base of date_of_event field from source tables (we take minimum date from the following tables as date of first contact):</w:t>
      </w:r>
    </w:p>
    <w:p w:rsidR="00000000" w:rsidDel="00000000" w:rsidP="00000000" w:rsidRDefault="00000000" w:rsidRPr="00000000">
      <w:pPr>
        <w:numPr>
          <w:ilvl w:val="1"/>
          <w:numId w:val="1"/>
        </w:numPr>
        <w:spacing w:after="0" w:lineRule="auto"/>
        <w:ind w:left="1440" w:hanging="360"/>
        <w:contextualSpacing w:val="1"/>
        <w:rPr/>
      </w:pPr>
      <w:r w:rsidDel="00000000" w:rsidR="00000000" w:rsidRPr="00000000">
        <w:rPr>
          <w:rtl w:val="0"/>
        </w:rPr>
        <w:t xml:space="preserve">prescription_events</w:t>
      </w:r>
    </w:p>
    <w:p w:rsidR="00000000" w:rsidDel="00000000" w:rsidP="00000000" w:rsidRDefault="00000000" w:rsidRPr="00000000">
      <w:pPr>
        <w:numPr>
          <w:ilvl w:val="1"/>
          <w:numId w:val="1"/>
        </w:numPr>
        <w:spacing w:after="0" w:lineRule="auto"/>
        <w:ind w:left="1440" w:hanging="360"/>
        <w:contextualSpacing w:val="1"/>
        <w:rPr/>
      </w:pPr>
      <w:r w:rsidDel="00000000" w:rsidR="00000000" w:rsidRPr="00000000">
        <w:rPr>
          <w:rtl w:val="0"/>
        </w:rPr>
        <w:t xml:space="preserve">action_events</w:t>
      </w:r>
    </w:p>
    <w:p w:rsidR="00000000" w:rsidDel="00000000" w:rsidP="00000000" w:rsidRDefault="00000000" w:rsidRPr="00000000">
      <w:pPr>
        <w:numPr>
          <w:ilvl w:val="1"/>
          <w:numId w:val="1"/>
        </w:numPr>
        <w:spacing w:after="0" w:lineRule="auto"/>
        <w:ind w:left="1440" w:hanging="360"/>
        <w:contextualSpacing w:val="1"/>
        <w:rPr/>
      </w:pPr>
      <w:r w:rsidDel="00000000" w:rsidR="00000000" w:rsidRPr="00000000">
        <w:rPr>
          <w:rtl w:val="0"/>
        </w:rPr>
        <w:t xml:space="preserve">problem_events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tests_and_prevention_events</w:t>
      </w:r>
      <w:r w:rsidDel="00000000" w:rsidR="00000000" w:rsidRPr="00000000">
        <w:rPr>
          <w:rtl w:val="0"/>
        </w:rPr>
      </w:r>
    </w:p>
    <w:p w:rsidR="00000000" w:rsidDel="00000000" w:rsidP="00000000" w:rsidRDefault="00000000" w:rsidRPr="00000000">
      <w:pPr>
        <w:pStyle w:val="Heading2"/>
        <w:numPr>
          <w:ilvl w:val="1"/>
          <w:numId w:val="9"/>
        </w:numPr>
        <w:ind w:left="1872" w:hanging="720"/>
        <w:rPr/>
      </w:pPr>
      <w:bookmarkStart w:colFirst="0" w:colLast="0" w:name="_890fwf8c5oxn" w:id="3"/>
      <w:bookmarkEnd w:id="3"/>
      <w:r w:rsidDel="00000000" w:rsidR="00000000" w:rsidRPr="00000000">
        <w:rPr>
          <w:rtl w:val="0"/>
        </w:rPr>
        <w:t xml:space="preserve">Data Mapping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Data is provided from data owners in csv files which are then loaded into one location. SQL is used for the development and conversion of data. For more information on the data and contents, refer to the separate “Data load Template” provided.</w:t>
      </w:r>
    </w:p>
    <w:p w:rsidR="00000000" w:rsidDel="00000000" w:rsidP="00000000" w:rsidRDefault="00000000" w:rsidRPr="00000000">
      <w:pPr>
        <w:pStyle w:val="Heading3"/>
        <w:numPr>
          <w:ilvl w:val="2"/>
          <w:numId w:val="9"/>
        </w:numPr>
        <w:ind w:left="180" w:hanging="435"/>
        <w:contextualSpacing w:val="1"/>
        <w:rPr>
          <w:b w:val="1"/>
          <w:smallCaps w:val="1"/>
        </w:rPr>
      </w:pPr>
      <w:bookmarkStart w:colFirst="0" w:colLast="0" w:name="_sbz6qel9ta43" w:id="4"/>
      <w:bookmarkEnd w:id="4"/>
      <w:r w:rsidDel="00000000" w:rsidR="00000000" w:rsidRPr="00000000">
        <w:rPr>
          <w:smallCaps w:val="0"/>
          <w:rtl w:val="0"/>
        </w:rPr>
        <w:t xml:space="preserve">Lookup Table Name: ICD10_CONCEPT_LK</w:t>
      </w:r>
    </w:p>
    <w:p w:rsidR="00000000" w:rsidDel="00000000" w:rsidP="00000000" w:rsidRDefault="00000000" w:rsidRPr="00000000">
      <w:pPr>
        <w:spacing w:after="160" w:line="259" w:lineRule="auto"/>
        <w:contextualSpacing w:val="0"/>
      </w:pPr>
      <w:r w:rsidDel="00000000" w:rsidR="00000000" w:rsidRPr="00000000">
        <w:rPr>
          <w:b w:val="1"/>
          <w:color w:val="4f81bd"/>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ICD10 codes from source table src.medical_event_list need to be manipulated in order to find matching concept_code from cdm.concept table. </w:t>
      </w:r>
    </w:p>
    <w:p w:rsidR="00000000" w:rsidDel="00000000" w:rsidP="00000000" w:rsidRDefault="00000000" w:rsidRPr="00000000">
      <w:pPr>
        <w:spacing w:after="160" w:line="259" w:lineRule="auto"/>
        <w:contextualSpacing w:val="0"/>
      </w:pPr>
      <w:r w:rsidDel="00000000" w:rsidR="00000000" w:rsidRPr="00000000">
        <w:rPr>
          <w:b w:val="1"/>
          <w:color w:val="4f81bd"/>
          <w:rtl w:val="0"/>
        </w:rPr>
        <w:t xml:space="preserve">Mapping rules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use the following rules for mapping icd10 codes from source tables to concept_code from cdm.concept table (we are using only one rule according to its priority. If rule n.1 is not applicable, then we use n.2. If no rule is applicable, the source code won’t be mapped to concept_code from ICD10 vocabulary):</w:t>
      </w:r>
    </w:p>
    <w:tbl>
      <w:tblPr>
        <w:tblStyle w:val="Table5"/>
        <w:bidiVisual w:val="0"/>
        <w:tblW w:w="11726.27180232558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800"/>
        <w:gridCol w:w="862.5"/>
        <w:gridCol w:w="862.5"/>
        <w:gridCol w:w="733.7572674418604"/>
        <w:gridCol w:w="733.7572674418604"/>
        <w:gridCol w:w="733.7572674418604"/>
        <w:gridCol w:w="0"/>
        <w:gridCol w:w="0"/>
        <w:gridCol w:w="0"/>
        <w:tblGridChange w:id="0">
          <w:tblGrid>
            <w:gridCol w:w="7800"/>
            <w:gridCol w:w="862.5"/>
            <w:gridCol w:w="862.5"/>
            <w:gridCol w:w="733.7572674418604"/>
            <w:gridCol w:w="733.7572674418604"/>
            <w:gridCol w:w="733.7572674418604"/>
            <w:gridCol w:w="0"/>
            <w:gridCol w:w="0"/>
            <w:gridCol w:w="0"/>
          </w:tblGrid>
        </w:tblGridChange>
      </w:tblGrid>
      <w:tr>
        <w:tc>
          <w:tcPr>
            <w:tcBorders>
              <w:top w:color="000000" w:space="0" w:sz="8" w:val="single"/>
              <w:left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 </w:t>
            </w:r>
          </w:p>
        </w:tc>
        <w:tc>
          <w:tcPr>
            <w:tcBorders>
              <w:top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color w:val="ffffff"/>
                <w:sz w:val="20"/>
                <w:szCs w:val="20"/>
                <w:rtl w:val="0"/>
              </w:rPr>
              <w:t xml:space="preserve">Rule n.1</w:t>
            </w:r>
          </w:p>
        </w:tc>
        <w:tc>
          <w:tcPr>
            <w:tcBorders>
              <w:top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color w:val="ffffff"/>
                <w:sz w:val="20"/>
                <w:szCs w:val="20"/>
                <w:rtl w:val="0"/>
              </w:rPr>
              <w:t xml:space="preserve">Rule n.2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5"/>
              </w:numPr>
              <w:spacing w:after="0" w:line="240" w:lineRule="auto"/>
              <w:ind w:left="720" w:hanging="360"/>
              <w:contextualSpacing w:val="1"/>
              <w:rPr>
                <w:sz w:val="20"/>
                <w:szCs w:val="20"/>
              </w:rPr>
            </w:pPr>
            <w:r w:rsidDel="00000000" w:rsidR="00000000" w:rsidRPr="00000000">
              <w:rPr>
                <w:sz w:val="20"/>
                <w:szCs w:val="20"/>
                <w:rtl w:val="0"/>
              </w:rPr>
              <w:t xml:space="preserve">Remove a dot in cdm.concept.concept_code (ICD10 codes have a dot after the 2nd or 3rd character, but in source data they are often stored without the dot)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5"/>
              </w:numPr>
              <w:spacing w:after="0" w:line="240" w:lineRule="auto"/>
              <w:ind w:left="720" w:hanging="360"/>
              <w:contextualSpacing w:val="1"/>
              <w:rPr>
                <w:sz w:val="20"/>
                <w:szCs w:val="20"/>
              </w:rPr>
            </w:pPr>
            <w:r w:rsidDel="00000000" w:rsidR="00000000" w:rsidRPr="00000000">
              <w:rPr>
                <w:sz w:val="20"/>
                <w:szCs w:val="20"/>
                <w:rtl w:val="0"/>
              </w:rPr>
              <w:t xml:space="preserve">Use src.medical_event_list.icd10_4_code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5"/>
              </w:numPr>
              <w:spacing w:after="0" w:before="0" w:line="240" w:lineRule="auto"/>
              <w:ind w:left="720" w:hanging="360"/>
              <w:contextualSpacing w:val="1"/>
              <w:rPr>
                <w:sz w:val="20"/>
                <w:szCs w:val="20"/>
              </w:rPr>
            </w:pPr>
            <w:r w:rsidDel="00000000" w:rsidR="00000000" w:rsidRPr="00000000">
              <w:rPr>
                <w:sz w:val="20"/>
                <w:szCs w:val="20"/>
                <w:rtl w:val="0"/>
              </w:rPr>
              <w:t xml:space="preserve">Use src.medical_event_list.icd10_3_code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5"/>
              </w:numPr>
              <w:spacing w:after="0" w:line="240" w:lineRule="auto"/>
              <w:ind w:left="720" w:hanging="360"/>
              <w:contextualSpacing w:val="1"/>
              <w:rPr>
                <w:sz w:val="20"/>
                <w:szCs w:val="20"/>
              </w:rPr>
            </w:pPr>
            <w:r w:rsidDel="00000000" w:rsidR="00000000" w:rsidRPr="00000000">
              <w:rPr>
                <w:sz w:val="20"/>
                <w:szCs w:val="20"/>
                <w:rtl w:val="0"/>
              </w:rPr>
              <w:t xml:space="preserve">src.concept.invalid_reason is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5"/>
              </w:numPr>
              <w:spacing w:after="0" w:line="240" w:lineRule="auto"/>
              <w:ind w:left="720" w:hanging="360"/>
              <w:contextualSpacing w:val="1"/>
              <w:rPr>
                <w:sz w:val="20"/>
                <w:szCs w:val="20"/>
              </w:rPr>
            </w:pPr>
            <w:r w:rsidDel="00000000" w:rsidR="00000000" w:rsidRPr="00000000">
              <w:rPr>
                <w:sz w:val="20"/>
                <w:szCs w:val="20"/>
                <w:rtl w:val="0"/>
              </w:rPr>
              <w:t xml:space="preserve">src.concept.vocabulary_id = “ICD10”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5"/>
              </w:numPr>
              <w:spacing w:after="0" w:line="240" w:lineRule="auto"/>
              <w:ind w:left="720" w:hanging="360"/>
              <w:contextualSpacing w:val="1"/>
              <w:rPr>
                <w:sz w:val="20"/>
                <w:szCs w:val="20"/>
              </w:rPr>
            </w:pPr>
            <w:r w:rsidDel="00000000" w:rsidR="00000000" w:rsidRPr="00000000">
              <w:rPr>
                <w:sz w:val="20"/>
                <w:szCs w:val="20"/>
                <w:rtl w:val="0"/>
              </w:rPr>
              <w:t xml:space="preserve">src.concept.concept_class_id = “ICD10 code”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color w:val="4f81bd"/>
          <w:rtl w:val="0"/>
        </w:rPr>
        <w:t xml:space="preserve">Field Mapping</w:t>
      </w:r>
    </w:p>
    <w:tbl>
      <w:tblPr>
        <w:tblStyle w:val="Table6"/>
        <w:bidiVisual w:val="0"/>
        <w:tblW w:w="966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2295"/>
        <w:gridCol w:w="3540"/>
        <w:gridCol w:w="1155"/>
        <w:gridCol w:w="1245"/>
        <w:tblGridChange w:id="0">
          <w:tblGrid>
            <w:gridCol w:w="1425"/>
            <w:gridCol w:w="2295"/>
            <w:gridCol w:w="3540"/>
            <w:gridCol w:w="1155"/>
            <w:gridCol w:w="1245"/>
          </w:tblGrid>
        </w:tblGridChange>
      </w:tblGrid>
      <w:tr>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Destination Field</w:t>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Source Field</w:t>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Applied Rule</w:t>
            </w:r>
          </w:p>
        </w:tc>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Comment</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medical_event_list_id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src.medical_event_list.medical_event_list_id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icd10_code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src.medical_event_list.icd10_4_code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OR</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src.medical_event_list.icd10_3_code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rules above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rule 1 can be applied for mapping, populate with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src.medical_event_list.icd10_4_code,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rule 2 can be applied for mapping, populate with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src.medical_event_list.icd10_3_code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no rule can be applied, populate with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src.medical_event_list.icd10_4_code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concept_code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cdm.concept.concept_code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rules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cdm.concept.concept_id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rules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domain_id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cdm.concept.domain_id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rules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rule_id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rules above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Populate with number of rule that was applied for mapping (</w:t>
            </w:r>
            <w:r w:rsidDel="00000000" w:rsidR="00000000" w:rsidRPr="00000000">
              <w:rPr>
                <w:sz w:val="20"/>
                <w:szCs w:val="20"/>
                <w:rtl w:val="0"/>
              </w:rPr>
              <w:t xml:space="preserve">1 or 2</w:t>
            </w:r>
            <w:r w:rsidDel="00000000" w:rsidR="00000000" w:rsidRPr="00000000">
              <w:rPr>
                <w:sz w:val="20"/>
                <w:szCs w:val="20"/>
                <w:rtl w:val="0"/>
              </w:rPr>
              <w:t xml:space="preserve">). If neither src.medical_event_list.icd10_4_code nor src.medical_event_list.icd10_3_code doesn’t map to cdm.concept.concept_code, populate with -1</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3"/>
        <w:numPr>
          <w:ilvl w:val="2"/>
          <w:numId w:val="9"/>
        </w:numPr>
        <w:ind w:left="180" w:hanging="435"/>
        <w:contextualSpacing w:val="1"/>
        <w:rPr>
          <w:b w:val="1"/>
          <w:smallCaps w:val="1"/>
        </w:rPr>
      </w:pPr>
      <w:bookmarkStart w:colFirst="0" w:colLast="0" w:name="_x9ng4228foen" w:id="5"/>
      <w:bookmarkEnd w:id="5"/>
      <w:r w:rsidDel="00000000" w:rsidR="00000000" w:rsidRPr="00000000">
        <w:rPr>
          <w:smallCaps w:val="0"/>
          <w:rtl w:val="0"/>
        </w:rPr>
        <w:t xml:space="preserve">Lookup Table Name: </w:t>
      </w:r>
      <w:r w:rsidDel="00000000" w:rsidR="00000000" w:rsidRPr="00000000">
        <w:rPr>
          <w:smallCaps w:val="0"/>
          <w:rtl w:val="0"/>
        </w:rPr>
        <w:t xml:space="preserve">VOC_</w:t>
      </w:r>
      <w:r w:rsidDel="00000000" w:rsidR="00000000" w:rsidRPr="00000000">
        <w:rPr>
          <w:smallCaps w:val="0"/>
          <w:rtl w:val="0"/>
        </w:rPr>
        <w:t xml:space="preserve">ICD10_TO_STANDARD_LK</w:t>
      </w:r>
    </w:p>
    <w:p w:rsidR="00000000" w:rsidDel="00000000" w:rsidP="00000000" w:rsidRDefault="00000000" w:rsidRPr="00000000">
      <w:pPr>
        <w:spacing w:after="160" w:line="259" w:lineRule="auto"/>
        <w:contextualSpacing w:val="0"/>
      </w:pPr>
      <w:r w:rsidDel="00000000" w:rsidR="00000000" w:rsidRPr="00000000">
        <w:rPr>
          <w:b w:val="1"/>
          <w:color w:val="4f81bd"/>
          <w:rtl w:val="0"/>
        </w:rPr>
        <w:t xml:space="preserve">Summary</w:t>
      </w:r>
    </w:p>
    <w:p w:rsidR="00000000" w:rsidDel="00000000" w:rsidP="00000000" w:rsidRDefault="00000000" w:rsidRPr="00000000">
      <w:pPr>
        <w:contextualSpacing w:val="0"/>
      </w:pPr>
      <w:r w:rsidDel="00000000" w:rsidR="00000000" w:rsidRPr="00000000">
        <w:rPr>
          <w:rtl w:val="0"/>
        </w:rPr>
        <w:t xml:space="preserve">We create this table in order to map src.medical_event_list_id.(icd10_4_code/icd10_3_code) to standard OMOP concepts. </w:t>
      </w:r>
    </w:p>
    <w:p w:rsidR="00000000" w:rsidDel="00000000" w:rsidP="00000000" w:rsidRDefault="00000000" w:rsidRPr="00000000">
      <w:pPr>
        <w:spacing w:after="160" w:line="259" w:lineRule="auto"/>
        <w:contextualSpacing w:val="0"/>
      </w:pPr>
      <w:r w:rsidDel="00000000" w:rsidR="00000000" w:rsidRPr="00000000">
        <w:rPr>
          <w:b w:val="1"/>
          <w:color w:val="4f81bd"/>
          <w:rtl w:val="0"/>
        </w:rPr>
        <w:t xml:space="preserve">Mapping rules</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8"/>
        </w:numPr>
        <w:spacing w:after="160" w:line="259" w:lineRule="auto"/>
        <w:ind w:left="720" w:hanging="360"/>
        <w:contextualSpacing w:val="1"/>
        <w:rPr/>
      </w:pPr>
      <w:r w:rsidDel="00000000" w:rsidR="00000000" w:rsidRPr="00000000">
        <w:rPr>
          <w:rtl w:val="0"/>
        </w:rPr>
        <w:t xml:space="preserve">lk.icd10_concept_lk </w:t>
      </w:r>
    </w:p>
    <w:p w:rsidR="00000000" w:rsidDel="00000000" w:rsidP="00000000" w:rsidRDefault="00000000" w:rsidRPr="00000000">
      <w:pPr>
        <w:spacing w:after="160" w:line="259" w:lineRule="auto"/>
        <w:contextualSpacing w:val="0"/>
      </w:pPr>
      <w:r w:rsidDel="00000000" w:rsidR="00000000" w:rsidRPr="00000000">
        <w:rPr>
          <w:rtl w:val="0"/>
        </w:rPr>
        <w:t xml:space="preserve">We use lk.icd10_concept_lk to find for each src.medical_event_list_id.icd10_4_code or src.medical_event_list_id.icd10_3_code corresponding icd1</w:t>
      </w:r>
      <w:r w:rsidDel="00000000" w:rsidR="00000000" w:rsidRPr="00000000">
        <w:rPr>
          <w:rtl w:val="0"/>
        </w:rPr>
        <w:t xml:space="preserve">0 code from cdm.concept table. We find corresponding target concept_id for each</w:t>
      </w:r>
      <w:r w:rsidDel="00000000" w:rsidR="00000000" w:rsidRPr="00000000">
        <w:rPr>
          <w:rtl w:val="0"/>
        </w:rPr>
        <w:t xml:space="preserve"> source</w:t>
      </w:r>
      <w:r w:rsidDel="00000000" w:rsidR="00000000" w:rsidRPr="00000000">
        <w:rPr>
          <w:rtl w:val="0"/>
        </w:rPr>
        <w:t xml:space="preserve"> icd10 code using cdm.concept_relationship</w:t>
      </w:r>
      <w:r w:rsidDel="00000000" w:rsidR="00000000" w:rsidRPr="00000000">
        <w:rPr>
          <w:rtl w:val="0"/>
        </w:rPr>
        <w:t xml:space="preserve"> and relationship_id = ‘Maps to’ (we will use name C1 below in applied rule). We use cdm.concept_relationship also with relationship_id = ‘Maps to value’ for finding corresponding value_as_concept_id  (we will use name C2 below in applied rule). </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color w:val="4f81bd"/>
          <w:rtl w:val="0"/>
        </w:rPr>
        <w:t xml:space="preserve">Field Mapping</w:t>
      </w:r>
      <w:r w:rsidDel="00000000" w:rsidR="00000000" w:rsidRPr="00000000">
        <w:rPr>
          <w:rtl w:val="0"/>
        </w:rPr>
      </w:r>
    </w:p>
    <w:tbl>
      <w:tblPr>
        <w:tblStyle w:val="Table7"/>
        <w:bidiVisual w:val="0"/>
        <w:tblW w:w="9555.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2475"/>
        <w:gridCol w:w="3225"/>
        <w:gridCol w:w="1185"/>
        <w:gridCol w:w="1245"/>
        <w:tblGridChange w:id="0">
          <w:tblGrid>
            <w:gridCol w:w="1425"/>
            <w:gridCol w:w="2475"/>
            <w:gridCol w:w="3225"/>
            <w:gridCol w:w="1185"/>
            <w:gridCol w:w="1245"/>
          </w:tblGrid>
        </w:tblGridChange>
      </w:tblGrid>
      <w:tr>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Destination Field</w:t>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Source Field</w:t>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Applied Rule</w:t>
            </w:r>
          </w:p>
        </w:tc>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Comment</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medical_event_list_id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lk.icd10_concept_lk.medical_event_list_id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icd10_code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lk.icd10_concept_lk.icd10_code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concept_id_1</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lk.icd10_concept_lk.concept_id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IF lk.icd10_concept_lk.concept_id IS NOT NULL</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THEN lk.icd10_concept_lk.concept_id</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ELSE 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concept_id_2</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C1.concept_id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w:t>
            </w:r>
            <w:r w:rsidDel="00000000" w:rsidR="00000000" w:rsidRPr="00000000">
              <w:rPr>
                <w:sz w:val="20"/>
                <w:szCs w:val="20"/>
                <w:rtl w:val="0"/>
              </w:rPr>
              <w:t xml:space="preserve">C1.concept_id_1=lk.icd10_concept_lk.concept_id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AND C1.relationship_id = ‘Maps to’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AND C1.invalid_reason IS NULL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AND C1.concept_id_2=C1.concept_id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AND C1.invalid_reason IS NULL</w:t>
            </w:r>
            <w:r w:rsidDel="00000000" w:rsidR="00000000" w:rsidRPr="00000000">
              <w:rPr>
                <w:sz w:val="20"/>
                <w:szCs w:val="20"/>
                <w:rtl w:val="0"/>
              </w:rPr>
              <w:t xml:space="preserv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IF C1.concept_id IS NOT NULL</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THEN C1.concept_id</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ELSE 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b w:val="1"/>
                <w:sz w:val="20"/>
                <w:szCs w:val="20"/>
                <w:rtl w:val="0"/>
              </w:rPr>
              <w:t xml:space="preserve">Note:</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C1</w:t>
            </w:r>
            <w:r w:rsidDel="00000000" w:rsidR="00000000" w:rsidRPr="00000000">
              <w:rPr>
                <w:sz w:val="20"/>
                <w:szCs w:val="20"/>
                <w:rtl w:val="0"/>
              </w:rPr>
              <w:t xml:space="preserve"> = cdm.concept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value_as_concept_id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C2</w:t>
            </w:r>
            <w:r w:rsidDel="00000000" w:rsidR="00000000" w:rsidRPr="00000000">
              <w:rPr>
                <w:sz w:val="20"/>
                <w:szCs w:val="20"/>
                <w:rtl w:val="0"/>
              </w:rPr>
              <w:t xml:space="preserve">.concept_id</w:t>
            </w: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w:t>
            </w:r>
            <w:r w:rsidDel="00000000" w:rsidR="00000000" w:rsidRPr="00000000">
              <w:rPr>
                <w:sz w:val="20"/>
                <w:szCs w:val="20"/>
                <w:rtl w:val="0"/>
              </w:rPr>
              <w:t xml:space="preserve">C2.concept_id_1=lk.icd10_concept_lk.concept_id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AND C2.relationship_id = ‘Maps to value’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AND C2.invalid_reason IS NULL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AND C2.concept_id_2=C2.concept_id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AND C2.invalid_reason IS NULL</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IF </w:t>
            </w:r>
            <w:r w:rsidDel="00000000" w:rsidR="00000000" w:rsidRPr="00000000">
              <w:rPr>
                <w:sz w:val="20"/>
                <w:szCs w:val="20"/>
                <w:rtl w:val="0"/>
              </w:rPr>
              <w:t xml:space="preserve">C2</w:t>
            </w:r>
            <w:r w:rsidDel="00000000" w:rsidR="00000000" w:rsidRPr="00000000">
              <w:rPr>
                <w:sz w:val="20"/>
                <w:szCs w:val="20"/>
                <w:rtl w:val="0"/>
              </w:rPr>
              <w:t xml:space="preserve">.concept_id</w:t>
            </w:r>
            <w:r w:rsidDel="00000000" w:rsidR="00000000" w:rsidRPr="00000000">
              <w:rPr>
                <w:sz w:val="20"/>
                <w:szCs w:val="20"/>
                <w:rtl w:val="0"/>
              </w:rPr>
              <w:t xml:space="preserve"> IS NOT NULL</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THEN </w:t>
            </w:r>
            <w:r w:rsidDel="00000000" w:rsidR="00000000" w:rsidRPr="00000000">
              <w:rPr>
                <w:sz w:val="20"/>
                <w:szCs w:val="20"/>
                <w:rtl w:val="0"/>
              </w:rPr>
              <w:t xml:space="preserve">C2</w:t>
            </w:r>
            <w:r w:rsidDel="00000000" w:rsidR="00000000" w:rsidRPr="00000000">
              <w:rPr>
                <w:sz w:val="20"/>
                <w:szCs w:val="20"/>
                <w:rtl w:val="0"/>
              </w:rPr>
              <w:t xml:space="preserve">.concept_id</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ELSE 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b w:val="1"/>
                <w:sz w:val="20"/>
                <w:szCs w:val="20"/>
                <w:rtl w:val="0"/>
              </w:rPr>
              <w:t xml:space="preserve">Note:</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C2</w:t>
            </w:r>
            <w:r w:rsidDel="00000000" w:rsidR="00000000" w:rsidRPr="00000000">
              <w:rPr>
                <w:sz w:val="20"/>
                <w:szCs w:val="20"/>
                <w:rtl w:val="0"/>
              </w:rPr>
              <w:t xml:space="preserve"> = cdm.concept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domain_id_1</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lk.icd10_concept_lk.domain_id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domain_id_2</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C1.domain_id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C1.concept_id_1=lk.icd10_concept_lk.concept_id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AND C1.relationship_id = ‘Maps to’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AND C1.invalid_reason IS NULL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AND C1.concept_id_2=C1.concept_id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AND C1.invalid_reason IS NULL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b w:val="1"/>
                <w:sz w:val="20"/>
                <w:szCs w:val="20"/>
                <w:rtl w:val="0"/>
              </w:rPr>
              <w:t xml:space="preserve">Note:</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C1</w:t>
            </w:r>
            <w:r w:rsidDel="00000000" w:rsidR="00000000" w:rsidRPr="00000000">
              <w:rPr>
                <w:sz w:val="20"/>
                <w:szCs w:val="20"/>
                <w:rtl w:val="0"/>
              </w:rPr>
              <w:t xml:space="preserve"> = cdm.concept</w:t>
            </w:r>
            <w:r w:rsidDel="00000000" w:rsidR="00000000" w:rsidRPr="00000000">
              <w:rPr>
                <w:rtl w:val="0"/>
              </w:rPr>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3"/>
        <w:numPr>
          <w:ilvl w:val="2"/>
          <w:numId w:val="9"/>
        </w:numPr>
        <w:ind w:left="180" w:hanging="435"/>
        <w:contextualSpacing w:val="1"/>
        <w:rPr>
          <w:b w:val="1"/>
          <w:smallCaps w:val="1"/>
        </w:rPr>
      </w:pPr>
      <w:bookmarkStart w:colFirst="0" w:colLast="0" w:name="_fm0sydhl83ap" w:id="6"/>
      <w:bookmarkEnd w:id="6"/>
      <w:r w:rsidDel="00000000" w:rsidR="00000000" w:rsidRPr="00000000">
        <w:rPr>
          <w:smallCaps w:val="0"/>
          <w:rtl w:val="0"/>
        </w:rPr>
        <w:t xml:space="preserve">Lookup Table Name: </w:t>
      </w:r>
      <w:r w:rsidDel="00000000" w:rsidR="00000000" w:rsidRPr="00000000">
        <w:rPr>
          <w:smallCaps w:val="0"/>
          <w:rtl w:val="0"/>
        </w:rPr>
        <w:t xml:space="preserve">BIOMETRIC_CONCEPT_LK</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Mapping rules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create this table in order to create source_value for 3 fields from src.patient.</w:t>
      </w:r>
    </w:p>
    <w:p w:rsidR="00000000" w:rsidDel="00000000" w:rsidP="00000000" w:rsidRDefault="00000000" w:rsidRPr="00000000">
      <w:pPr>
        <w:contextualSpacing w:val="0"/>
      </w:pPr>
      <w:r w:rsidDel="00000000" w:rsidR="00000000" w:rsidRPr="00000000">
        <w:rPr>
          <w:rtl w:val="0"/>
        </w:rPr>
        <w:t xml:space="preserve">All records from src.patient are divided into several measurements with different concepts according to the field. For each field name source_value will be created. </w:t>
      </w:r>
    </w:p>
    <w:p w:rsidR="00000000" w:rsidDel="00000000" w:rsidP="00000000" w:rsidRDefault="00000000" w:rsidRPr="00000000">
      <w:pPr>
        <w:contextualSpacing w:val="0"/>
      </w:pPr>
      <w:r w:rsidDel="00000000" w:rsidR="00000000" w:rsidRPr="00000000">
        <w:rPr>
          <w:b w:val="1"/>
          <w:color w:val="4f81bd"/>
          <w:rtl w:val="0"/>
        </w:rPr>
        <w:t xml:space="preserve">Field mapping</w:t>
      </w:r>
      <w:r w:rsidDel="00000000" w:rsidR="00000000" w:rsidRPr="00000000">
        <w:rPr>
          <w:rtl w:val="0"/>
        </w:rPr>
      </w:r>
    </w:p>
    <w:tbl>
      <w:tblPr>
        <w:tblStyle w:val="Table8"/>
        <w:bidiVisual w:val="0"/>
        <w:tblW w:w="10888.57142857143" w:type="dxa"/>
        <w:jc w:val="left"/>
        <w:tblInd w:w="-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05.7142857142858"/>
        <w:gridCol w:w="1405.7142857142858"/>
        <w:gridCol w:w="1405.7142857142858"/>
        <w:gridCol w:w="1405.7142857142858"/>
        <w:gridCol w:w="1470"/>
        <w:gridCol w:w="1350"/>
        <w:gridCol w:w="1405.7142857142858"/>
        <w:gridCol w:w="1040"/>
        <w:tblGridChange w:id="0">
          <w:tblGrid>
            <w:gridCol w:w="1405.7142857142858"/>
            <w:gridCol w:w="1405.7142857142858"/>
            <w:gridCol w:w="1405.7142857142858"/>
            <w:gridCol w:w="1405.7142857142858"/>
            <w:gridCol w:w="1470"/>
            <w:gridCol w:w="1350"/>
            <w:gridCol w:w="1405.7142857142858"/>
            <w:gridCol w:w="1040"/>
          </w:tblGrid>
        </w:tblGridChange>
      </w:tblGrid>
      <w:tr>
        <w:tc>
          <w:tcPr>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concept_id</w:t>
            </w:r>
          </w:p>
        </w:tc>
        <w:tc>
          <w:tcPr>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concept_name</w:t>
            </w:r>
          </w:p>
        </w:tc>
        <w:tc>
          <w:tcPr>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source_value</w:t>
            </w:r>
          </w:p>
        </w:tc>
        <w:tc>
          <w:tcPr>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rule</w:t>
            </w:r>
          </w:p>
        </w:tc>
        <w:tc>
          <w:tcPr>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source field for value_as_number</w:t>
            </w:r>
          </w:p>
        </w:tc>
        <w:tc>
          <w:tcPr>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unit_concept_id</w:t>
            </w:r>
            <w:r w:rsidDel="00000000" w:rsidR="00000000" w:rsidRPr="00000000">
              <w:rPr>
                <w:rtl w:val="0"/>
              </w:rPr>
            </w:r>
          </w:p>
        </w:tc>
        <w:tc>
          <w:tcPr>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unit_concept_name</w:t>
            </w:r>
            <w:r w:rsidDel="00000000" w:rsidR="00000000" w:rsidRPr="00000000">
              <w:rPr>
                <w:rtl w:val="0"/>
              </w:rPr>
            </w:r>
          </w:p>
        </w:tc>
      </w:tr>
      <w:tr>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3038553</w:t>
            </w:r>
            <w:r w:rsidDel="00000000" w:rsidR="00000000" w:rsidRPr="00000000">
              <w:rPr>
                <w:sz w:val="20"/>
                <w:szCs w:val="20"/>
                <w:rtl w:val="0"/>
              </w:rPr>
              <w:t xml:space="preserve"> </w:t>
            </w:r>
          </w:p>
        </w:tc>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Body mass index</w:t>
            </w:r>
          </w:p>
        </w:tc>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BODY MASS INDEX</w:t>
            </w:r>
          </w:p>
        </w:tc>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src.patient.bmi &gt; 0</w:t>
            </w:r>
          </w:p>
        </w:tc>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src.patient.bmi</w:t>
            </w:r>
          </w:p>
        </w:tc>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9531</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kilogram per square meter</w:t>
            </w:r>
          </w:p>
        </w:tc>
      </w:tr>
      <w:tr>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3036277</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Body height </w:t>
            </w:r>
          </w:p>
        </w:tc>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HEIGHT</w:t>
            </w:r>
          </w:p>
        </w:tc>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src.patient.height &gt; 0</w:t>
            </w:r>
          </w:p>
        </w:tc>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src.patient.height</w:t>
            </w:r>
          </w:p>
        </w:tc>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8582 </w:t>
            </w:r>
          </w:p>
        </w:tc>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centimeter</w:t>
            </w:r>
          </w:p>
        </w:tc>
      </w:tr>
      <w:tr>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3025315 </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Body weight</w:t>
            </w:r>
          </w:p>
        </w:tc>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WEIGHT</w:t>
            </w:r>
          </w:p>
        </w:tc>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src.patient.weight &gt; 0</w:t>
            </w:r>
          </w:p>
        </w:tc>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src.patient.weight</w:t>
            </w:r>
          </w:p>
        </w:tc>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9529</w:t>
            </w:r>
          </w:p>
        </w:tc>
        <w:tc>
          <w:tcPr>
            <w:tcMar>
              <w:top w:w="40.0" w:type="dxa"/>
              <w:left w:w="4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kilogram</w:t>
            </w:r>
          </w:p>
        </w:tc>
      </w:tr>
    </w:tbl>
    <w:p w:rsidR="00000000" w:rsidDel="00000000" w:rsidP="00000000" w:rsidRDefault="00000000" w:rsidRPr="00000000">
      <w:pPr>
        <w:pStyle w:val="Heading3"/>
        <w:ind w:left="1440" w:firstLine="0"/>
        <w:contextualSpacing w:val="0"/>
      </w:pPr>
      <w:bookmarkStart w:colFirst="0" w:colLast="0" w:name="_i80jz2gjcxqi" w:id="7"/>
      <w:bookmarkEnd w:id="7"/>
      <w:r w:rsidDel="00000000" w:rsidR="00000000" w:rsidRPr="00000000">
        <w:rPr>
          <w:rtl w:val="0"/>
        </w:rPr>
      </w:r>
    </w:p>
    <w:p w:rsidR="00000000" w:rsidDel="00000000" w:rsidP="00000000" w:rsidRDefault="00000000" w:rsidRPr="00000000">
      <w:pPr>
        <w:pStyle w:val="Heading3"/>
        <w:numPr>
          <w:ilvl w:val="2"/>
          <w:numId w:val="9"/>
        </w:numPr>
        <w:ind w:left="180" w:hanging="435"/>
        <w:contextualSpacing w:val="1"/>
        <w:rPr>
          <w:b w:val="1"/>
          <w:smallCaps w:val="1"/>
        </w:rPr>
      </w:pPr>
      <w:bookmarkStart w:colFirst="0" w:colLast="0" w:name="_mnibutrdfia9" w:id="8"/>
      <w:bookmarkEnd w:id="8"/>
      <w:r w:rsidDel="00000000" w:rsidR="00000000" w:rsidRPr="00000000">
        <w:rPr>
          <w:smallCaps w:val="0"/>
          <w:rtl w:val="0"/>
        </w:rPr>
        <w:t xml:space="preserve">Lookup Table Name:</w:t>
      </w:r>
      <w:r w:rsidDel="00000000" w:rsidR="00000000" w:rsidRPr="00000000">
        <w:rPr>
          <w:smallCaps w:val="0"/>
          <w:sz w:val="22"/>
          <w:szCs w:val="22"/>
          <w:rtl w:val="0"/>
        </w:rPr>
        <w:t xml:space="preserve"> </w:t>
      </w:r>
      <w:r w:rsidDel="00000000" w:rsidR="00000000" w:rsidRPr="00000000">
        <w:rPr>
          <w:rtl w:val="0"/>
        </w:rPr>
        <w:t xml:space="preserve">DRUG_EXPOSURE_COST</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Summary</w:t>
      </w:r>
    </w:p>
    <w:p w:rsidR="00000000" w:rsidDel="00000000" w:rsidP="00000000" w:rsidRDefault="00000000" w:rsidRPr="00000000">
      <w:pPr>
        <w:spacing w:after="160" w:line="259" w:lineRule="auto"/>
        <w:contextualSpacing w:val="0"/>
      </w:pPr>
      <w:r w:rsidDel="00000000" w:rsidR="00000000" w:rsidRPr="00000000">
        <w:rPr>
          <w:rtl w:val="0"/>
        </w:rPr>
        <w:t xml:space="preserve">We create this temp table in order to populate cdm.drug_exposure and cdm.cost tables. </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Mapping rules</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b w:val="0"/>
          <w:smallCaps w:val="0"/>
          <w:sz w:val="22"/>
          <w:szCs w:val="22"/>
        </w:rPr>
      </w:pPr>
      <w:r w:rsidDel="00000000" w:rsidR="00000000" w:rsidRPr="00000000">
        <w:rPr>
          <w:rtl w:val="0"/>
        </w:rPr>
        <w:t xml:space="preserve">src.prescription_events</w:t>
      </w:r>
    </w:p>
    <w:p w:rsidR="00000000" w:rsidDel="00000000" w:rsidP="00000000" w:rsidRDefault="00000000" w:rsidRPr="00000000">
      <w:pPr>
        <w:numPr>
          <w:ilvl w:val="0"/>
          <w:numId w:val="14"/>
        </w:numPr>
        <w:spacing w:after="160" w:line="259" w:lineRule="auto"/>
        <w:ind w:left="720" w:hanging="360"/>
        <w:contextualSpacing w:val="1"/>
        <w:rPr>
          <w:b w:val="0"/>
          <w:smallCaps w:val="0"/>
          <w:sz w:val="22"/>
          <w:szCs w:val="22"/>
        </w:rPr>
      </w:pPr>
      <w:r w:rsidDel="00000000" w:rsidR="00000000" w:rsidRPr="00000000">
        <w:rPr>
          <w:rtl w:val="0"/>
        </w:rPr>
        <w:t xml:space="preserve">src.therapy</w:t>
      </w:r>
    </w:p>
    <w:p w:rsidR="00000000" w:rsidDel="00000000" w:rsidP="00000000" w:rsidRDefault="00000000" w:rsidRPr="00000000">
      <w:pPr>
        <w:numPr>
          <w:ilvl w:val="1"/>
          <w:numId w:val="14"/>
        </w:numPr>
        <w:spacing w:after="160" w:line="259" w:lineRule="auto"/>
        <w:ind w:left="1440" w:hanging="360"/>
        <w:contextualSpacing w:val="1"/>
        <w:rPr>
          <w:b w:val="0"/>
          <w:smallCaps w:val="0"/>
          <w:sz w:val="22"/>
          <w:szCs w:val="22"/>
        </w:rPr>
      </w:pPr>
      <w:r w:rsidDel="00000000" w:rsidR="00000000" w:rsidRPr="00000000">
        <w:rPr>
          <w:rtl w:val="0"/>
        </w:rPr>
        <w:t xml:space="preserve">src.prescription_events.therapy_id = src.therapy.therapy_id </w:t>
      </w:r>
    </w:p>
    <w:p w:rsidR="00000000" w:rsidDel="00000000" w:rsidP="00000000" w:rsidRDefault="00000000" w:rsidRPr="00000000">
      <w:pPr>
        <w:numPr>
          <w:ilvl w:val="0"/>
          <w:numId w:val="14"/>
        </w:numPr>
        <w:spacing w:after="160" w:line="259" w:lineRule="auto"/>
        <w:ind w:left="720" w:hanging="360"/>
        <w:contextualSpacing w:val="1"/>
        <w:rPr>
          <w:b w:val="0"/>
          <w:smallCaps w:val="0"/>
          <w:sz w:val="22"/>
          <w:szCs w:val="22"/>
        </w:rPr>
      </w:pPr>
      <w:r w:rsidDel="00000000" w:rsidR="00000000" w:rsidRPr="00000000">
        <w:rPr>
          <w:rtl w:val="0"/>
        </w:rPr>
        <w:t xml:space="preserve">cdm.person</w:t>
      </w:r>
    </w:p>
    <w:p w:rsidR="00000000" w:rsidDel="00000000" w:rsidP="00000000" w:rsidRDefault="00000000" w:rsidRPr="00000000">
      <w:pPr>
        <w:numPr>
          <w:ilvl w:val="1"/>
          <w:numId w:val="14"/>
        </w:numPr>
        <w:spacing w:after="0" w:line="240" w:lineRule="auto"/>
        <w:ind w:left="1440" w:hanging="360"/>
        <w:contextualSpacing w:val="1"/>
        <w:rPr>
          <w:b w:val="0"/>
          <w:smallCaps w:val="0"/>
          <w:sz w:val="22"/>
          <w:szCs w:val="22"/>
        </w:rPr>
      </w:pPr>
      <w:r w:rsidDel="00000000" w:rsidR="00000000" w:rsidRPr="00000000">
        <w:rPr>
          <w:rtl w:val="0"/>
        </w:rPr>
        <w:t xml:space="preserve">(src.prescription_events.patient_id +‘&lt;space&gt;–&lt;space&gt;‘ + src.prescription_events.practice_id) =cdm.person.person_source_value</w:t>
      </w:r>
    </w:p>
    <w:p w:rsidR="00000000" w:rsidDel="00000000" w:rsidP="00000000" w:rsidRDefault="00000000" w:rsidRPr="00000000">
      <w:pPr>
        <w:contextualSpacing w:val="0"/>
      </w:pPr>
      <w:r w:rsidDel="00000000" w:rsidR="00000000" w:rsidRPr="00000000">
        <w:rPr>
          <w:rtl w:val="0"/>
        </w:rPr>
        <w:t xml:space="preserve">We use the following rules for mapping pzn codes from src.therapy to concept_code from cdm.concept (</w:t>
      </w:r>
      <w:r w:rsidDel="00000000" w:rsidR="00000000" w:rsidRPr="00000000">
        <w:rPr>
          <w:b w:val="1"/>
          <w:rtl w:val="0"/>
        </w:rPr>
        <w:t xml:space="preserve">Note: </w:t>
      </w:r>
      <w:r w:rsidDel="00000000" w:rsidR="00000000" w:rsidRPr="00000000">
        <w:rPr>
          <w:rtl w:val="0"/>
        </w:rPr>
        <w:t xml:space="preserve">cdm.concept = C1) table (we are using only one rule according to its priority. If rule n.1 is not applicable, then we use n.2. If no rule is applicable, the source code won’t be populated in cdm.drug_exposure):</w:t>
      </w:r>
    </w:p>
    <w:tbl>
      <w:tblPr>
        <w:tblStyle w:val="Table9"/>
        <w:bidiVisual w:val="0"/>
        <w:tblW w:w="10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180"/>
        <w:gridCol w:w="800"/>
        <w:gridCol w:w="800"/>
        <w:gridCol w:w="680"/>
        <w:gridCol w:w="680"/>
        <w:gridCol w:w="680"/>
        <w:gridCol w:w="0"/>
        <w:gridCol w:w="0"/>
        <w:gridCol w:w="0"/>
        <w:tblGridChange w:id="0">
          <w:tblGrid>
            <w:gridCol w:w="7180"/>
            <w:gridCol w:w="800"/>
            <w:gridCol w:w="800"/>
            <w:gridCol w:w="680"/>
            <w:gridCol w:w="680"/>
            <w:gridCol w:w="680"/>
            <w:gridCol w:w="0"/>
            <w:gridCol w:w="0"/>
            <w:gridCol w:w="0"/>
          </w:tblGrid>
        </w:tblGridChange>
      </w:tblGrid>
      <w:tr>
        <w:tc>
          <w:tcPr>
            <w:tcBorders>
              <w:top w:color="000000" w:space="0" w:sz="8" w:val="single"/>
              <w:left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 </w:t>
            </w:r>
          </w:p>
        </w:tc>
        <w:tc>
          <w:tcPr>
            <w:tcBorders>
              <w:top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color w:val="ffffff"/>
                <w:sz w:val="20"/>
                <w:szCs w:val="20"/>
                <w:rtl w:val="0"/>
              </w:rPr>
              <w:t xml:space="preserve">Rule n.1</w:t>
            </w:r>
          </w:p>
        </w:tc>
        <w:tc>
          <w:tcPr>
            <w:tcBorders>
              <w:top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color w:val="ffffff"/>
                <w:sz w:val="20"/>
                <w:szCs w:val="20"/>
                <w:rtl w:val="0"/>
              </w:rPr>
              <w:t xml:space="preserve">Rule n.2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7"/>
              </w:numPr>
              <w:spacing w:after="0" w:before="60" w:line="259" w:lineRule="auto"/>
              <w:ind w:left="720" w:right="4" w:hanging="360"/>
              <w:contextualSpacing w:val="1"/>
              <w:rPr/>
            </w:pPr>
            <w:r w:rsidDel="00000000" w:rsidR="00000000" w:rsidRPr="00000000">
              <w:rPr>
                <w:rtl w:val="0"/>
              </w:rPr>
              <w:t xml:space="preserve">take 8 symbols of src.</w:t>
            </w:r>
            <w:ins w:author="Irina Yabbarova" w:id="2" w:date="2017-01-10T00:29:11Z">
              <w:r w:rsidDel="00000000" w:rsidR="00000000" w:rsidRPr="00000000">
                <w:rPr>
                  <w:rtl w:val="0"/>
                  <w:rPrChange w:author="Irina Yabbarova" w:id="3" w:date="2017-01-10T00:29:11Z">
                    <w:rPr/>
                  </w:rPrChange>
                </w:rPr>
                <w:t xml:space="preserve">therapy</w:t>
              </w:r>
            </w:ins>
            <w:del w:author="Irina Yabbarova" w:id="2" w:date="2017-01-10T00:29:11Z">
              <w:r w:rsidDel="00000000" w:rsidR="00000000" w:rsidRPr="00000000">
                <w:rPr>
                  <w:rtl w:val="0"/>
                  <w:rPrChange w:author="Irina Yabbarova" w:id="3" w:date="2017-01-10T00:29:11Z">
                    <w:rPr/>
                  </w:rPrChange>
                </w:rPr>
                <w:delText xml:space="preserve">prescription_events</w:delText>
              </w:r>
            </w:del>
            <w:r w:rsidDel="00000000" w:rsidR="00000000" w:rsidRPr="00000000">
              <w:rPr>
                <w:rtl w:val="0"/>
              </w:rPr>
              <w:t xml:space="preserve">.pzn from the right + ‘-’ + src.therapy.out_of_trade_date (format fmMM/fmDD/YYYY*)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7"/>
              </w:numPr>
              <w:spacing w:after="0" w:before="60" w:line="259" w:lineRule="auto"/>
              <w:ind w:left="720" w:right="4" w:hanging="360"/>
              <w:contextualSpacing w:val="1"/>
              <w:rPr/>
            </w:pPr>
            <w:r w:rsidDel="00000000" w:rsidR="00000000" w:rsidRPr="00000000">
              <w:rPr>
                <w:rtl w:val="0"/>
              </w:rPr>
              <w:t xml:space="preserve">take 8 symbols of src.</w:t>
            </w:r>
            <w:ins w:author="Irina Yabbarova" w:id="4" w:date="2017-01-10T00:29:14Z">
              <w:r w:rsidDel="00000000" w:rsidR="00000000" w:rsidRPr="00000000">
                <w:rPr>
                  <w:rtl w:val="0"/>
                  <w:rPrChange w:author="Irina Yabbarova" w:id="5" w:date="2017-01-10T00:29:14Z">
                    <w:rPr/>
                  </w:rPrChange>
                </w:rPr>
                <w:t xml:space="preserve">therapy</w:t>
              </w:r>
            </w:ins>
            <w:del w:author="Irina Yabbarova" w:id="4" w:date="2017-01-10T00:29:14Z">
              <w:r w:rsidDel="00000000" w:rsidR="00000000" w:rsidRPr="00000000">
                <w:rPr>
                  <w:rtl w:val="0"/>
                  <w:rPrChange w:author="Irina Yabbarova" w:id="5" w:date="2017-01-10T00:29:14Z">
                    <w:rPr/>
                  </w:rPrChange>
                </w:rPr>
                <w:delText xml:space="preserve">prescription_events</w:delText>
              </w:r>
            </w:del>
            <w:r w:rsidDel="00000000" w:rsidR="00000000" w:rsidRPr="00000000">
              <w:rPr>
                <w:rtl w:val="0"/>
              </w:rPr>
              <w:t xml:space="preserve">.pzn from the right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7"/>
              </w:numPr>
              <w:spacing w:after="0" w:line="240" w:lineRule="auto"/>
              <w:ind w:left="720" w:hanging="360"/>
              <w:contextualSpacing w:val="1"/>
              <w:rPr/>
            </w:pPr>
            <w:r w:rsidDel="00000000" w:rsidR="00000000" w:rsidRPr="00000000">
              <w:rPr>
                <w:rtl w:val="0"/>
              </w:rPr>
              <w:t xml:space="preserve">C1.invalid_reason IS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7"/>
              </w:numPr>
              <w:spacing w:after="0" w:before="60" w:line="259" w:lineRule="auto"/>
              <w:ind w:left="720" w:right="4" w:hanging="360"/>
              <w:contextualSpacing w:val="1"/>
              <w:rPr/>
            </w:pPr>
            <w:r w:rsidDel="00000000" w:rsidR="00000000" w:rsidRPr="00000000">
              <w:rPr>
                <w:rtl w:val="0"/>
              </w:rPr>
              <w:t xml:space="preserve">C1.vocabulary_id = ‘GRR’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7"/>
              </w:numPr>
              <w:spacing w:after="0" w:before="60" w:line="259" w:lineRule="auto"/>
              <w:ind w:left="720" w:right="4" w:hanging="360"/>
              <w:contextualSpacing w:val="1"/>
              <w:rPr/>
            </w:pPr>
            <w:r w:rsidDel="00000000" w:rsidR="00000000" w:rsidRPr="00000000">
              <w:rPr>
                <w:rtl w:val="0"/>
              </w:rPr>
              <w:t xml:space="preserve">C1.domain_id = ‘Drug’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bl>
    <w:p w:rsidR="00000000" w:rsidDel="00000000" w:rsidP="00000000" w:rsidRDefault="00000000" w:rsidRPr="00000000">
      <w:pPr>
        <w:spacing w:after="0" w:before="60" w:line="259" w:lineRule="auto"/>
        <w:ind w:right="4"/>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*format without leading zeroes (for example, 1/1/2001).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src.prescription_events we populate only records that are associated with patients from cdm.person table. </w:t>
      </w:r>
    </w:p>
    <w:p w:rsidR="00000000" w:rsidDel="00000000" w:rsidP="00000000" w:rsidRDefault="00000000" w:rsidRPr="00000000">
      <w:pPr>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n.10):</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w:t>
      </w:r>
      <w:r w:rsidDel="00000000" w:rsidR="00000000" w:rsidRPr="00000000">
        <w:rPr>
          <w:rtl w:val="0"/>
        </w:rPr>
      </w:r>
    </w:p>
    <w:tbl>
      <w:tblPr>
        <w:tblStyle w:val="Table10"/>
        <w:bidiVisual w:val="0"/>
        <w:tblW w:w="933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5"/>
        <w:gridCol w:w="2100"/>
        <w:gridCol w:w="2670"/>
        <w:gridCol w:w="1185"/>
        <w:gridCol w:w="1560"/>
        <w:tblGridChange w:id="0">
          <w:tblGrid>
            <w:gridCol w:w="1815"/>
            <w:gridCol w:w="2100"/>
            <w:gridCol w:w="2670"/>
            <w:gridCol w:w="1185"/>
            <w:gridCol w:w="156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259"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drug_exposure_id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Identity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See mapping rule</w:t>
            </w:r>
            <w:r w:rsidDel="00000000" w:rsidR="00000000" w:rsidRPr="00000000">
              <w:rPr>
                <w:sz w:val="20"/>
                <w:szCs w:val="20"/>
                <w:rtl w:val="0"/>
              </w:rPr>
              <w:t xml:space="preserve">s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drug_concept_id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src.therapy.</w:t>
            </w:r>
            <w:r w:rsidDel="00000000" w:rsidR="00000000" w:rsidRPr="00000000">
              <w:rPr>
                <w:sz w:val="20"/>
                <w:szCs w:val="20"/>
                <w:rtl w:val="0"/>
              </w:rPr>
              <w:t xml:space="preserve">pzn</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See mapping rule</w:t>
            </w:r>
            <w:r w:rsidDel="00000000" w:rsidR="00000000" w:rsidRPr="00000000">
              <w:rPr>
                <w:sz w:val="20"/>
                <w:szCs w:val="20"/>
                <w:rtl w:val="0"/>
              </w:rPr>
              <w:t xml:space="preserve">s above</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C1.concept_id = cdm.concept_relationship.concept_id_1</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cdm.concept_relationship.relationship_id = ‘Maps to’</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cdm.concept_relationship.invalid_reason IS NULL</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сdm.concept_relationship.concept_id_2 = C2.concept_id</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C2.invalid_reason IS NULL</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(C2.vocabulary_id =’RxNorm’ OR C2.vocabulary_id =’RxNorm Extension’)</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IF C2.concept_id IS NOT NULL</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THEN C2.concept_id </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ELSE 0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target concept_id </w:t>
            </w:r>
            <w:r w:rsidDel="00000000" w:rsidR="00000000" w:rsidRPr="00000000">
              <w:rPr>
                <w:sz w:val="20"/>
                <w:szCs w:val="20"/>
                <w:rtl w:val="0"/>
              </w:rPr>
              <w:t xml:space="preserve">C2.concept_id </w:t>
            </w:r>
            <w:r w:rsidDel="00000000" w:rsidR="00000000" w:rsidRPr="00000000">
              <w:rPr>
                <w:sz w:val="20"/>
                <w:szCs w:val="20"/>
                <w:rtl w:val="0"/>
              </w:rPr>
              <w:t xml:space="preserve"> using src.therapy.</w:t>
            </w:r>
            <w:r w:rsidDel="00000000" w:rsidR="00000000" w:rsidRPr="00000000">
              <w:rPr>
                <w:sz w:val="20"/>
                <w:szCs w:val="20"/>
                <w:rtl w:val="0"/>
              </w:rPr>
              <w:t xml:space="preserve">pzn;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Note:</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C2 = cdm.concept</w:t>
            </w: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drug_exposure_start_date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src.prescription_events.date_of_event</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320.7272727272727" w:lineRule="auto"/>
              <w:ind w:left="5.999999999999659" w:firstLine="0"/>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drug_exposure_end_date</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259"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line="320.7272727272727" w:lineRule="auto"/>
              <w:ind w:left="5.999999999999659" w:firstLine="0"/>
              <w:contextualSpacing w:val="0"/>
            </w:pPr>
            <w:r w:rsidDel="00000000" w:rsidR="00000000" w:rsidRPr="00000000">
              <w:rPr>
                <w:sz w:val="20"/>
                <w:szCs w:val="20"/>
                <w:rtl w:val="0"/>
              </w:rPr>
              <w:t xml:space="preserve">NULL</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259"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259"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drug_type_concept_id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contextualSpacing w:val="0"/>
            </w:pPr>
            <w:r w:rsidDel="00000000" w:rsidR="00000000" w:rsidRPr="00000000">
              <w:rPr>
                <w:sz w:val="20"/>
                <w:szCs w:val="20"/>
                <w:rtl w:val="0"/>
              </w:rPr>
              <w:t xml:space="preserve">IF</w:t>
            </w:r>
            <w:r w:rsidDel="00000000" w:rsidR="00000000" w:rsidRPr="00000000">
              <w:rPr>
                <w:b w:val="1"/>
                <w:sz w:val="20"/>
                <w:szCs w:val="20"/>
                <w:rtl w:val="0"/>
              </w:rPr>
              <w:t xml:space="preserve"> </w:t>
            </w:r>
            <w:r w:rsidDel="00000000" w:rsidR="00000000" w:rsidRPr="00000000">
              <w:rPr>
                <w:sz w:val="20"/>
                <w:szCs w:val="20"/>
                <w:rtl w:val="0"/>
              </w:rPr>
              <w:t xml:space="preserve">src.prescription_events.prescription_type_id_text=’Vaccine’</w:t>
            </w:r>
          </w:p>
          <w:p w:rsidR="00000000" w:rsidDel="00000000" w:rsidP="00000000" w:rsidRDefault="00000000" w:rsidRPr="00000000">
            <w:pPr>
              <w:spacing w:after="0" w:line="259" w:lineRule="auto"/>
              <w:contextualSpacing w:val="0"/>
            </w:pPr>
            <w:r w:rsidDel="00000000" w:rsidR="00000000" w:rsidRPr="00000000">
              <w:rPr>
                <w:sz w:val="20"/>
                <w:szCs w:val="20"/>
                <w:rtl w:val="0"/>
              </w:rPr>
              <w:t xml:space="preserve">THEN Populate with 38000179</w:t>
            </w:r>
          </w:p>
          <w:p w:rsidR="00000000" w:rsidDel="00000000" w:rsidP="00000000" w:rsidRDefault="00000000" w:rsidRPr="00000000">
            <w:pPr>
              <w:spacing w:after="0" w:line="259" w:lineRule="auto"/>
              <w:contextualSpacing w:val="0"/>
            </w:pPr>
            <w:r w:rsidDel="00000000" w:rsidR="00000000" w:rsidRPr="00000000">
              <w:rPr>
                <w:sz w:val="20"/>
                <w:szCs w:val="20"/>
                <w:rtl w:val="0"/>
              </w:rPr>
              <w:t xml:space="preserve">ELSE Populate with 38000177</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38000179 = ‘Physician administered drug (identified as procedure)’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38000177 = ’Prescription written’</w:t>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stop_reason</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refills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quantity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src.prescription_events.nbr_of_packs,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src.therapy.packsize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USE FORMULA:</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src.prescription_events.nbr_of_packs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src.therapy.packsize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days_supply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src.prescription_events.therapy_duration_in_days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IF </w:t>
            </w:r>
            <w:r w:rsidDel="00000000" w:rsidR="00000000" w:rsidRPr="00000000">
              <w:rPr>
                <w:sz w:val="20"/>
                <w:szCs w:val="20"/>
                <w:rtl w:val="0"/>
              </w:rPr>
              <w:t xml:space="preserve">src.prescription_events.therapy_duration_in_days</w:t>
            </w:r>
            <w:r w:rsidDel="00000000" w:rsidR="00000000" w:rsidRPr="00000000">
              <w:rPr>
                <w:sz w:val="20"/>
                <w:szCs w:val="20"/>
                <w:rtl w:val="0"/>
              </w:rPr>
              <w:t xml:space="preserve"> IS NOT INTEGER</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THEN ROUND IT TO THE LARGER NUMBER </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ELSE</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src.prescription_events.therapy_duration_in_days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This is calculated field, not directly from physician</w:t>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sig</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src.prescription_events.text</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route_concept_id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cdm.source_to_concept_map.target_concept_id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cdm.source_to_concept_map.source_code=src.therapy.nfc 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cdm.source_to_concept_map.source_vocabulary_id = ‘NFC’</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cdm.source_to_concept_map.target_concept_id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IS NOT NULL</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THEN</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cdm.source_to_concept_map.target_concept_id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ELSE 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effective_drug_dose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dose_unit_concept_id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lot_number</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provider_id</w:t>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cdm.provider.provider_id</w:t>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src.prescription_events.practice_id=cdm.provider.provider_source_value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visit_occurrence_id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drug_source_value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src.therapy.</w:t>
            </w:r>
            <w:r w:rsidDel="00000000" w:rsidR="00000000" w:rsidRPr="00000000">
              <w:rPr>
                <w:sz w:val="20"/>
                <w:szCs w:val="20"/>
                <w:rtl w:val="0"/>
              </w:rPr>
              <w:t xml:space="preserve">pzn</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See mapping rule</w:t>
            </w:r>
            <w:r w:rsidDel="00000000" w:rsidR="00000000" w:rsidRPr="00000000">
              <w:rPr>
                <w:sz w:val="20"/>
                <w:szCs w:val="20"/>
                <w:rtl w:val="0"/>
              </w:rPr>
              <w:t xml:space="preserve">s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drug_source_concept_id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src.therapy.pzn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See mapping rule</w:t>
            </w:r>
            <w:r w:rsidDel="00000000" w:rsidR="00000000" w:rsidRPr="00000000">
              <w:rPr>
                <w:sz w:val="20"/>
                <w:szCs w:val="20"/>
                <w:rtl w:val="0"/>
              </w:rPr>
              <w:t xml:space="preserve">s above</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Find source concept_id C1.concept_id using src.therapy.</w:t>
            </w:r>
            <w:r w:rsidDel="00000000" w:rsidR="00000000" w:rsidRPr="00000000">
              <w:rPr>
                <w:sz w:val="20"/>
                <w:szCs w:val="20"/>
                <w:rtl w:val="0"/>
              </w:rPr>
              <w:t xml:space="preserve">pzn;</w:t>
            </w:r>
          </w:p>
          <w:p w:rsidR="00000000" w:rsidDel="00000000" w:rsidP="00000000" w:rsidRDefault="00000000" w:rsidRPr="00000000">
            <w:pPr>
              <w:spacing w:after="0" w:before="60" w:line="259" w:lineRule="auto"/>
              <w:ind w:right="4"/>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sz w:val="20"/>
                <w:szCs w:val="20"/>
                <w:rtl w:val="0"/>
              </w:rPr>
              <w:t xml:space="preserve">Note:</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C1 = cdm.concept</w:t>
            </w:r>
            <w:r w:rsidDel="00000000" w:rsidR="00000000" w:rsidRPr="00000000">
              <w:rPr>
                <w:rtl w:val="0"/>
              </w:rPr>
            </w:r>
          </w:p>
        </w:tc>
      </w:tr>
      <w:tr>
        <w:tc>
          <w:tcPr>
            <w:shd w:fill="ffffff"/>
            <w:tcMar>
              <w:top w:w="100.0" w:type="dxa"/>
              <w:left w:w="115.0" w:type="dxa"/>
              <w:bottom w:w="100.0" w:type="dxa"/>
              <w:right w:w="115.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route_source_value</w:t>
            </w:r>
          </w:p>
        </w:tc>
        <w:tc>
          <w:tcPr>
            <w:shd w:fill="ffffff"/>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src.therapy.nfc</w:t>
            </w:r>
          </w:p>
        </w:tc>
        <w:tc>
          <w:tcPr>
            <w:shd w:fill="ffffff"/>
            <w:tcMar>
              <w:top w:w="100.0" w:type="dxa"/>
              <w:left w:w="115.0" w:type="dxa"/>
              <w:bottom w:w="100.0" w:type="dxa"/>
              <w:right w:w="115.0" w:type="dxa"/>
            </w:tcMar>
          </w:tcPr>
          <w:p w:rsidR="00000000" w:rsidDel="00000000" w:rsidP="00000000" w:rsidRDefault="00000000" w:rsidRPr="00000000">
            <w:pPr>
              <w:spacing w:after="0" w:before="60" w:line="259" w:lineRule="auto"/>
              <w:contextualSpacing w:val="0"/>
            </w:pPr>
            <w:r w:rsidDel="00000000" w:rsidR="00000000" w:rsidRPr="00000000">
              <w:rPr>
                <w:rtl w:val="0"/>
              </w:rPr>
            </w:r>
          </w:p>
        </w:tc>
        <w:tc>
          <w:tcPr>
            <w:shd w:fill="ffffff"/>
            <w:tcMar>
              <w:top w:w="100.0" w:type="dxa"/>
              <w:left w:w="115.0" w:type="dxa"/>
              <w:bottom w:w="100.0" w:type="dxa"/>
              <w:right w:w="115.0" w:type="dxa"/>
            </w:tcMa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dose_unit_source_value</w:t>
            </w:r>
          </w:p>
        </w:tc>
        <w:tc>
          <w:tcPr>
            <w:shd w:fill="ffffff"/>
            <w:tcMar>
              <w:top w:w="100.0" w:type="dxa"/>
              <w:left w:w="115.0" w:type="dxa"/>
              <w:bottom w:w="100.0" w:type="dxa"/>
              <w:right w:w="115.0" w:type="dxa"/>
            </w:tcMar>
          </w:tcPr>
          <w:p w:rsidR="00000000" w:rsidDel="00000000" w:rsidP="00000000" w:rsidRDefault="00000000" w:rsidRPr="00000000">
            <w:pPr>
              <w:spacing w:after="0" w:line="259" w:lineRule="auto"/>
              <w:contextualSpacing w:val="0"/>
            </w:pPr>
            <w:r w:rsidDel="00000000" w:rsidR="00000000" w:rsidRPr="00000000">
              <w:rPr>
                <w:rtl w:val="0"/>
              </w:rPr>
            </w:r>
          </w:p>
        </w:tc>
        <w:tc>
          <w:tcPr>
            <w:shd w:fill="ffffff"/>
            <w:tcMar>
              <w:top w:w="100.0" w:type="dxa"/>
              <w:left w:w="115.0" w:type="dxa"/>
              <w:bottom w:w="100.0" w:type="dxa"/>
              <w:right w:w="115.0" w:type="dxa"/>
            </w:tcMar>
          </w:tcPr>
          <w:p w:rsidR="00000000" w:rsidDel="00000000" w:rsidP="00000000" w:rsidRDefault="00000000" w:rsidRPr="00000000">
            <w:pPr>
              <w:spacing w:after="0" w:before="60" w:line="259" w:lineRule="auto"/>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cost_domain_id</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‘Drug’</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cost_type_concept_id</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5032</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5032 = ‘Amount charged to the patient or the payer by the provider, list price’</w:t>
            </w:r>
          </w:p>
        </w:tc>
      </w:tr>
      <w:tr>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currency_concept_id</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44818568</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44818568 = ‘Euro’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total_charge</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total_cost</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src.prescription_events.sales_price</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roughly equivalent to AWP - average wholesale price (at time of prescription);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already calculated in source (src.prescription_events.sales_price= &lt;sales_price per pack&gt; * nbr_of_packs)</w:t>
            </w:r>
          </w:p>
        </w:tc>
      </w:tr>
      <w:tr>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total_paid</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src.prescription_events.price</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official pharmacy price at time of prescription; total all parties would pay, before negotiations, rebates; price may include default and dummy values;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already calculated in source (src.prescription_events.price= &lt;price per pack&gt; *nbr_of_packs)</w:t>
            </w:r>
          </w:p>
        </w:tc>
      </w:tr>
      <w:tr>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paid_by_payer</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paid_by_patient</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paid_patient_copay</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paid_patient_coinsurance</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paid_patient_deductible</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paid_by_primary</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paid_ingredient_cost</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paid_dispensing_fee</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payer_plan_period_id</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amount_allowed</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revenue_code_concept_id</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revenue_code_source_value</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9daf8"/>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9"/>
        </w:numPr>
        <w:ind w:left="0" w:hanging="431.9999999999999"/>
        <w:rPr>
          <w:rFonts w:ascii="Arial" w:cs="Arial" w:eastAsia="Arial" w:hAnsi="Arial"/>
          <w:b w:val="1"/>
          <w:smallCaps w:val="0"/>
          <w:color w:val="000000"/>
        </w:rPr>
      </w:pPr>
      <w:bookmarkStart w:colFirst="0" w:colLast="0" w:name="_4d34og8" w:id="9"/>
      <w:bookmarkEnd w:id="9"/>
      <w:r w:rsidDel="00000000" w:rsidR="00000000" w:rsidRPr="00000000">
        <w:rPr>
          <w:smallCaps w:val="0"/>
          <w:rtl w:val="0"/>
        </w:rPr>
        <w:t xml:space="preserve">       Table Name: PERSON</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color w:val="4f81bd"/>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Person demographics data is recorded in source table “Patient”. Values for the individual source attributes are mapped to standard OMOP concept identifiers where applicable. Business rules were applied during conversion of data, and are listed below. </w:t>
      </w:r>
    </w:p>
    <w:p w:rsidR="00000000" w:rsidDel="00000000" w:rsidP="00000000" w:rsidRDefault="00000000" w:rsidRPr="00000000">
      <w:pPr>
        <w:contextualSpacing w:val="0"/>
      </w:pPr>
      <w:r w:rsidDel="00000000" w:rsidR="00000000" w:rsidRPr="00000000">
        <w:rPr>
          <w:b w:val="1"/>
          <w:color w:val="4f81bd"/>
          <w:rtl w:val="0"/>
        </w:rPr>
        <w:t xml:space="preserve">Mapping rules</w:t>
      </w:r>
    </w:p>
    <w:p w:rsidR="00000000" w:rsidDel="00000000" w:rsidP="00000000" w:rsidRDefault="00000000" w:rsidRPr="00000000">
      <w:pPr>
        <w:contextualSpacing w:val="0"/>
      </w:pPr>
      <w:r w:rsidDel="00000000" w:rsidR="00000000" w:rsidRPr="00000000">
        <w:rPr>
          <w:rtl w:val="0"/>
        </w:rPr>
        <w:t xml:space="preserve">Table is populated from:</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src.patient</w:t>
      </w:r>
    </w:p>
    <w:p w:rsidR="00000000" w:rsidDel="00000000" w:rsidP="00000000" w:rsidRDefault="00000000" w:rsidRPr="00000000">
      <w:pPr>
        <w:numPr>
          <w:ilvl w:val="0"/>
          <w:numId w:val="3"/>
        </w:numPr>
        <w:spacing w:after="0" w:line="240" w:lineRule="auto"/>
        <w:ind w:left="720" w:hanging="360"/>
        <w:contextualSpacing w:val="1"/>
        <w:rPr/>
      </w:pPr>
      <w:r w:rsidDel="00000000" w:rsidR="00000000" w:rsidRPr="00000000">
        <w:rPr>
          <w:rtl w:val="0"/>
        </w:rPr>
        <w:t xml:space="preserve">src.action_events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src.patient.patient_id=src.action_events.person_id.patient_id</w:t>
      </w:r>
    </w:p>
    <w:p w:rsidR="00000000" w:rsidDel="00000000" w:rsidP="00000000" w:rsidRDefault="00000000" w:rsidRPr="00000000">
      <w:pPr>
        <w:numPr>
          <w:ilvl w:val="0"/>
          <w:numId w:val="3"/>
        </w:numPr>
        <w:spacing w:after="0" w:line="240" w:lineRule="auto"/>
        <w:ind w:left="720" w:hanging="360"/>
        <w:contextualSpacing w:val="1"/>
        <w:rPr/>
      </w:pPr>
      <w:r w:rsidDel="00000000" w:rsidR="00000000" w:rsidRPr="00000000">
        <w:rPr>
          <w:rtl w:val="0"/>
        </w:rPr>
        <w:t xml:space="preserve">src.prescription_events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src.patient.patient_id=src.prescription_events.patient_id</w:t>
      </w:r>
    </w:p>
    <w:p w:rsidR="00000000" w:rsidDel="00000000" w:rsidP="00000000" w:rsidRDefault="00000000" w:rsidRPr="00000000">
      <w:pPr>
        <w:numPr>
          <w:ilvl w:val="0"/>
          <w:numId w:val="3"/>
        </w:numPr>
        <w:spacing w:after="0" w:line="240" w:lineRule="auto"/>
        <w:ind w:left="720" w:hanging="360"/>
        <w:contextualSpacing w:val="1"/>
        <w:rPr/>
      </w:pPr>
      <w:r w:rsidDel="00000000" w:rsidR="00000000" w:rsidRPr="00000000">
        <w:rPr>
          <w:rtl w:val="0"/>
        </w:rPr>
        <w:t xml:space="preserve">src.problem_events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src.patient.patient_id=src.problem_events.patient_id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src.test_and_prevention_events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src.patient.patient_id=src.test_and_prevention_events.</w:t>
      </w:r>
      <w:r w:rsidDel="00000000" w:rsidR="00000000" w:rsidRPr="00000000">
        <w:rPr>
          <w:rtl w:val="0"/>
        </w:rPr>
        <w:t xml:space="preserve">patient_id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Person ID is based on a unique combination of patient_id and </w:t>
      </w:r>
      <w:r w:rsidDel="00000000" w:rsidR="00000000" w:rsidRPr="00000000">
        <w:rPr>
          <w:rtl w:val="0"/>
        </w:rPr>
        <w:t xml:space="preserve">practice_id </w:t>
      </w:r>
      <w:r w:rsidDel="00000000" w:rsidR="00000000" w:rsidRPr="00000000">
        <w:rPr>
          <w:rFonts w:ascii="Arial" w:cs="Arial" w:eastAsia="Arial" w:hAnsi="Arial"/>
          <w:b w:val="0"/>
          <w:color w:val="000000"/>
          <w:sz w:val="22"/>
          <w:szCs w:val="22"/>
          <w:rtl w:val="0"/>
        </w:rPr>
        <w:t xml:space="preserve">from the German DA Local Database source data.</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Patients with no year of birth are excluded.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Patients where </w:t>
      </w:r>
      <w:r w:rsidDel="00000000" w:rsidR="00000000" w:rsidRPr="00000000">
        <w:rPr>
          <w:rFonts w:ascii="Arial" w:cs="Arial" w:eastAsia="Arial" w:hAnsi="Arial"/>
          <w:b w:val="0"/>
          <w:i w:val="1"/>
          <w:color w:val="000000"/>
          <w:sz w:val="22"/>
          <w:szCs w:val="22"/>
          <w:rtl w:val="0"/>
        </w:rPr>
        <w:t xml:space="preserve">active</w:t>
      </w:r>
      <w:r w:rsidDel="00000000" w:rsidR="00000000" w:rsidRPr="00000000">
        <w:rPr>
          <w:i w:val="1"/>
          <w:rtl w:val="0"/>
        </w:rPr>
        <w:t xml:space="preserve">_</w:t>
      </w:r>
      <w:r w:rsidDel="00000000" w:rsidR="00000000" w:rsidRPr="00000000">
        <w:rPr>
          <w:rFonts w:ascii="Arial" w:cs="Arial" w:eastAsia="Arial" w:hAnsi="Arial"/>
          <w:b w:val="0"/>
          <w:i w:val="1"/>
          <w:color w:val="000000"/>
          <w:sz w:val="22"/>
          <w:szCs w:val="22"/>
          <w:rtl w:val="0"/>
        </w:rPr>
        <w:t xml:space="preserve">ind field </w:t>
      </w:r>
      <w:r w:rsidDel="00000000" w:rsidR="00000000" w:rsidRPr="00000000">
        <w:rPr>
          <w:rFonts w:ascii="Arial" w:cs="Arial" w:eastAsia="Arial" w:hAnsi="Arial"/>
          <w:b w:val="0"/>
          <w:i w:val="1"/>
          <w:color w:val="000000"/>
          <w:sz w:val="22"/>
          <w:szCs w:val="22"/>
          <w:rtl w:val="0"/>
        </w:rPr>
        <w:t xml:space="preserve">= ‘Fictitious’</w:t>
      </w:r>
      <w:r w:rsidDel="00000000" w:rsidR="00000000" w:rsidRPr="00000000">
        <w:rPr>
          <w:rFonts w:ascii="Arial" w:cs="Arial" w:eastAsia="Arial" w:hAnsi="Arial"/>
          <w:b w:val="0"/>
          <w:color w:val="000000"/>
          <w:sz w:val="22"/>
          <w:szCs w:val="22"/>
          <w:rtl w:val="0"/>
        </w:rPr>
        <w:t xml:space="preserve"> are excluded.</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Records for any other table are excluded where </w:t>
      </w:r>
      <w:r w:rsidDel="00000000" w:rsidR="00000000" w:rsidRPr="00000000">
        <w:rPr>
          <w:rFonts w:ascii="Arial" w:cs="Arial" w:eastAsia="Arial" w:hAnsi="Arial"/>
          <w:b w:val="0"/>
          <w:i w:val="1"/>
          <w:color w:val="000000"/>
          <w:sz w:val="22"/>
          <w:szCs w:val="22"/>
          <w:rtl w:val="0"/>
        </w:rPr>
        <w:t xml:space="preserve">person id</w:t>
      </w:r>
      <w:r w:rsidDel="00000000" w:rsidR="00000000" w:rsidRPr="00000000">
        <w:rPr>
          <w:rFonts w:ascii="Arial" w:cs="Arial" w:eastAsia="Arial" w:hAnsi="Arial"/>
          <w:b w:val="0"/>
          <w:color w:val="000000"/>
          <w:sz w:val="22"/>
          <w:szCs w:val="22"/>
          <w:rtl w:val="0"/>
        </w:rPr>
        <w:t xml:space="preserve"> is not populated in the person table.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w:t>
      </w:r>
      <w:r w:rsidDel="00000000" w:rsidR="00000000" w:rsidRPr="00000000">
        <w:rPr>
          <w:rtl w:val="0"/>
        </w:rPr>
      </w:r>
    </w:p>
    <w:tbl>
      <w:tblPr>
        <w:tblStyle w:val="Table11"/>
        <w:bidiVisual w:val="0"/>
        <w:tblW w:w="9699.0" w:type="dxa"/>
        <w:jc w:val="left"/>
        <w:tblInd w:w="-11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000"/>
      </w:tblPr>
      <w:tblGrid>
        <w:gridCol w:w="2544"/>
        <w:gridCol w:w="2131"/>
        <w:gridCol w:w="2594"/>
        <w:gridCol w:w="1170"/>
        <w:gridCol w:w="1260"/>
        <w:tblGridChange w:id="0">
          <w:tblGrid>
            <w:gridCol w:w="2544"/>
            <w:gridCol w:w="2131"/>
            <w:gridCol w:w="2594"/>
            <w:gridCol w:w="1170"/>
            <w:gridCol w:w="1260"/>
          </w:tblGrid>
        </w:tblGridChange>
      </w:tblGrid>
      <w:tr>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Destination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Source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Applied Rule</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Required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Comment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person_id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src.patient.patient_id,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src.action_events.practice_id/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src.prescription_events.practice_id/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src.problem_events.practice_id/</w:t>
            </w:r>
          </w:p>
          <w:p w:rsidR="00000000" w:rsidDel="00000000" w:rsidP="00000000" w:rsidRDefault="00000000" w:rsidRPr="00000000">
            <w:pPr>
              <w:contextualSpacing w:val="0"/>
            </w:pPr>
            <w:r w:rsidDel="00000000" w:rsidR="00000000" w:rsidRPr="00000000">
              <w:rPr>
                <w:sz w:val="20"/>
                <w:szCs w:val="20"/>
                <w:rtl w:val="0"/>
              </w:rPr>
              <w:t xml:space="preserve">src.test_and_prevention_events.practice_id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Generate unique person id for each src.patient.</w:t>
            </w:r>
            <w:commentRangeStart w:id="0"/>
            <w:commentRangeStart w:id="1"/>
            <w:r w:rsidDel="00000000" w:rsidR="00000000" w:rsidRPr="00000000">
              <w:rPr>
                <w:sz w:val="20"/>
                <w:szCs w:val="20"/>
                <w:rtl w:val="0"/>
              </w:rPr>
              <w:t xml:space="preserve">patient_id and practice_id (from source event tables) combination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System generated Id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gender_concept_id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src.patient.sex_desc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IF src.patient.sex_desc = ‘Female’  </w:t>
            </w:r>
          </w:p>
          <w:p w:rsidR="00000000" w:rsidDel="00000000" w:rsidP="00000000" w:rsidRDefault="00000000" w:rsidRPr="00000000">
            <w:pPr>
              <w:contextualSpacing w:val="0"/>
            </w:pPr>
            <w:r w:rsidDel="00000000" w:rsidR="00000000" w:rsidRPr="00000000">
              <w:rPr>
                <w:sz w:val="20"/>
                <w:szCs w:val="20"/>
                <w:rtl w:val="0"/>
              </w:rPr>
              <w:t xml:space="preserve">THEN 8532 </w:t>
            </w:r>
          </w:p>
          <w:p w:rsidR="00000000" w:rsidDel="00000000" w:rsidP="00000000" w:rsidRDefault="00000000" w:rsidRPr="00000000">
            <w:pPr>
              <w:contextualSpacing w:val="0"/>
            </w:pPr>
            <w:r w:rsidDel="00000000" w:rsidR="00000000" w:rsidRPr="00000000">
              <w:rPr>
                <w:sz w:val="20"/>
                <w:szCs w:val="20"/>
                <w:rtl w:val="0"/>
              </w:rPr>
              <w:t xml:space="preserve">IF src.patient.sex_desc = ‘Male’</w:t>
            </w:r>
          </w:p>
          <w:p w:rsidR="00000000" w:rsidDel="00000000" w:rsidP="00000000" w:rsidRDefault="00000000" w:rsidRPr="00000000">
            <w:pPr>
              <w:contextualSpacing w:val="0"/>
            </w:pPr>
            <w:r w:rsidDel="00000000" w:rsidR="00000000" w:rsidRPr="00000000">
              <w:rPr>
                <w:sz w:val="20"/>
                <w:szCs w:val="20"/>
                <w:rtl w:val="0"/>
              </w:rPr>
              <w:t xml:space="preserve">THEN 8507 </w:t>
            </w:r>
          </w:p>
          <w:p w:rsidR="00000000" w:rsidDel="00000000" w:rsidP="00000000" w:rsidRDefault="00000000" w:rsidRPr="00000000">
            <w:pPr>
              <w:contextualSpacing w:val="0"/>
            </w:pPr>
            <w:r w:rsidDel="00000000" w:rsidR="00000000" w:rsidRPr="00000000">
              <w:rPr>
                <w:sz w:val="20"/>
                <w:szCs w:val="20"/>
                <w:rtl w:val="0"/>
              </w:rPr>
              <w:t xml:space="preserve">ELSE 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Standard CDM gender concepts.</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8507 - ‘Male’</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8532 - ‘Female’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year_of_birth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src.patient.date_of_birth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year(src.patient.date_of_birth)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Exclude patients with null year of birth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month_of_birth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day_of_birth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time_of_birth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NULL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race_</w:t>
            </w:r>
            <w:r w:rsidDel="00000000" w:rsidR="00000000" w:rsidRPr="00000000">
              <w:rPr>
                <w:sz w:val="20"/>
                <w:szCs w:val="20"/>
                <w:rtl w:val="0"/>
              </w:rPr>
              <w:t xml:space="preserve">concept_id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ethnicity_concept_id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location_id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cdm.care_site.location_id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cdm.care_site.care_site_source_value=practice_id from source event tables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provider_id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cdm.provider.provider_id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cdm.provider.</w:t>
            </w:r>
            <w:r w:rsidDel="00000000" w:rsidR="00000000" w:rsidRPr="00000000">
              <w:rPr>
                <w:b w:val="0"/>
                <w:color w:val="000000"/>
                <w:sz w:val="20"/>
                <w:szCs w:val="20"/>
                <w:rtl w:val="0"/>
              </w:rPr>
              <w:t xml:space="preserve">provider_source_value</w:t>
            </w:r>
            <w:r w:rsidDel="00000000" w:rsidR="00000000" w:rsidRPr="00000000">
              <w:rPr>
                <w:sz w:val="20"/>
                <w:szCs w:val="20"/>
                <w:rtl w:val="0"/>
              </w:rPr>
              <w:t xml:space="preserve">=practice_id</w:t>
            </w:r>
            <w:r w:rsidDel="00000000" w:rsidR="00000000" w:rsidRPr="00000000">
              <w:rPr>
                <w:b w:val="0"/>
                <w:color w:val="000000"/>
                <w:sz w:val="20"/>
                <w:szCs w:val="20"/>
                <w:rtl w:val="0"/>
              </w:rPr>
              <w:t xml:space="preserve"> from </w:t>
            </w:r>
            <w:r w:rsidDel="00000000" w:rsidR="00000000" w:rsidRPr="00000000">
              <w:rPr>
                <w:sz w:val="20"/>
                <w:szCs w:val="20"/>
                <w:rtl w:val="0"/>
              </w:rPr>
              <w:t xml:space="preserve">source event tables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care_site_id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cdm.care_site.care_ssite_id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cdm.care_site.care_site_source_value=practice_id from source event tables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person_source_value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src.patient.p</w:t>
            </w:r>
            <w:r w:rsidDel="00000000" w:rsidR="00000000" w:rsidRPr="00000000">
              <w:rPr>
                <w:b w:val="0"/>
                <w:color w:val="000000"/>
                <w:sz w:val="20"/>
                <w:szCs w:val="20"/>
                <w:rtl w:val="0"/>
              </w:rPr>
              <w:t xml:space="preserve">atient_id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 </w:t>
            </w:r>
          </w:p>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src.action_events.practice_id/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src.prescription_events.practice_id/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rtl w:val="0"/>
              </w:rPr>
              <w:t xml:space="preserve">src.problem_events.practice_id/</w:t>
            </w:r>
          </w:p>
          <w:p w:rsidR="00000000" w:rsidDel="00000000" w:rsidP="00000000" w:rsidRDefault="00000000" w:rsidRPr="00000000">
            <w:pPr>
              <w:ind w:left="0" w:firstLine="0"/>
              <w:contextualSpacing w:val="0"/>
            </w:pPr>
            <w:r w:rsidDel="00000000" w:rsidR="00000000" w:rsidRPr="00000000">
              <w:rPr>
                <w:sz w:val="20"/>
                <w:szCs w:val="20"/>
                <w:rtl w:val="0"/>
              </w:rPr>
              <w:t xml:space="preserve">src.test_and_prevention_events.practice_id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Add ‘&lt;space&gt;–&lt;space&gt;‘  between values as delimiter;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contextualSpacing w:val="0"/>
            </w:pPr>
            <w:r w:rsidDel="00000000" w:rsidR="00000000" w:rsidRPr="00000000">
              <w:rPr>
                <w:b w:val="0"/>
                <w:color w:val="000000"/>
                <w:sz w:val="20"/>
                <w:szCs w:val="20"/>
                <w:rtl w:val="0"/>
              </w:rPr>
              <w:t xml:space="preserv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gender_source_value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src.patient.sex_desc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gender_source_</w:t>
            </w:r>
            <w:r w:rsidDel="00000000" w:rsidR="00000000" w:rsidRPr="00000000">
              <w:rPr>
                <w:sz w:val="20"/>
                <w:szCs w:val="20"/>
                <w:rtl w:val="0"/>
              </w:rPr>
              <w:t xml:space="preserve">concept_id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race_source_value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race_source_concept_id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ethnicity_source_value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ethnicity_source_concept_id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9"/>
        </w:numPr>
        <w:ind w:left="0" w:hanging="431.9999999999999"/>
        <w:rPr>
          <w:rFonts w:ascii="Arial" w:cs="Arial" w:eastAsia="Arial" w:hAnsi="Arial"/>
          <w:b w:val="1"/>
          <w:smallCaps w:val="0"/>
          <w:color w:val="000000"/>
        </w:rPr>
      </w:pPr>
      <w:bookmarkStart w:colFirst="0" w:colLast="0" w:name="_3rdcrjn" w:id="10"/>
      <w:bookmarkEnd w:id="10"/>
      <w:r w:rsidDel="00000000" w:rsidR="00000000" w:rsidRPr="00000000">
        <w:rPr>
          <w:smallCaps w:val="0"/>
          <w:rtl w:val="0"/>
        </w:rPr>
        <w:t xml:space="preserve">Table Name: DRUG_EXPOSURE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Summary</w:t>
      </w:r>
    </w:p>
    <w:p w:rsidR="00000000" w:rsidDel="00000000" w:rsidP="00000000" w:rsidRDefault="00000000" w:rsidRPr="00000000">
      <w:pPr>
        <w:contextualSpacing w:val="0"/>
      </w:pPr>
      <w:r w:rsidDel="00000000" w:rsidR="00000000" w:rsidRPr="00000000">
        <w:rPr>
          <w:rtl w:val="0"/>
        </w:rPr>
        <w:t xml:space="preserve">The drug exposure domain captures records about the inferred utilization of a biochemical substance with a physiological effect when ingested or otherwise introduced into the body. Drugs include prescription and vaccines. Drug exposure is inferred from clinical events associated with prescriptions written.</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Mapping rules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table is populated from src.prescription_events and src.therapy using corresponding fields from lk.drug_exposure_cost (See mapping rules and field mapping for lookup table </w:t>
      </w:r>
      <w:hyperlink w:anchor="_mnibutrdfia9">
        <w:r w:rsidDel="00000000" w:rsidR="00000000" w:rsidRPr="00000000">
          <w:rPr>
            <w:color w:val="1155cc"/>
            <w:u w:val="single"/>
            <w:rtl w:val="0"/>
          </w:rPr>
          <w:t xml:space="preserve">lk.drug_exposure_cost</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color w:val="4f81bd"/>
          <w:rtl w:val="0"/>
        </w:rPr>
        <w:t xml:space="preserve">Field Mapping (additional to mapping from lk.drug_exposure_cost)</w:t>
      </w:r>
      <w:r w:rsidDel="00000000" w:rsidR="00000000" w:rsidRPr="00000000">
        <w:rPr>
          <w:rtl w:val="0"/>
        </w:rPr>
      </w:r>
    </w:p>
    <w:tbl>
      <w:tblPr>
        <w:tblStyle w:val="Table12"/>
        <w:bidiVisual w:val="0"/>
        <w:tblW w:w="9330.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5"/>
        <w:gridCol w:w="2100"/>
        <w:gridCol w:w="2670"/>
        <w:gridCol w:w="1185"/>
        <w:gridCol w:w="1560"/>
        <w:tblGridChange w:id="0">
          <w:tblGrid>
            <w:gridCol w:w="1815"/>
            <w:gridCol w:w="2100"/>
            <w:gridCol w:w="2670"/>
            <w:gridCol w:w="1185"/>
            <w:gridCol w:w="156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259"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Comment</w:t>
            </w:r>
            <w:r w:rsidDel="00000000" w:rsidR="00000000" w:rsidRPr="00000000">
              <w:rPr>
                <w:rtl w:val="0"/>
              </w:rPr>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before="60" w:line="259" w:lineRule="auto"/>
              <w:ind w:right="4"/>
              <w:contextualSpacing w:val="0"/>
            </w:pPr>
            <w:r w:rsidDel="00000000" w:rsidR="00000000" w:rsidRPr="00000000">
              <w:rPr>
                <w:sz w:val="20"/>
                <w:szCs w:val="20"/>
                <w:rtl w:val="0"/>
              </w:rPr>
              <w:t xml:space="preserve">visit_occurrence_id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before="60" w:line="259"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before="60" w:line="259" w:lineRule="auto"/>
              <w:ind w:right="4"/>
              <w:contextualSpacing w:val="0"/>
            </w:pPr>
            <w:r w:rsidDel="00000000" w:rsidR="00000000" w:rsidRPr="00000000">
              <w:rPr>
                <w:sz w:val="20"/>
                <w:szCs w:val="20"/>
                <w:rtl w:val="0"/>
              </w:rPr>
              <w:t xml:space="preserve">Populate with cdm.visit_occurrence.visit_occurrence_id related to combination of </w:t>
            </w:r>
            <w:r w:rsidDel="00000000" w:rsidR="00000000" w:rsidRPr="00000000">
              <w:rPr>
                <w:rtl w:val="0"/>
              </w:rPr>
            </w:r>
          </w:p>
          <w:p w:rsidR="00000000" w:rsidDel="00000000" w:rsidP="00000000" w:rsidRDefault="00000000" w:rsidRPr="00000000">
            <w:pPr>
              <w:spacing w:before="60" w:line="259" w:lineRule="auto"/>
              <w:ind w:right="4"/>
              <w:contextualSpacing w:val="0"/>
            </w:pPr>
            <w:r w:rsidDel="00000000" w:rsidR="00000000" w:rsidRPr="00000000">
              <w:rPr>
                <w:sz w:val="20"/>
                <w:szCs w:val="20"/>
                <w:rtl w:val="0"/>
              </w:rPr>
              <w:t xml:space="preserve">person_id, provider_id and drug_exposure_start_date</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9"/>
        </w:numPr>
        <w:ind w:left="0" w:hanging="431.9999999999999"/>
        <w:rPr>
          <w:rFonts w:ascii="Arial" w:cs="Arial" w:eastAsia="Arial" w:hAnsi="Arial"/>
          <w:b w:val="1"/>
          <w:smallCaps w:val="0"/>
          <w:color w:val="000000"/>
        </w:rPr>
      </w:pPr>
      <w:bookmarkStart w:colFirst="0" w:colLast="0" w:name="_35nkun2" w:id="11"/>
      <w:bookmarkEnd w:id="11"/>
      <w:r w:rsidDel="00000000" w:rsidR="00000000" w:rsidRPr="00000000">
        <w:rPr>
          <w:smallCaps w:val="0"/>
          <w:rtl w:val="0"/>
        </w:rPr>
        <w:t xml:space="preserve">Table Name: CONDITION_OCCURRENCE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Summary</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highlight w:val="white"/>
          <w:rtl w:val="0"/>
        </w:rPr>
        <w:t xml:space="preserve">Conditions are records of a Person suggesting the presence of a disease or medical condition stated as a diagnosis, a sign or a symptom, which is observed by a Provider.</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Mapping rules</w:t>
      </w:r>
      <w:r w:rsidDel="00000000" w:rsidR="00000000" w:rsidRPr="00000000">
        <w:rPr>
          <w:rtl w:val="0"/>
        </w:rPr>
      </w:r>
    </w:p>
    <w:p w:rsidR="00000000" w:rsidDel="00000000" w:rsidP="00000000" w:rsidRDefault="00000000" w:rsidRPr="00000000">
      <w:pPr>
        <w:pStyle w:val="Heading5"/>
        <w:contextualSpacing w:val="0"/>
      </w:pPr>
      <w:bookmarkStart w:colFirst="0" w:colLast="0" w:name="_uu0yrd327fl1" w:id="12"/>
      <w:bookmarkEnd w:id="12"/>
      <w:r w:rsidDel="00000000" w:rsidR="00000000" w:rsidRPr="00000000">
        <w:rPr>
          <w:rtl w:val="0"/>
        </w:rPr>
        <w:t xml:space="preserve">Rule n.1: records from src.prescription_events</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b w:val="0"/>
        </w:rPr>
      </w:pPr>
      <w:r w:rsidDel="00000000" w:rsidR="00000000" w:rsidRPr="00000000">
        <w:rPr>
          <w:rtl w:val="0"/>
        </w:rPr>
        <w:t xml:space="preserve">src.prescription_events</w:t>
      </w:r>
    </w:p>
    <w:p w:rsidR="00000000" w:rsidDel="00000000" w:rsidP="00000000" w:rsidRDefault="00000000" w:rsidRPr="00000000">
      <w:pPr>
        <w:numPr>
          <w:ilvl w:val="0"/>
          <w:numId w:val="14"/>
        </w:numPr>
        <w:spacing w:after="160" w:line="259" w:lineRule="auto"/>
        <w:ind w:left="720" w:hanging="360"/>
        <w:contextualSpacing w:val="1"/>
        <w:rPr>
          <w:b w:val="0"/>
        </w:rPr>
      </w:pPr>
      <w:r w:rsidDel="00000000" w:rsidR="00000000" w:rsidRPr="00000000">
        <w:rPr>
          <w:rtl w:val="0"/>
        </w:rPr>
        <w:t xml:space="preserve">cdm.person</w:t>
      </w:r>
    </w:p>
    <w:p w:rsidR="00000000" w:rsidDel="00000000" w:rsidP="00000000" w:rsidRDefault="00000000" w:rsidRPr="00000000">
      <w:pPr>
        <w:numPr>
          <w:ilvl w:val="1"/>
          <w:numId w:val="14"/>
        </w:numPr>
        <w:spacing w:after="0" w:line="240" w:lineRule="auto"/>
        <w:ind w:left="1440" w:hanging="360"/>
        <w:contextualSpacing w:val="1"/>
        <w:rPr>
          <w:b w:val="0"/>
        </w:rPr>
      </w:pPr>
      <w:r w:rsidDel="00000000" w:rsidR="00000000" w:rsidRPr="00000000">
        <w:rPr>
          <w:rtl w:val="0"/>
        </w:rPr>
        <w:t xml:space="preserve">(src.prescription_events.patient_id +‘&lt;space&gt;–&lt;space&gt;‘ + src.prescription_events.practice_id) =cdm.person.person_source_value</w:t>
      </w:r>
    </w:p>
    <w:p w:rsidR="00000000" w:rsidDel="00000000" w:rsidP="00000000" w:rsidRDefault="00000000" w:rsidRPr="00000000">
      <w:pPr>
        <w:numPr>
          <w:ilvl w:val="0"/>
          <w:numId w:val="14"/>
        </w:numPr>
        <w:spacing w:after="0" w:lineRule="auto"/>
        <w:ind w:left="720" w:hanging="360"/>
        <w:contextualSpacing w:val="1"/>
        <w:rPr>
          <w:b w:val="0"/>
        </w:rPr>
      </w:pPr>
      <w:r w:rsidDel="00000000" w:rsidR="00000000" w:rsidRPr="00000000">
        <w:rPr>
          <w:rtl w:val="0"/>
        </w:rPr>
        <w:t xml:space="preserve">src.medical_event_list</w:t>
      </w:r>
    </w:p>
    <w:p w:rsidR="00000000" w:rsidDel="00000000" w:rsidP="00000000" w:rsidRDefault="00000000" w:rsidRPr="00000000">
      <w:pPr>
        <w:numPr>
          <w:ilvl w:val="1"/>
          <w:numId w:val="14"/>
        </w:numPr>
        <w:spacing w:after="0" w:lineRule="auto"/>
        <w:ind w:left="1440" w:hanging="360"/>
        <w:contextualSpacing w:val="1"/>
        <w:rPr>
          <w:b w:val="0"/>
        </w:rPr>
      </w:pPr>
      <w:r w:rsidDel="00000000" w:rsidR="00000000" w:rsidRPr="00000000">
        <w:rPr>
          <w:rtl w:val="0"/>
        </w:rPr>
        <w:t xml:space="preserve">src.prescription_events.problem_id = src.medical_event_list.medical_event_list_id</w:t>
      </w:r>
    </w:p>
    <w:p w:rsidR="00000000" w:rsidDel="00000000" w:rsidP="00000000" w:rsidRDefault="00000000" w:rsidRPr="00000000">
      <w:pPr>
        <w:numPr>
          <w:ilvl w:val="0"/>
          <w:numId w:val="14"/>
        </w:numPr>
        <w:spacing w:after="0" w:lineRule="auto"/>
        <w:ind w:left="720" w:hanging="360"/>
        <w:contextualSpacing w:val="1"/>
        <w:rPr>
          <w:b w:val="0"/>
        </w:rPr>
      </w:pPr>
      <w:hyperlink w:anchor="_x9ng4228foen">
        <w:r w:rsidDel="00000000" w:rsidR="00000000" w:rsidRPr="00000000">
          <w:rPr>
            <w:color w:val="1155cc"/>
            <w:u w:val="single"/>
            <w:rtl w:val="0"/>
          </w:rPr>
          <w:t xml:space="preserve">lk.voc_icd10_to_standard_lk</w:t>
        </w:r>
      </w:hyperlink>
      <w:r w:rsidDel="00000000" w:rsidR="00000000" w:rsidRPr="00000000">
        <w:rPr>
          <w:rtl w:val="0"/>
        </w:rPr>
      </w:r>
    </w:p>
    <w:p w:rsidR="00000000" w:rsidDel="00000000" w:rsidP="00000000" w:rsidRDefault="00000000" w:rsidRPr="00000000">
      <w:pPr>
        <w:numPr>
          <w:ilvl w:val="1"/>
          <w:numId w:val="14"/>
        </w:numPr>
        <w:spacing w:after="0" w:lineRule="auto"/>
        <w:ind w:left="1440" w:hanging="360"/>
        <w:contextualSpacing w:val="1"/>
        <w:rPr>
          <w:b w:val="0"/>
        </w:rPr>
      </w:pPr>
      <w:r w:rsidDel="00000000" w:rsidR="00000000" w:rsidRPr="00000000">
        <w:rPr>
          <w:rtl w:val="0"/>
        </w:rPr>
        <w:t xml:space="preserve">src.medical_event_list.medical_event_list_id=lk.voc_icd10_to_standard_lk.medical_event_list_id</w:t>
      </w:r>
    </w:p>
    <w:p w:rsidR="00000000" w:rsidDel="00000000" w:rsidP="00000000" w:rsidRDefault="00000000" w:rsidRPr="00000000">
      <w:pPr>
        <w:contextualSpacing w:val="0"/>
      </w:pPr>
      <w:r w:rsidDel="00000000" w:rsidR="00000000" w:rsidRPr="00000000">
        <w:rPr>
          <w:rtl w:val="0"/>
        </w:rPr>
        <w:t xml:space="preserve">From src.prescription_events we populate only records that are associated with patients from cdm.person table. </w:t>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n.3, 5, 9,10):</w:t>
      </w:r>
    </w:p>
    <w:p w:rsidR="00000000" w:rsidDel="00000000" w:rsidP="00000000" w:rsidRDefault="00000000" w:rsidRPr="00000000">
      <w:pPr>
        <w:spacing w:after="0" w:lineRule="auto"/>
        <w:ind w:left="0" w:firstLine="0"/>
        <w:contextualSpacing w:val="0"/>
      </w:pPr>
      <w:r w:rsidDel="00000000" w:rsidR="00000000" w:rsidRPr="00000000">
        <w:rPr>
          <w:rtl w:val="0"/>
        </w:rPr>
        <w:t xml:space="preserve">3. populating records from source tables according to corresponding domain_id + all unmapped records</w:t>
      </w:r>
    </w:p>
    <w:p w:rsidR="00000000" w:rsidDel="00000000" w:rsidP="00000000" w:rsidRDefault="00000000" w:rsidRPr="00000000">
      <w:pPr>
        <w:spacing w:after="0" w:line="276" w:lineRule="auto"/>
        <w:ind w:left="0" w:firstLine="0"/>
        <w:contextualSpacing w:val="0"/>
      </w:pPr>
      <w:r w:rsidDel="00000000" w:rsidR="00000000" w:rsidRPr="00000000">
        <w:rPr>
          <w:rtl w:val="0"/>
        </w:rPr>
        <w:t xml:space="preserve">5. rule about diagnosis_certainty (populate only records that are not associated with src.medical_event_list.diagnosis_certainty = ’Exclusion of’)</w:t>
      </w:r>
    </w:p>
    <w:p w:rsidR="00000000" w:rsidDel="00000000" w:rsidP="00000000" w:rsidRDefault="00000000" w:rsidRPr="00000000">
      <w:pPr>
        <w:spacing w:after="0" w:line="276" w:lineRule="auto"/>
        <w:ind w:left="0" w:firstLine="0"/>
        <w:contextualSpacing w:val="0"/>
      </w:pPr>
      <w:r w:rsidDel="00000000" w:rsidR="00000000" w:rsidRPr="00000000">
        <w:rPr>
          <w:rtl w:val="0"/>
        </w:rPr>
        <w:t xml:space="preserve">9. not populating from source tables records associated with ICD10 codes (src.medical_event_list.icd10_4_code OR src.medical_event_list.icd10_3_code) from ‘Death list’ </w:t>
      </w:r>
    </w:p>
    <w:p w:rsidR="00000000" w:rsidDel="00000000" w:rsidP="00000000" w:rsidRDefault="00000000" w:rsidRPr="00000000">
      <w:pPr>
        <w:spacing w:after="0" w:line="276" w:lineRule="auto"/>
        <w:ind w:left="0" w:firstLine="0"/>
        <w:contextualSpacing w:val="0"/>
      </w:pPr>
      <w:r w:rsidDel="00000000" w:rsidR="00000000" w:rsidRPr="00000000">
        <w:rPr>
          <w:rtl w:val="0"/>
        </w:rPr>
        <w:t xml:space="preserve">10. rule regarding duplicates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w:t>
      </w:r>
      <w:r w:rsidDel="00000000" w:rsidR="00000000" w:rsidRPr="00000000">
        <w:rPr>
          <w:b w:val="1"/>
          <w:color w:val="4f81bd"/>
          <w:rtl w:val="0"/>
        </w:rPr>
        <w:t xml:space="preserve"> (n. 1) - records from src.prescription_events</w:t>
      </w:r>
      <w:r w:rsidDel="00000000" w:rsidR="00000000" w:rsidRPr="00000000">
        <w:rPr>
          <w:rtl w:val="0"/>
        </w:rPr>
      </w:r>
    </w:p>
    <w:tbl>
      <w:tblPr>
        <w:tblStyle w:val="Table13"/>
        <w:bidiVisual w:val="0"/>
        <w:tblW w:w="9360.0" w:type="dxa"/>
        <w:jc w:val="left"/>
        <w:tblInd w:w="-11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000"/>
      </w:tblPr>
      <w:tblGrid>
        <w:gridCol w:w="2140"/>
        <w:gridCol w:w="1840"/>
        <w:gridCol w:w="2440"/>
        <w:gridCol w:w="1140"/>
        <w:gridCol w:w="1800"/>
        <w:tblGridChange w:id="0">
          <w:tblGrid>
            <w:gridCol w:w="2140"/>
            <w:gridCol w:w="1840"/>
            <w:gridCol w:w="2440"/>
            <w:gridCol w:w="1140"/>
            <w:gridCol w:w="1800"/>
          </w:tblGrid>
        </w:tblGridChange>
      </w:tblGrid>
      <w:tr>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Destination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Source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Applied Rule</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Required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Comment</w:t>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condition_occurrence_id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6"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condition_concept_id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n.1 above</w:t>
            </w:r>
          </w:p>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Find target concept_id</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lk.voc_icd10_to_standard_lk.concept_id_2</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lk.voc_icd10_to_standard_lk.icd10_code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condition_start_date</w:t>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src.prescription_events.date_of_event</w:t>
            </w:r>
          </w:p>
        </w:tc>
        <w:tc>
          <w:tcPr>
            <w:tcBorders>
              <w:top w:color="000000" w:space="0" w:sz="6"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condition_end_date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condition_type_concept_id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38000245 </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38000245 = ‘EMR problem list entry’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stop_reason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provider_id</w:t>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cdm.provider.provider_id</w:t>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src.prescription_events.practice_id=cdm.provider.provider_source_value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visit_occurrence_id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condition_start_date </w:t>
            </w:r>
          </w:p>
        </w:tc>
        <w:tc>
          <w:tcPr>
            <w:tcBorders>
              <w:top w:color="000000" w:space="0" w:sz="4" w:val="single"/>
              <w:left w:color="000000" w:space="0" w:sz="6" w:val="single"/>
              <w:bottom w:color="000000" w:space="0" w:sz="6"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condition_source_value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condition_source_concept_id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Find source concept_id</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lk.voc_icd10_to_standard_lk.concept_id_1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lk.voc_icd10_to_standard_lk.icd10_code</w:t>
            </w:r>
          </w:p>
        </w:tc>
      </w:tr>
      <w:tr>
        <w:trPr>
          <w:trHeight w:val="780" w:hRule="atLeast"/>
        </w:trP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src.medical_event_list.diagnosis_certainty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vbg1ldreap0c" w:id="13"/>
      <w:bookmarkEnd w:id="13"/>
      <w:r w:rsidDel="00000000" w:rsidR="00000000" w:rsidRPr="00000000">
        <w:rPr>
          <w:rtl w:val="0"/>
        </w:rPr>
        <w:t xml:space="preserve">Rule n.2: records from src.action_events</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src.action_events</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14"/>
        </w:numPr>
        <w:spacing w:after="0" w:line="240" w:lineRule="auto"/>
        <w:ind w:left="1440" w:hanging="360"/>
        <w:contextualSpacing w:val="1"/>
        <w:rPr/>
      </w:pPr>
      <w:r w:rsidDel="00000000" w:rsidR="00000000" w:rsidRPr="00000000">
        <w:rPr>
          <w:rtl w:val="0"/>
        </w:rPr>
        <w:t xml:space="preserve">(src.action_events.patient_id +‘&lt;space&gt;–&lt;space&gt;‘ + src.action_events.practice_id) =cdm.person.person_source_value</w:t>
      </w:r>
    </w:p>
    <w:p w:rsidR="00000000" w:rsidDel="00000000" w:rsidP="00000000" w:rsidRDefault="00000000" w:rsidRPr="00000000">
      <w:pPr>
        <w:numPr>
          <w:ilvl w:val="0"/>
          <w:numId w:val="14"/>
        </w:numPr>
        <w:spacing w:after="0" w:lineRule="auto"/>
        <w:ind w:left="720" w:hanging="360"/>
        <w:contextualSpacing w:val="1"/>
        <w:rPr/>
      </w:pPr>
      <w:r w:rsidDel="00000000" w:rsidR="00000000" w:rsidRPr="00000000">
        <w:rPr>
          <w:rtl w:val="0"/>
        </w:rPr>
        <w:t xml:space="preserve">src.medical_event_list</w:t>
      </w:r>
    </w:p>
    <w:p w:rsidR="00000000" w:rsidDel="00000000" w:rsidP="00000000" w:rsidRDefault="00000000" w:rsidRPr="00000000">
      <w:pPr>
        <w:numPr>
          <w:ilvl w:val="1"/>
          <w:numId w:val="14"/>
        </w:numPr>
        <w:spacing w:after="0" w:lineRule="auto"/>
        <w:ind w:left="1440" w:hanging="360"/>
        <w:contextualSpacing w:val="1"/>
        <w:rPr/>
      </w:pPr>
      <w:r w:rsidDel="00000000" w:rsidR="00000000" w:rsidRPr="00000000">
        <w:rPr>
          <w:rtl w:val="0"/>
        </w:rPr>
        <w:t xml:space="preserve">src.action_events.problem_id = src.medical_event_list.medical_event_list_id</w:t>
      </w:r>
    </w:p>
    <w:p w:rsidR="00000000" w:rsidDel="00000000" w:rsidP="00000000" w:rsidRDefault="00000000" w:rsidRPr="00000000">
      <w:pPr>
        <w:numPr>
          <w:ilvl w:val="0"/>
          <w:numId w:val="14"/>
        </w:numPr>
        <w:spacing w:after="0" w:lineRule="auto"/>
        <w:ind w:left="720" w:hanging="360"/>
        <w:contextualSpacing w:val="1"/>
        <w:rPr/>
      </w:pPr>
      <w:hyperlink w:anchor="_x9ng4228foen">
        <w:r w:rsidDel="00000000" w:rsidR="00000000" w:rsidRPr="00000000">
          <w:rPr>
            <w:color w:val="1155cc"/>
            <w:u w:val="single"/>
            <w:rtl w:val="0"/>
          </w:rPr>
          <w:t xml:space="preserve">lk.voc_icd10_to_standard_lk</w:t>
        </w:r>
      </w:hyperlink>
      <w:r w:rsidDel="00000000" w:rsidR="00000000" w:rsidRPr="00000000">
        <w:rPr>
          <w:rtl w:val="0"/>
        </w:rPr>
      </w:r>
    </w:p>
    <w:p w:rsidR="00000000" w:rsidDel="00000000" w:rsidP="00000000" w:rsidRDefault="00000000" w:rsidRPr="00000000">
      <w:pPr>
        <w:numPr>
          <w:ilvl w:val="1"/>
          <w:numId w:val="14"/>
        </w:numPr>
        <w:spacing w:after="0" w:lineRule="auto"/>
        <w:ind w:left="1440" w:hanging="360"/>
        <w:contextualSpacing w:val="1"/>
        <w:rPr/>
      </w:pPr>
      <w:r w:rsidDel="00000000" w:rsidR="00000000" w:rsidRPr="00000000">
        <w:rPr>
          <w:rtl w:val="0"/>
        </w:rPr>
        <w:t xml:space="preserve">src.medical_event_list.medical_event_list_id=lk.voc_icd10_to_standard_lk.medical_event_list_id</w:t>
      </w:r>
    </w:p>
    <w:p w:rsidR="00000000" w:rsidDel="00000000" w:rsidP="00000000" w:rsidRDefault="00000000" w:rsidRPr="00000000">
      <w:pPr>
        <w:contextualSpacing w:val="0"/>
      </w:pPr>
      <w:r w:rsidDel="00000000" w:rsidR="00000000" w:rsidRPr="00000000">
        <w:rPr>
          <w:rtl w:val="0"/>
        </w:rPr>
        <w:t xml:space="preserve">From src.action_events we populate only records that are associated with patients from cdm.person table. </w:t>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n.3, 5, 9,10):</w:t>
      </w:r>
    </w:p>
    <w:p w:rsidR="00000000" w:rsidDel="00000000" w:rsidP="00000000" w:rsidRDefault="00000000" w:rsidRPr="00000000">
      <w:pPr>
        <w:spacing w:after="0" w:lineRule="auto"/>
        <w:contextualSpacing w:val="0"/>
      </w:pPr>
      <w:r w:rsidDel="00000000" w:rsidR="00000000" w:rsidRPr="00000000">
        <w:rPr>
          <w:rtl w:val="0"/>
        </w:rPr>
        <w:t xml:space="preserve">3. populating records from source tables according to corresponding domain_id + all unmapped records</w:t>
      </w:r>
    </w:p>
    <w:p w:rsidR="00000000" w:rsidDel="00000000" w:rsidP="00000000" w:rsidRDefault="00000000" w:rsidRPr="00000000">
      <w:pPr>
        <w:spacing w:after="0" w:line="276" w:lineRule="auto"/>
        <w:contextualSpacing w:val="0"/>
      </w:pPr>
      <w:r w:rsidDel="00000000" w:rsidR="00000000" w:rsidRPr="00000000">
        <w:rPr>
          <w:rtl w:val="0"/>
        </w:rPr>
        <w:t xml:space="preserve">5. rule about diagnosis_certainty (populate only records that are not associated with src.medical_event_list.diagnosis_certainty = ’Exclusion of’)</w:t>
      </w:r>
    </w:p>
    <w:p w:rsidR="00000000" w:rsidDel="00000000" w:rsidP="00000000" w:rsidRDefault="00000000" w:rsidRPr="00000000">
      <w:pPr>
        <w:spacing w:after="0" w:line="276" w:lineRule="auto"/>
        <w:contextualSpacing w:val="0"/>
      </w:pPr>
      <w:r w:rsidDel="00000000" w:rsidR="00000000" w:rsidRPr="00000000">
        <w:rPr>
          <w:rtl w:val="0"/>
        </w:rPr>
        <w:t xml:space="preserve">9. not populating from source tables records associated with ICD10 codes (src.medical_event_list.icd10_4_code OR src.medical_event_list.icd10_3_code) from ‘Death list’ </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 (n. 2) - records from src.action_events</w:t>
      </w:r>
      <w:r w:rsidDel="00000000" w:rsidR="00000000" w:rsidRPr="00000000">
        <w:rPr>
          <w:rtl w:val="0"/>
        </w:rPr>
      </w:r>
    </w:p>
    <w:tbl>
      <w:tblPr>
        <w:tblStyle w:val="Table14"/>
        <w:bidiVisual w:val="0"/>
        <w:tblW w:w="9360.0" w:type="dxa"/>
        <w:jc w:val="left"/>
        <w:tblInd w:w="-11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000"/>
      </w:tblPr>
      <w:tblGrid>
        <w:gridCol w:w="2140"/>
        <w:gridCol w:w="1840"/>
        <w:gridCol w:w="2440"/>
        <w:gridCol w:w="1140"/>
        <w:gridCol w:w="1800"/>
        <w:tblGridChange w:id="0">
          <w:tblGrid>
            <w:gridCol w:w="2140"/>
            <w:gridCol w:w="1840"/>
            <w:gridCol w:w="2440"/>
            <w:gridCol w:w="1140"/>
            <w:gridCol w:w="1800"/>
          </w:tblGrid>
        </w:tblGridChange>
      </w:tblGrid>
      <w:tr>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Destination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Source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Applied Rule</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Required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Comment</w:t>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condition_occurrence_id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n.2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6"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condition_concept_id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n.2 above</w:t>
            </w:r>
          </w:p>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Find target concept_id</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lk.voc_icd10_to_standard_lk.concept_id_2</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lk.voc_icd10_to_standard_lk.icd10_code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condition_start_date</w:t>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src.action_events.date_of_event</w:t>
            </w:r>
          </w:p>
        </w:tc>
        <w:tc>
          <w:tcPr>
            <w:tcBorders>
              <w:top w:color="000000" w:space="0" w:sz="6"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condition_end_date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condition_type_concept_id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38000245 </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38000245 = ‘EMR problem list entry’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stop_reason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provider_id</w:t>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cdm.provider.provider_id</w:t>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src.action_events.practice_id=cdm.provider.provider_source_value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visit_occurrence_id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condition_start_date </w:t>
            </w:r>
          </w:p>
        </w:tc>
        <w:tc>
          <w:tcPr>
            <w:tcBorders>
              <w:top w:color="000000" w:space="0" w:sz="4" w:val="single"/>
              <w:left w:color="000000" w:space="0" w:sz="6" w:val="single"/>
              <w:bottom w:color="000000" w:space="0" w:sz="6"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condition_source_value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n.2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condition_source_concept_id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n.2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Find source concept_id</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lk.voc_icd10_to_standard_lk.concept_id_1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lk.voc_icd10_to_standard_lk.icd10_code</w:t>
            </w:r>
          </w:p>
        </w:tc>
      </w:tr>
      <w:tr>
        <w:trPr>
          <w:trHeight w:val="780" w:hRule="atLeast"/>
        </w:trP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src.medical_event_list.diagnosis_certainty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n.2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5kux676wgu69" w:id="14"/>
      <w:bookmarkEnd w:id="14"/>
      <w:r w:rsidDel="00000000" w:rsidR="00000000" w:rsidRPr="00000000">
        <w:rPr>
          <w:rtl w:val="0"/>
        </w:rPr>
        <w:t xml:space="preserve">Rule n.3: records from src.problem_events</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src.problem_events</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14"/>
        </w:numPr>
        <w:spacing w:after="0" w:line="240" w:lineRule="auto"/>
        <w:ind w:left="1440" w:hanging="360"/>
        <w:contextualSpacing w:val="1"/>
        <w:rPr/>
      </w:pPr>
      <w:r w:rsidDel="00000000" w:rsidR="00000000" w:rsidRPr="00000000">
        <w:rPr>
          <w:rtl w:val="0"/>
        </w:rPr>
        <w:t xml:space="preserve">(src.problem_events.patient_id +‘&lt;space&gt;–&lt;space&gt;‘ + src.problem_events.practice_id) =cdm.person.person_source_value</w:t>
      </w:r>
    </w:p>
    <w:p w:rsidR="00000000" w:rsidDel="00000000" w:rsidP="00000000" w:rsidRDefault="00000000" w:rsidRPr="00000000">
      <w:pPr>
        <w:numPr>
          <w:ilvl w:val="0"/>
          <w:numId w:val="14"/>
        </w:numPr>
        <w:spacing w:after="0" w:lineRule="auto"/>
        <w:ind w:left="720" w:hanging="360"/>
        <w:contextualSpacing w:val="1"/>
        <w:rPr/>
      </w:pPr>
      <w:r w:rsidDel="00000000" w:rsidR="00000000" w:rsidRPr="00000000">
        <w:rPr>
          <w:rtl w:val="0"/>
        </w:rPr>
        <w:t xml:space="preserve">src.medical_event_list</w:t>
      </w:r>
    </w:p>
    <w:p w:rsidR="00000000" w:rsidDel="00000000" w:rsidP="00000000" w:rsidRDefault="00000000" w:rsidRPr="00000000">
      <w:pPr>
        <w:numPr>
          <w:ilvl w:val="1"/>
          <w:numId w:val="14"/>
        </w:numPr>
        <w:spacing w:after="0" w:lineRule="auto"/>
        <w:ind w:left="1440" w:hanging="360"/>
        <w:contextualSpacing w:val="1"/>
        <w:rPr/>
      </w:pPr>
      <w:r w:rsidDel="00000000" w:rsidR="00000000" w:rsidRPr="00000000">
        <w:rPr>
          <w:rtl w:val="0"/>
        </w:rPr>
        <w:t xml:space="preserve">src.problem_events.problem_id = src.medical_event_list.medical_event_list_id</w:t>
      </w:r>
    </w:p>
    <w:p w:rsidR="00000000" w:rsidDel="00000000" w:rsidP="00000000" w:rsidRDefault="00000000" w:rsidRPr="00000000">
      <w:pPr>
        <w:numPr>
          <w:ilvl w:val="0"/>
          <w:numId w:val="14"/>
        </w:numPr>
        <w:spacing w:after="0" w:lineRule="auto"/>
        <w:ind w:left="720" w:hanging="360"/>
        <w:contextualSpacing w:val="1"/>
        <w:rPr/>
      </w:pPr>
      <w:hyperlink w:anchor="_x9ng4228foen">
        <w:r w:rsidDel="00000000" w:rsidR="00000000" w:rsidRPr="00000000">
          <w:rPr>
            <w:color w:val="1155cc"/>
            <w:u w:val="single"/>
            <w:rtl w:val="0"/>
          </w:rPr>
          <w:t xml:space="preserve">lk.voc_icd10_to_standard_lk</w:t>
        </w:r>
      </w:hyperlink>
      <w:r w:rsidDel="00000000" w:rsidR="00000000" w:rsidRPr="00000000">
        <w:rPr>
          <w:rtl w:val="0"/>
        </w:rPr>
      </w:r>
    </w:p>
    <w:p w:rsidR="00000000" w:rsidDel="00000000" w:rsidP="00000000" w:rsidRDefault="00000000" w:rsidRPr="00000000">
      <w:pPr>
        <w:numPr>
          <w:ilvl w:val="1"/>
          <w:numId w:val="14"/>
        </w:numPr>
        <w:spacing w:after="0" w:lineRule="auto"/>
        <w:ind w:left="1440" w:hanging="360"/>
        <w:contextualSpacing w:val="1"/>
        <w:rPr/>
      </w:pPr>
      <w:r w:rsidDel="00000000" w:rsidR="00000000" w:rsidRPr="00000000">
        <w:rPr>
          <w:rtl w:val="0"/>
        </w:rPr>
        <w:t xml:space="preserve">src.medical_event_list.medical_event_list_id=lk.voc_icd10_to_standard_lk.medical_event_list_id</w:t>
      </w:r>
    </w:p>
    <w:p w:rsidR="00000000" w:rsidDel="00000000" w:rsidP="00000000" w:rsidRDefault="00000000" w:rsidRPr="00000000">
      <w:pPr>
        <w:contextualSpacing w:val="0"/>
      </w:pPr>
      <w:r w:rsidDel="00000000" w:rsidR="00000000" w:rsidRPr="00000000">
        <w:rPr>
          <w:rtl w:val="0"/>
        </w:rPr>
        <w:t xml:space="preserve">From src.problem_events we populate only records that are associated with patients from cdm.person table. </w:t>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n.3, 5, 9,10):</w:t>
      </w:r>
    </w:p>
    <w:p w:rsidR="00000000" w:rsidDel="00000000" w:rsidP="00000000" w:rsidRDefault="00000000" w:rsidRPr="00000000">
      <w:pPr>
        <w:spacing w:after="0" w:lineRule="auto"/>
        <w:contextualSpacing w:val="0"/>
      </w:pPr>
      <w:r w:rsidDel="00000000" w:rsidR="00000000" w:rsidRPr="00000000">
        <w:rPr>
          <w:rtl w:val="0"/>
        </w:rPr>
        <w:t xml:space="preserve">3. populating records from source tables according to corresponding domain_id + all unmapped records</w:t>
      </w:r>
    </w:p>
    <w:p w:rsidR="00000000" w:rsidDel="00000000" w:rsidP="00000000" w:rsidRDefault="00000000" w:rsidRPr="00000000">
      <w:pPr>
        <w:spacing w:after="0" w:line="276" w:lineRule="auto"/>
        <w:contextualSpacing w:val="0"/>
      </w:pPr>
      <w:r w:rsidDel="00000000" w:rsidR="00000000" w:rsidRPr="00000000">
        <w:rPr>
          <w:rtl w:val="0"/>
        </w:rPr>
        <w:t xml:space="preserve">5. rule about diagnosis_certainty (populate only records that are not associated with src.medical_event_list.diagnosis_certainty = ’Exclusion of’)</w:t>
      </w:r>
    </w:p>
    <w:p w:rsidR="00000000" w:rsidDel="00000000" w:rsidP="00000000" w:rsidRDefault="00000000" w:rsidRPr="00000000">
      <w:pPr>
        <w:spacing w:after="0" w:line="276" w:lineRule="auto"/>
        <w:contextualSpacing w:val="0"/>
      </w:pPr>
      <w:r w:rsidDel="00000000" w:rsidR="00000000" w:rsidRPr="00000000">
        <w:rPr>
          <w:rtl w:val="0"/>
        </w:rPr>
        <w:t xml:space="preserve">9. not populating from source tables records associated with ICD10 codes (src.medical_event_list.icd10_4_code OR src.medical_event_list.icd10_3_code) from ‘Death list’ </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 (n. 3) - records from src.problem_events </w:t>
      </w:r>
      <w:r w:rsidDel="00000000" w:rsidR="00000000" w:rsidRPr="00000000">
        <w:rPr>
          <w:rtl w:val="0"/>
        </w:rPr>
      </w:r>
    </w:p>
    <w:tbl>
      <w:tblPr>
        <w:tblStyle w:val="Table15"/>
        <w:bidiVisual w:val="0"/>
        <w:tblW w:w="9360.0" w:type="dxa"/>
        <w:jc w:val="left"/>
        <w:tblInd w:w="-11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000"/>
      </w:tblPr>
      <w:tblGrid>
        <w:gridCol w:w="2140"/>
        <w:gridCol w:w="1840"/>
        <w:gridCol w:w="2440"/>
        <w:gridCol w:w="1140"/>
        <w:gridCol w:w="1800"/>
        <w:tblGridChange w:id="0">
          <w:tblGrid>
            <w:gridCol w:w="2140"/>
            <w:gridCol w:w="1840"/>
            <w:gridCol w:w="2440"/>
            <w:gridCol w:w="1140"/>
            <w:gridCol w:w="1800"/>
          </w:tblGrid>
        </w:tblGridChange>
      </w:tblGrid>
      <w:tr>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Destination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Source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Applied Rule</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Required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Comment</w:t>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condition_occurrence_id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n.3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6"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condition_concept_id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n.3 above</w:t>
            </w:r>
          </w:p>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Find target concept_id</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lk.voc_icd10_to_standard_lk.concept_id_2</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lk.voc_icd10_to_standard_lk.icd10_code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condition_start_date</w:t>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src.problem_events.date_of_event</w:t>
            </w:r>
          </w:p>
        </w:tc>
        <w:tc>
          <w:tcPr>
            <w:tcBorders>
              <w:top w:color="000000" w:space="0" w:sz="6"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condition_end_date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condition_type_concept_id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38000245 </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38000245 = ‘EMR problem list entry’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stop_reason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provider_id</w:t>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cdm.provider.provider_id</w:t>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src.problem_events.practice_id=cdm.provider.provider_source_value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visit_occurrence_id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condition_start_date </w:t>
            </w:r>
          </w:p>
        </w:tc>
        <w:tc>
          <w:tcPr>
            <w:tcBorders>
              <w:top w:color="000000" w:space="0" w:sz="4" w:val="single"/>
              <w:left w:color="000000" w:space="0" w:sz="6" w:val="single"/>
              <w:bottom w:color="000000" w:space="0" w:sz="6"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condition_source_value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n.3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condition_source_concept_id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n.3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Find source concept_id</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lk.voc_icd10_to_standard_lk.concept_id_1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lk.voc_icd10_to_standard_lk.icd10_code</w:t>
            </w:r>
          </w:p>
        </w:tc>
      </w:tr>
      <w:tr>
        <w:trPr>
          <w:trHeight w:val="780" w:hRule="atLeast"/>
        </w:trP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src.medical_event_list.diagnosis_certainty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n.3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ghg4ash0oooe" w:id="15"/>
      <w:bookmarkEnd w:id="15"/>
      <w:r w:rsidDel="00000000" w:rsidR="00000000" w:rsidRPr="00000000">
        <w:rPr>
          <w:rtl w:val="0"/>
        </w:rPr>
        <w:t xml:space="preserve">Rule n.4: records from src.tests_and_prevention_events</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src.tests_and_prevention_events</w:t>
      </w:r>
    </w:p>
    <w:p w:rsidR="00000000" w:rsidDel="00000000" w:rsidP="00000000" w:rsidRDefault="00000000" w:rsidRPr="00000000">
      <w:pPr>
        <w:numPr>
          <w:ilvl w:val="0"/>
          <w:numId w:val="14"/>
        </w:numPr>
        <w:spacing w:after="0" w:lineRule="auto"/>
        <w:ind w:left="720" w:hanging="360"/>
        <w:rPr/>
      </w:pPr>
      <w:r w:rsidDel="00000000" w:rsidR="00000000" w:rsidRPr="00000000">
        <w:rPr>
          <w:rtl w:val="0"/>
        </w:rPr>
        <w:t xml:space="preserve">cdm.person</w:t>
      </w:r>
    </w:p>
    <w:p w:rsidR="00000000" w:rsidDel="00000000" w:rsidP="00000000" w:rsidRDefault="00000000" w:rsidRPr="00000000">
      <w:pPr>
        <w:numPr>
          <w:ilvl w:val="1"/>
          <w:numId w:val="14"/>
        </w:numPr>
        <w:spacing w:after="0" w:lineRule="auto"/>
        <w:ind w:left="1440" w:hanging="360"/>
      </w:pPr>
      <w:r w:rsidDel="00000000" w:rsidR="00000000" w:rsidRPr="00000000">
        <w:rPr>
          <w:rtl w:val="0"/>
        </w:rPr>
        <w:t xml:space="preserve">(src.tests_and_prevention_events.patient_id +‘&lt;space&gt;–&lt;space&gt;‘ + src.tests_and_prevention_events.practice_id) =cdm.person.person_source_value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src.tests_and_prevention_events we populate only records that are associated with patients from cdm.person table. We populate from src.tests_and_prevention_events records associated with test_category equal to ‘SMOKER’ or ‘ADIPOSITY’.</w:t>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n.10):</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 (n. 4) - records from src.test_and_prevention_events</w:t>
      </w:r>
      <w:r w:rsidDel="00000000" w:rsidR="00000000" w:rsidRPr="00000000">
        <w:rPr>
          <w:rtl w:val="0"/>
        </w:rPr>
      </w:r>
    </w:p>
    <w:tbl>
      <w:tblPr>
        <w:tblStyle w:val="Table16"/>
        <w:bidiVisual w:val="0"/>
        <w:tblW w:w="9360.0" w:type="dxa"/>
        <w:jc w:val="left"/>
        <w:tblInd w:w="-11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000"/>
      </w:tblPr>
      <w:tblGrid>
        <w:gridCol w:w="2140"/>
        <w:gridCol w:w="1840"/>
        <w:gridCol w:w="2440"/>
        <w:gridCol w:w="1140"/>
        <w:gridCol w:w="1800"/>
        <w:tblGridChange w:id="0">
          <w:tblGrid>
            <w:gridCol w:w="2140"/>
            <w:gridCol w:w="1840"/>
            <w:gridCol w:w="2440"/>
            <w:gridCol w:w="1140"/>
            <w:gridCol w:w="1800"/>
          </w:tblGrid>
        </w:tblGridChange>
      </w:tblGrid>
      <w:tr>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Destination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Source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Applied Rule</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Required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Comment</w:t>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condition_occurrence_id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n.4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src.tests_and_prevention_events.test_category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FOR  src.tests_and_prevention_events.test_category = ‘SMOKER’</w:t>
            </w:r>
          </w:p>
          <w:p w:rsidR="00000000" w:rsidDel="00000000" w:rsidP="00000000" w:rsidRDefault="00000000" w:rsidRPr="00000000">
            <w:pPr>
              <w:spacing w:after="0" w:line="259" w:lineRule="auto"/>
              <w:ind w:right="4"/>
              <w:contextualSpacing w:val="0"/>
            </w:pPr>
            <w:r w:rsidDel="00000000" w:rsidR="00000000" w:rsidRPr="00000000">
              <w:rPr>
                <w:sz w:val="20"/>
                <w:szCs w:val="20"/>
                <w:rtl w:val="0"/>
              </w:rPr>
              <w:t xml:space="preserve">USE </w:t>
            </w:r>
            <w:r w:rsidDel="00000000" w:rsidR="00000000" w:rsidRPr="00000000">
              <w:rPr>
                <w:sz w:val="20"/>
                <w:szCs w:val="20"/>
                <w:highlight w:val="white"/>
                <w:rtl w:val="0"/>
              </w:rPr>
              <w:t xml:space="preserve">4298794;</w:t>
            </w:r>
            <w:r w:rsidDel="00000000" w:rsidR="00000000" w:rsidRPr="00000000">
              <w:rPr>
                <w:rtl w:val="0"/>
              </w:rPr>
            </w:r>
          </w:p>
          <w:p w:rsidR="00000000" w:rsidDel="00000000" w:rsidP="00000000" w:rsidRDefault="00000000" w:rsidRPr="00000000">
            <w:pPr>
              <w:spacing w:after="0" w:line="259" w:lineRule="auto"/>
              <w:ind w:right="4"/>
              <w:contextualSpacing w:val="0"/>
            </w:pPr>
            <w:r w:rsidDel="00000000" w:rsidR="00000000" w:rsidRPr="00000000">
              <w:rPr>
                <w:rtl w:val="0"/>
              </w:rPr>
            </w:r>
          </w:p>
          <w:p w:rsidR="00000000" w:rsidDel="00000000" w:rsidP="00000000" w:rsidRDefault="00000000" w:rsidRPr="00000000">
            <w:pPr>
              <w:spacing w:after="0" w:line="259" w:lineRule="auto"/>
              <w:ind w:right="4"/>
              <w:contextualSpacing w:val="0"/>
            </w:pPr>
            <w:r w:rsidDel="00000000" w:rsidR="00000000" w:rsidRPr="00000000">
              <w:rPr>
                <w:sz w:val="20"/>
                <w:szCs w:val="20"/>
                <w:rtl w:val="0"/>
              </w:rPr>
              <w:t xml:space="preserve">FOR src.tests_and_prevention_events.test_category = ‘ADIPOSITY’)</w:t>
            </w:r>
          </w:p>
          <w:p w:rsidR="00000000" w:rsidDel="00000000" w:rsidP="00000000" w:rsidRDefault="00000000" w:rsidRPr="00000000">
            <w:pPr>
              <w:spacing w:after="0" w:line="259" w:lineRule="auto"/>
              <w:ind w:right="4"/>
              <w:contextualSpacing w:val="0"/>
            </w:pPr>
            <w:r w:rsidDel="00000000" w:rsidR="00000000" w:rsidRPr="00000000">
              <w:rPr>
                <w:rtl w:val="0"/>
              </w:rPr>
            </w:r>
          </w:p>
          <w:p w:rsidR="00000000" w:rsidDel="00000000" w:rsidP="00000000" w:rsidRDefault="00000000" w:rsidRPr="00000000">
            <w:pPr>
              <w:spacing w:after="0" w:line="259" w:lineRule="auto"/>
              <w:ind w:right="4"/>
              <w:contextualSpacing w:val="0"/>
            </w:pPr>
            <w:r w:rsidDel="00000000" w:rsidR="00000000" w:rsidRPr="00000000">
              <w:rPr>
                <w:sz w:val="20"/>
                <w:szCs w:val="20"/>
                <w:rtl w:val="0"/>
              </w:rPr>
              <w:t xml:space="preserve">USE </w:t>
            </w:r>
            <w:r w:rsidDel="00000000" w:rsidR="00000000" w:rsidRPr="00000000">
              <w:rPr>
                <w:sz w:val="20"/>
                <w:szCs w:val="20"/>
                <w:highlight w:val="white"/>
                <w:rtl w:val="0"/>
              </w:rPr>
              <w:t xml:space="preserve">433736</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highlight w:val="white"/>
                <w:rtl w:val="0"/>
              </w:rPr>
              <w:t xml:space="preserve">4298794 = ‘Smoker’;</w:t>
            </w:r>
          </w:p>
          <w:p w:rsidR="00000000" w:rsidDel="00000000" w:rsidP="00000000" w:rsidRDefault="00000000" w:rsidRPr="00000000">
            <w:pPr>
              <w:spacing w:after="160" w:line="259" w:lineRule="auto"/>
              <w:contextualSpacing w:val="0"/>
            </w:pPr>
            <w:r w:rsidDel="00000000" w:rsidR="00000000" w:rsidRPr="00000000">
              <w:rPr>
                <w:sz w:val="20"/>
                <w:szCs w:val="20"/>
                <w:highlight w:val="white"/>
                <w:rtl w:val="0"/>
              </w:rPr>
              <w:t xml:space="preserve">433736 = ‘Obesity’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condition_start_date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ind w:left="0" w:firstLine="0"/>
              <w:contextualSpacing w:val="0"/>
            </w:pPr>
            <w:r w:rsidDel="00000000" w:rsidR="00000000" w:rsidRPr="00000000">
              <w:rPr>
                <w:sz w:val="20"/>
                <w:szCs w:val="20"/>
                <w:rtl w:val="0"/>
              </w:rPr>
              <w:t xml:space="preserve">src.tests_and_prevention_events.date_of_event</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condition_end_date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condition_type_concept_id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FOR  src.tests_and_prevention_events.test_category = ‘SMOKER’</w:t>
            </w:r>
          </w:p>
          <w:p w:rsidR="00000000" w:rsidDel="00000000" w:rsidP="00000000" w:rsidRDefault="00000000" w:rsidRPr="00000000">
            <w:pPr>
              <w:spacing w:after="0" w:line="259" w:lineRule="auto"/>
              <w:ind w:right="4"/>
              <w:contextualSpacing w:val="0"/>
            </w:pPr>
            <w:r w:rsidDel="00000000" w:rsidR="00000000" w:rsidRPr="00000000">
              <w:rPr>
                <w:sz w:val="20"/>
                <w:szCs w:val="20"/>
                <w:rtl w:val="0"/>
              </w:rPr>
              <w:t xml:space="preserve">USE 45905770;</w:t>
            </w:r>
          </w:p>
          <w:p w:rsidR="00000000" w:rsidDel="00000000" w:rsidP="00000000" w:rsidRDefault="00000000" w:rsidRPr="00000000">
            <w:pPr>
              <w:spacing w:after="0" w:line="259" w:lineRule="auto"/>
              <w:ind w:right="4"/>
              <w:contextualSpacing w:val="0"/>
            </w:pPr>
            <w:r w:rsidDel="00000000" w:rsidR="00000000" w:rsidRPr="00000000">
              <w:rPr>
                <w:rtl w:val="0"/>
              </w:rPr>
            </w:r>
          </w:p>
          <w:p w:rsidR="00000000" w:rsidDel="00000000" w:rsidP="00000000" w:rsidRDefault="00000000" w:rsidRPr="00000000">
            <w:pPr>
              <w:spacing w:after="0" w:line="259" w:lineRule="auto"/>
              <w:ind w:right="4"/>
              <w:contextualSpacing w:val="0"/>
            </w:pPr>
            <w:r w:rsidDel="00000000" w:rsidR="00000000" w:rsidRPr="00000000">
              <w:rPr>
                <w:sz w:val="20"/>
                <w:szCs w:val="20"/>
                <w:rtl w:val="0"/>
              </w:rPr>
              <w:t xml:space="preserve">FOR src.tests_and_prevention_events.test_category = </w:t>
            </w:r>
            <w:r w:rsidDel="00000000" w:rsidR="00000000" w:rsidRPr="00000000">
              <w:rPr>
                <w:rtl w:val="0"/>
              </w:rPr>
              <w:t xml:space="preserve">‘ADIPOSITY’</w:t>
            </w:r>
            <w:r w:rsidDel="00000000" w:rsidR="00000000" w:rsidRPr="00000000">
              <w:rPr>
                <w:sz w:val="20"/>
                <w:szCs w:val="20"/>
                <w:rtl w:val="0"/>
              </w:rPr>
              <w:t xml:space="preserve">)</w:t>
            </w:r>
          </w:p>
          <w:p w:rsidR="00000000" w:rsidDel="00000000" w:rsidP="00000000" w:rsidRDefault="00000000" w:rsidRPr="00000000">
            <w:pPr>
              <w:spacing w:after="0" w:line="259" w:lineRule="auto"/>
              <w:ind w:right="4"/>
              <w:contextualSpacing w:val="0"/>
            </w:pPr>
            <w:r w:rsidDel="00000000" w:rsidR="00000000" w:rsidRPr="00000000">
              <w:rPr>
                <w:rtl w:val="0"/>
              </w:rPr>
            </w:r>
          </w:p>
          <w:p w:rsidR="00000000" w:rsidDel="00000000" w:rsidP="00000000" w:rsidRDefault="00000000" w:rsidRPr="00000000">
            <w:pPr>
              <w:spacing w:after="0" w:line="259" w:lineRule="auto"/>
              <w:ind w:right="4"/>
              <w:contextualSpacing w:val="0"/>
            </w:pPr>
            <w:r w:rsidDel="00000000" w:rsidR="00000000" w:rsidRPr="00000000">
              <w:rPr>
                <w:sz w:val="20"/>
                <w:szCs w:val="20"/>
                <w:rtl w:val="0"/>
              </w:rPr>
              <w:t xml:space="preserve">USE 38000245 </w:t>
            </w:r>
          </w:p>
          <w:p w:rsidR="00000000" w:rsidDel="00000000" w:rsidP="00000000" w:rsidRDefault="00000000" w:rsidRPr="00000000">
            <w:pPr>
              <w:spacing w:after="0" w:line="259" w:lineRule="auto"/>
              <w:ind w:right="4"/>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spacing w:after="0" w:line="259" w:lineRule="auto"/>
              <w:ind w:right="4"/>
              <w:contextualSpacing w:val="0"/>
            </w:pPr>
            <w:r w:rsidDel="00000000" w:rsidR="00000000" w:rsidRPr="00000000">
              <w:rPr>
                <w:sz w:val="20"/>
                <w:szCs w:val="20"/>
                <w:rtl w:val="0"/>
              </w:rPr>
              <w:t xml:space="preserve">45905770 = 'Patient Self-Reported Condition';</w:t>
            </w:r>
          </w:p>
          <w:p w:rsidR="00000000" w:rsidDel="00000000" w:rsidP="00000000" w:rsidRDefault="00000000" w:rsidRPr="00000000">
            <w:pPr>
              <w:spacing w:after="0" w:line="259" w:lineRule="auto"/>
              <w:ind w:right="4"/>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38000245 = ‘EMR problem list entry’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stop_reason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provider_id</w:t>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cdm.person.provider_id</w:t>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visit_occurrence_id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condition_start_date </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condition_source_value</w:t>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src.tests_and_prevention_events.test_category </w:t>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condition_source_concept_id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pzjh1i41udj9" w:id="16"/>
      <w:bookmarkEnd w:id="16"/>
      <w:r w:rsidDel="00000000" w:rsidR="00000000" w:rsidRPr="00000000">
        <w:rPr>
          <w:rtl w:val="0"/>
        </w:rPr>
        <w:t xml:space="preserve">Rule n.5.1: records from src</w:t>
      </w:r>
      <w:r w:rsidDel="00000000" w:rsidR="00000000" w:rsidRPr="00000000">
        <w:rPr>
          <w:rtl w:val="0"/>
        </w:rPr>
        <w:t xml:space="preserve">.patient </w:t>
      </w:r>
      <w:r w:rsidDel="00000000" w:rsidR="00000000" w:rsidRPr="00000000">
        <w:rPr>
          <w:rtl w:val="0"/>
        </w:rPr>
        <w:t xml:space="preserve">(using </w:t>
      </w:r>
      <w:r w:rsidDel="00000000" w:rsidR="00000000" w:rsidRPr="00000000">
        <w:rPr>
          <w:rtl w:val="0"/>
        </w:rPr>
        <w:t xml:space="preserve">src.patient</w:t>
      </w:r>
      <w:r w:rsidDel="00000000" w:rsidR="00000000" w:rsidRPr="00000000">
        <w:rPr>
          <w:rtl w:val="0"/>
        </w:rPr>
        <w:t xml:space="preserve">.smoking_status)</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src.patient</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14"/>
        </w:numPr>
        <w:spacing w:after="0" w:lineRule="auto"/>
        <w:ind w:left="1440" w:hanging="360"/>
        <w:rPr/>
      </w:pPr>
      <w:r w:rsidDel="00000000" w:rsidR="00000000" w:rsidRPr="00000000">
        <w:rPr>
          <w:rtl w:val="0"/>
        </w:rPr>
        <w:t xml:space="preserve">src.patient.patient_id = patient_id in (cdm.person.person_source_value)</w:t>
      </w:r>
    </w:p>
    <w:p w:rsidR="00000000" w:rsidDel="00000000" w:rsidP="00000000" w:rsidRDefault="00000000" w:rsidRPr="00000000">
      <w:pPr>
        <w:numPr>
          <w:ilvl w:val="0"/>
          <w:numId w:val="14"/>
        </w:numPr>
        <w:spacing w:after="0" w:lineRule="auto"/>
        <w:ind w:left="720" w:hanging="360"/>
        <w:rPr/>
      </w:pPr>
      <w:r w:rsidDel="00000000" w:rsidR="00000000" w:rsidRPr="00000000">
        <w:rPr>
          <w:rtl w:val="0"/>
        </w:rPr>
        <w:t xml:space="preserve">cdm.source_to_concept_map</w:t>
      </w:r>
    </w:p>
    <w:p w:rsidR="00000000" w:rsidDel="00000000" w:rsidP="00000000" w:rsidRDefault="00000000" w:rsidRPr="00000000">
      <w:pPr>
        <w:numPr>
          <w:ilvl w:val="1"/>
          <w:numId w:val="14"/>
        </w:numPr>
        <w:ind w:left="1440" w:hanging="360"/>
        <w:contextualSpacing w:val="1"/>
      </w:pPr>
      <w:r w:rsidDel="00000000" w:rsidR="00000000" w:rsidRPr="00000000">
        <w:rPr>
          <w:rtl w:val="0"/>
        </w:rPr>
        <w:t xml:space="preserve">cdm.source_to_concept_map.souce_code=src.patient.smoking_status </w:t>
      </w:r>
    </w:p>
    <w:p w:rsidR="00000000" w:rsidDel="00000000" w:rsidP="00000000" w:rsidRDefault="00000000" w:rsidRPr="00000000">
      <w:pPr>
        <w:contextualSpacing w:val="0"/>
      </w:pPr>
      <w:r w:rsidDel="00000000" w:rsidR="00000000" w:rsidRPr="00000000">
        <w:rPr>
          <w:rtl w:val="0"/>
        </w:rPr>
        <w:t xml:space="preserve">From field src.patient.smoking_status we populate only values that are not NULL.</w:t>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(rules n.10 and 11):</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spacing w:after="0" w:line="276" w:lineRule="auto"/>
        <w:contextualSpacing w:val="0"/>
      </w:pPr>
      <w:r w:rsidDel="00000000" w:rsidR="00000000" w:rsidRPr="00000000">
        <w:rPr>
          <w:rtl w:val="0"/>
        </w:rPr>
        <w:t xml:space="preserve">11. rule about calculating date of first contact of patient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 (n.5.1) - records from src.patient (using src.patient.smoking_status)</w:t>
      </w:r>
      <w:r w:rsidDel="00000000" w:rsidR="00000000" w:rsidRPr="00000000">
        <w:rPr>
          <w:rtl w:val="0"/>
        </w:rPr>
      </w:r>
    </w:p>
    <w:tbl>
      <w:tblPr>
        <w:tblStyle w:val="Table17"/>
        <w:bidiVisual w:val="0"/>
        <w:tblW w:w="9360.0" w:type="dxa"/>
        <w:jc w:val="left"/>
        <w:tblInd w:w="-11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000"/>
      </w:tblPr>
      <w:tblGrid>
        <w:gridCol w:w="2140"/>
        <w:gridCol w:w="1840"/>
        <w:gridCol w:w="2440"/>
        <w:gridCol w:w="1140"/>
        <w:gridCol w:w="1800"/>
        <w:tblGridChange w:id="0">
          <w:tblGrid>
            <w:gridCol w:w="2140"/>
            <w:gridCol w:w="1840"/>
            <w:gridCol w:w="2440"/>
            <w:gridCol w:w="1140"/>
            <w:gridCol w:w="1800"/>
          </w:tblGrid>
        </w:tblGridChange>
      </w:tblGrid>
      <w:tr>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Destination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Source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Applied Rule</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Required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Comment</w:t>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condition_occurrence_id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n.5.1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condition_concept_id</w:t>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src.patient.smoking_status</w:t>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4" w:val="single"/>
              <w:bottom w:color="000000" w:space="0" w:sz="4"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n.5.1 above</w:t>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target concept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cdm.source_to_concept_map.target_concept_id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src.patient.smoking_status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condition_start_date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Populate with date of first contact of patient</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condition_end_date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condition_type_concept_id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59" w:lineRule="auto"/>
              <w:ind w:right="4"/>
              <w:contextualSpacing w:val="0"/>
            </w:pPr>
            <w:r w:rsidDel="00000000" w:rsidR="00000000" w:rsidRPr="00000000">
              <w:rPr>
                <w:sz w:val="20"/>
                <w:szCs w:val="20"/>
                <w:rtl w:val="0"/>
              </w:rPr>
              <w:t xml:space="preserve">45905770 </w:t>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spacing w:after="0" w:line="259" w:lineRule="auto"/>
              <w:ind w:right="4"/>
              <w:contextualSpacing w:val="0"/>
            </w:pPr>
            <w:r w:rsidDel="00000000" w:rsidR="00000000" w:rsidRPr="00000000">
              <w:rPr>
                <w:sz w:val="20"/>
                <w:szCs w:val="20"/>
                <w:rtl w:val="0"/>
              </w:rPr>
              <w:t xml:space="preserve">45905770 = 'Patient Self-Reported Condition'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stop_reason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provider_id</w:t>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cdm.person.provider_id</w:t>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n.5.1 above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visit_occurrence_id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condition_start_date </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condition_source_value</w:t>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src.patient.smoking_status</w:t>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See mapping rule n.5.1 above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condition_source_concept_id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pStyle w:val="Heading3"/>
        <w:contextualSpacing w:val="0"/>
      </w:pPr>
      <w:bookmarkStart w:colFirst="0" w:colLast="0" w:name="_zfi5uswudqkr" w:id="17"/>
      <w:bookmarkEnd w:id="17"/>
      <w:r w:rsidDel="00000000" w:rsidR="00000000" w:rsidRPr="00000000">
        <w:rPr>
          <w:rtl w:val="0"/>
        </w:rPr>
      </w:r>
    </w:p>
    <w:p w:rsidR="00000000" w:rsidDel="00000000" w:rsidP="00000000" w:rsidRDefault="00000000" w:rsidRPr="00000000">
      <w:pPr>
        <w:pStyle w:val="Heading5"/>
        <w:contextualSpacing w:val="0"/>
      </w:pPr>
      <w:bookmarkStart w:colFirst="0" w:colLast="0" w:name="_hcw6fwedr9gy" w:id="18"/>
      <w:bookmarkEnd w:id="18"/>
      <w:r w:rsidDel="00000000" w:rsidR="00000000" w:rsidRPr="00000000">
        <w:rPr>
          <w:rtl w:val="0"/>
        </w:rPr>
        <w:t xml:space="preserve">Rule n.5.2: records from src.patient (using src.patient.adipositas)</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src.patient</w:t>
      </w:r>
    </w:p>
    <w:p w:rsidR="00000000" w:rsidDel="00000000" w:rsidP="00000000" w:rsidRDefault="00000000" w:rsidRPr="00000000">
      <w:pPr>
        <w:numPr>
          <w:ilvl w:val="0"/>
          <w:numId w:val="14"/>
        </w:numPr>
        <w:spacing w:after="0" w:lineRule="auto"/>
        <w:ind w:left="720" w:hanging="360"/>
        <w:rPr/>
      </w:pPr>
      <w:r w:rsidDel="00000000" w:rsidR="00000000" w:rsidRPr="00000000">
        <w:rPr>
          <w:rtl w:val="0"/>
        </w:rPr>
        <w:t xml:space="preserve">cdm.person</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src.patient.patient_id = patient_id in (cdm.person.person_source_value)</w:t>
      </w:r>
    </w:p>
    <w:p w:rsidR="00000000" w:rsidDel="00000000" w:rsidP="00000000" w:rsidRDefault="00000000" w:rsidRPr="00000000">
      <w:pPr>
        <w:contextualSpacing w:val="0"/>
      </w:pPr>
      <w:r w:rsidDel="00000000" w:rsidR="00000000" w:rsidRPr="00000000">
        <w:rPr>
          <w:rtl w:val="0"/>
        </w:rPr>
        <w:t xml:space="preserve">From src.patient we populate only records where src.patient.adipositas =1 (‘</w:t>
      </w:r>
      <w:r w:rsidDel="00000000" w:rsidR="00000000" w:rsidRPr="00000000">
        <w:rPr>
          <w:sz w:val="20"/>
          <w:szCs w:val="20"/>
          <w:rtl w:val="0"/>
        </w:rPr>
        <w:t xml:space="preserve">ADIPOSITAS’</w:t>
      </w:r>
      <w:r w:rsidDel="00000000" w:rsidR="00000000" w:rsidRPr="00000000">
        <w:rPr>
          <w:rtl w:val="0"/>
        </w:rPr>
        <w:t xml:space="preserve">). Records where src.patient.adipositas = 2 (</w:t>
      </w:r>
      <w:r w:rsidDel="00000000" w:rsidR="00000000" w:rsidRPr="00000000">
        <w:rPr>
          <w:sz w:val="20"/>
          <w:szCs w:val="20"/>
          <w:rtl w:val="0"/>
        </w:rPr>
        <w:t xml:space="preserve">‘KEIN ADIPOSITAS’</w:t>
      </w:r>
      <w:r w:rsidDel="00000000" w:rsidR="00000000" w:rsidRPr="00000000">
        <w:rPr>
          <w:rtl w:val="0"/>
        </w:rPr>
        <w:t xml:space="preserve">) will populate cdm.measurement.</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(rules n.10 and 11):</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spacing w:after="0" w:line="276" w:lineRule="auto"/>
        <w:contextualSpacing w:val="0"/>
      </w:pPr>
      <w:r w:rsidDel="00000000" w:rsidR="00000000" w:rsidRPr="00000000">
        <w:rPr>
          <w:rtl w:val="0"/>
        </w:rPr>
        <w:t xml:space="preserve">11. rule about calculating date of first contact of patient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 (n.5.2) - records from src.patient (using src.patient.adipositas)</w:t>
      </w:r>
      <w:r w:rsidDel="00000000" w:rsidR="00000000" w:rsidRPr="00000000">
        <w:rPr>
          <w:rtl w:val="0"/>
        </w:rPr>
      </w:r>
    </w:p>
    <w:tbl>
      <w:tblPr>
        <w:tblStyle w:val="Table18"/>
        <w:bidiVisual w:val="0"/>
        <w:tblW w:w="9360.0" w:type="dxa"/>
        <w:jc w:val="left"/>
        <w:tblInd w:w="-11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000"/>
      </w:tblPr>
      <w:tblGrid>
        <w:gridCol w:w="2140"/>
        <w:gridCol w:w="1840"/>
        <w:gridCol w:w="2440"/>
        <w:gridCol w:w="1140"/>
        <w:gridCol w:w="1800"/>
        <w:tblGridChange w:id="0">
          <w:tblGrid>
            <w:gridCol w:w="2140"/>
            <w:gridCol w:w="1840"/>
            <w:gridCol w:w="2440"/>
            <w:gridCol w:w="1140"/>
            <w:gridCol w:w="1800"/>
          </w:tblGrid>
        </w:tblGridChange>
      </w:tblGrid>
      <w:tr>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Destination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Source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Applied Rule</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Required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Comment</w:t>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condition_occurrence_id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n.5.2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condition_concept_id</w:t>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highlight w:val="white"/>
                <w:rtl w:val="0"/>
              </w:rPr>
              <w:t xml:space="preserve">433736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spacing w:after="160" w:line="259" w:lineRule="auto"/>
              <w:contextualSpacing w:val="0"/>
            </w:pPr>
            <w:r w:rsidDel="00000000" w:rsidR="00000000" w:rsidRPr="00000000">
              <w:rPr>
                <w:sz w:val="20"/>
                <w:szCs w:val="20"/>
                <w:highlight w:val="white"/>
                <w:rtl w:val="0"/>
              </w:rPr>
              <w:t xml:space="preserve">433736 = ‘Obesity’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condition_start_date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Populate with date of first contact of patient</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condition_end_date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condition_type_concept_id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38000245 </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38000245 = ‘EMR problem list entry’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stop_reason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provider_id</w:t>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cdm.person.provider_id</w:t>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n.5.2 above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visit_occurrence_id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condition_start_date </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condition_source_value</w:t>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src.patient.adipositas</w:t>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Populate with ‘ADIPOSITAS’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condition_source_concept_id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pStyle w:val="Heading3"/>
        <w:contextualSpacing w:val="0"/>
      </w:pPr>
      <w:bookmarkStart w:colFirst="0" w:colLast="0" w:name="_90om5djgrrvi" w:id="19"/>
      <w:bookmarkEnd w:id="19"/>
      <w:r w:rsidDel="00000000" w:rsidR="00000000" w:rsidRPr="00000000">
        <w:rPr>
          <w:rtl w:val="0"/>
        </w:rPr>
      </w:r>
    </w:p>
    <w:p w:rsidR="00000000" w:rsidDel="00000000" w:rsidP="00000000" w:rsidRDefault="00000000" w:rsidRPr="00000000">
      <w:pPr>
        <w:pStyle w:val="Heading3"/>
        <w:numPr>
          <w:ilvl w:val="2"/>
          <w:numId w:val="9"/>
        </w:numPr>
        <w:ind w:left="0" w:hanging="431.9999999999999"/>
        <w:rPr>
          <w:rFonts w:ascii="Arial" w:cs="Arial" w:eastAsia="Arial" w:hAnsi="Arial"/>
          <w:b w:val="1"/>
          <w:smallCaps w:val="0"/>
          <w:color w:val="000000"/>
        </w:rPr>
      </w:pPr>
      <w:bookmarkStart w:colFirst="0" w:colLast="0" w:name="_3j2qqm3" w:id="20"/>
      <w:bookmarkEnd w:id="20"/>
      <w:r w:rsidDel="00000000" w:rsidR="00000000" w:rsidRPr="00000000">
        <w:rPr>
          <w:smallCaps w:val="0"/>
          <w:rtl w:val="0"/>
        </w:rPr>
        <w:t xml:space="preserve">Table Name: PROCEDURE_OCCURRENCE</w:t>
      </w:r>
      <w:r w:rsidDel="00000000" w:rsidR="00000000" w:rsidRPr="00000000">
        <w:rPr>
          <w:rtl w:val="0"/>
        </w:rPr>
      </w:r>
    </w:p>
    <w:p w:rsidR="00000000" w:rsidDel="00000000" w:rsidP="00000000" w:rsidRDefault="00000000" w:rsidRPr="00000000">
      <w:pPr>
        <w:widowControl w:val="0"/>
        <w:spacing w:after="0" w:line="240" w:lineRule="auto"/>
        <w:ind w:right="4"/>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Summary</w:t>
      </w:r>
    </w:p>
    <w:p w:rsidR="00000000" w:rsidDel="00000000" w:rsidP="00000000" w:rsidRDefault="00000000" w:rsidRPr="00000000">
      <w:pPr>
        <w:contextualSpacing w:val="0"/>
      </w:pPr>
      <w:r w:rsidDel="00000000" w:rsidR="00000000" w:rsidRPr="00000000">
        <w:rPr>
          <w:rtl w:val="0"/>
        </w:rPr>
        <w:t xml:space="preserve">The PROCEDURE_OCCURRENCE table contains records of activities or processes ordered by, or carried out by, a healthcare provider on the patient to have a diagnostic or therapeutic purpose. </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Mapping rules</w:t>
      </w:r>
      <w:r w:rsidDel="00000000" w:rsidR="00000000" w:rsidRPr="00000000">
        <w:rPr>
          <w:rtl w:val="0"/>
        </w:rPr>
      </w:r>
    </w:p>
    <w:p w:rsidR="00000000" w:rsidDel="00000000" w:rsidP="00000000" w:rsidRDefault="00000000" w:rsidRPr="00000000">
      <w:pPr>
        <w:pStyle w:val="Heading5"/>
        <w:contextualSpacing w:val="0"/>
      </w:pPr>
      <w:bookmarkStart w:colFirst="0" w:colLast="0" w:name="_ifir2lhqe826" w:id="21"/>
      <w:bookmarkEnd w:id="21"/>
      <w:r w:rsidDel="00000000" w:rsidR="00000000" w:rsidRPr="00000000">
        <w:rPr>
          <w:rtl w:val="0"/>
        </w:rPr>
        <w:t xml:space="preserve">Rule n.1: records from src.prescription_events</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src.prescription_events</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14"/>
        </w:numPr>
        <w:spacing w:after="0" w:line="240" w:lineRule="auto"/>
        <w:ind w:left="1440" w:hanging="360"/>
        <w:contextualSpacing w:val="1"/>
        <w:rPr/>
      </w:pPr>
      <w:r w:rsidDel="00000000" w:rsidR="00000000" w:rsidRPr="00000000">
        <w:rPr>
          <w:rtl w:val="0"/>
        </w:rPr>
        <w:t xml:space="preserve">(src.prescription_events.patient_id +‘&lt;space&gt;–&lt;space&gt;‘ + src.prescription_events.practice_id) =cdm.person.person_source_value</w:t>
      </w:r>
    </w:p>
    <w:p w:rsidR="00000000" w:rsidDel="00000000" w:rsidP="00000000" w:rsidRDefault="00000000" w:rsidRPr="00000000">
      <w:pPr>
        <w:numPr>
          <w:ilvl w:val="0"/>
          <w:numId w:val="14"/>
        </w:numPr>
        <w:spacing w:after="0" w:lineRule="auto"/>
        <w:ind w:left="720" w:hanging="360"/>
        <w:contextualSpacing w:val="1"/>
        <w:rPr/>
      </w:pPr>
      <w:r w:rsidDel="00000000" w:rsidR="00000000" w:rsidRPr="00000000">
        <w:rPr>
          <w:rtl w:val="0"/>
        </w:rPr>
        <w:t xml:space="preserve">src.medical_event_list</w:t>
      </w:r>
    </w:p>
    <w:p w:rsidR="00000000" w:rsidDel="00000000" w:rsidP="00000000" w:rsidRDefault="00000000" w:rsidRPr="00000000">
      <w:pPr>
        <w:numPr>
          <w:ilvl w:val="1"/>
          <w:numId w:val="14"/>
        </w:numPr>
        <w:spacing w:after="0" w:lineRule="auto"/>
        <w:ind w:left="1440" w:hanging="360"/>
        <w:contextualSpacing w:val="1"/>
        <w:rPr/>
      </w:pPr>
      <w:r w:rsidDel="00000000" w:rsidR="00000000" w:rsidRPr="00000000">
        <w:rPr>
          <w:rtl w:val="0"/>
        </w:rPr>
        <w:t xml:space="preserve">src.prescription_events.problem_id = src.medical_event_list.medical_event_list_id</w:t>
      </w:r>
    </w:p>
    <w:p w:rsidR="00000000" w:rsidDel="00000000" w:rsidP="00000000" w:rsidRDefault="00000000" w:rsidRPr="00000000">
      <w:pPr>
        <w:numPr>
          <w:ilvl w:val="0"/>
          <w:numId w:val="14"/>
        </w:numPr>
        <w:spacing w:after="0" w:lineRule="auto"/>
        <w:ind w:left="720" w:hanging="360"/>
        <w:contextualSpacing w:val="1"/>
        <w:rPr/>
      </w:pPr>
      <w:hyperlink w:anchor="_x9ng4228foen">
        <w:r w:rsidDel="00000000" w:rsidR="00000000" w:rsidRPr="00000000">
          <w:rPr>
            <w:color w:val="1155cc"/>
            <w:u w:val="single"/>
            <w:rtl w:val="0"/>
          </w:rPr>
          <w:t xml:space="preserve">lk.voc_icd10_to_standard_lk</w:t>
        </w:r>
      </w:hyperlink>
      <w:r w:rsidDel="00000000" w:rsidR="00000000" w:rsidRPr="00000000">
        <w:rPr>
          <w:rtl w:val="0"/>
        </w:rPr>
      </w:r>
    </w:p>
    <w:p w:rsidR="00000000" w:rsidDel="00000000" w:rsidP="00000000" w:rsidRDefault="00000000" w:rsidRPr="00000000">
      <w:pPr>
        <w:numPr>
          <w:ilvl w:val="1"/>
          <w:numId w:val="14"/>
        </w:numPr>
        <w:spacing w:after="0" w:lineRule="auto"/>
        <w:ind w:left="1440" w:hanging="360"/>
        <w:contextualSpacing w:val="1"/>
        <w:rPr/>
      </w:pPr>
      <w:r w:rsidDel="00000000" w:rsidR="00000000" w:rsidRPr="00000000">
        <w:rPr>
          <w:rtl w:val="0"/>
        </w:rPr>
        <w:t xml:space="preserve">src.medical_event_list.medical_event_list_id=lk.voc_icd10_to_standard_lk.medical_event_list_id</w:t>
      </w:r>
    </w:p>
    <w:p w:rsidR="00000000" w:rsidDel="00000000" w:rsidP="00000000" w:rsidRDefault="00000000" w:rsidRPr="00000000">
      <w:pPr>
        <w:contextualSpacing w:val="0"/>
      </w:pPr>
      <w:r w:rsidDel="00000000" w:rsidR="00000000" w:rsidRPr="00000000">
        <w:rPr>
          <w:rtl w:val="0"/>
        </w:rPr>
        <w:t xml:space="preserve">From src.prescription_events we populate only records that are associated with patients from cdm.person table. </w:t>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n.3, 5, 10):</w:t>
      </w:r>
    </w:p>
    <w:p w:rsidR="00000000" w:rsidDel="00000000" w:rsidP="00000000" w:rsidRDefault="00000000" w:rsidRPr="00000000">
      <w:pPr>
        <w:spacing w:after="0" w:lineRule="auto"/>
        <w:contextualSpacing w:val="0"/>
      </w:pPr>
      <w:r w:rsidDel="00000000" w:rsidR="00000000" w:rsidRPr="00000000">
        <w:rPr>
          <w:rtl w:val="0"/>
        </w:rPr>
        <w:t xml:space="preserve">3. populating records from source tables according to corresponding domain_id </w:t>
      </w:r>
    </w:p>
    <w:p w:rsidR="00000000" w:rsidDel="00000000" w:rsidP="00000000" w:rsidRDefault="00000000" w:rsidRPr="00000000">
      <w:pPr>
        <w:spacing w:after="0" w:line="276" w:lineRule="auto"/>
        <w:contextualSpacing w:val="0"/>
      </w:pPr>
      <w:r w:rsidDel="00000000" w:rsidR="00000000" w:rsidRPr="00000000">
        <w:rPr>
          <w:rtl w:val="0"/>
        </w:rPr>
        <w:t xml:space="preserve">5. rule about diagnosis_certainty (populate only records that are not associated with src.medical_event_list.diagnosis_certainty = ’Exclusion of’)</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 (n.1) - records from src.prescription_events</w:t>
      </w:r>
      <w:r w:rsidDel="00000000" w:rsidR="00000000" w:rsidRPr="00000000">
        <w:rPr>
          <w:rtl w:val="0"/>
        </w:rPr>
      </w:r>
    </w:p>
    <w:tbl>
      <w:tblPr>
        <w:tblStyle w:val="Table19"/>
        <w:bidiVisual w:val="0"/>
        <w:tblW w:w="936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1720"/>
        <w:gridCol w:w="2200"/>
        <w:gridCol w:w="1340"/>
        <w:gridCol w:w="1760"/>
        <w:tblGridChange w:id="0">
          <w:tblGrid>
            <w:gridCol w:w="2340"/>
            <w:gridCol w:w="1720"/>
            <w:gridCol w:w="2200"/>
            <w:gridCol w:w="1340"/>
            <w:gridCol w:w="1760"/>
          </w:tblGrid>
        </w:tblGridChange>
      </w:tblGrid>
      <w:tr>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before="60" w:line="259"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i w:val="1"/>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n.1 above</w:t>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n.1 above</w:t>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target 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lk.voc_icd10_to_standard_lk.concept_id_2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lk.voc_icd10_to_standard_lk.icd10_code</w:t>
            </w:r>
          </w:p>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src.prescription_events.date_of_event</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procedure_type_concept_id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38003622</w:t>
            </w:r>
          </w:p>
        </w:tc>
        <w:tc>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38003622 = ‘Procedure recorded as diagnostic code’</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modifier_concept_id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quantity</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w:t>
            </w:r>
            <w:r w:rsidDel="00000000" w:rsidR="00000000" w:rsidRPr="00000000">
              <w:rPr>
                <w:sz w:val="20"/>
                <w:szCs w:val="20"/>
                <w:rtl w:val="0"/>
              </w:rPr>
              <w:t xml:space="preserve">provider.provider_id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src.prescription_events.practice_id=cdm.provider.provider_source_value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visit_occurrence_id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procedure_date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procedure_source_concept_id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source 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lk.voc_icd10_to_standard_lk.concept_id_1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lk.voc_icd10_to_standard_lk.icd10_code</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qualifier_source_value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ind w:right="4"/>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src.medical_event_list.diagnosis_certainty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55tfbkw6nks6" w:id="22"/>
      <w:bookmarkEnd w:id="22"/>
      <w:r w:rsidDel="00000000" w:rsidR="00000000" w:rsidRPr="00000000">
        <w:rPr>
          <w:rtl w:val="0"/>
        </w:rPr>
        <w:t xml:space="preserve">Rule n.2.1: records from src.action_events (using src.action_events.problem_id)</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src.action_events</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14"/>
        </w:numPr>
        <w:spacing w:after="0" w:line="240" w:lineRule="auto"/>
        <w:ind w:left="1440" w:hanging="360"/>
        <w:contextualSpacing w:val="1"/>
        <w:rPr/>
      </w:pPr>
      <w:r w:rsidDel="00000000" w:rsidR="00000000" w:rsidRPr="00000000">
        <w:rPr>
          <w:rtl w:val="0"/>
        </w:rPr>
        <w:t xml:space="preserve">(src.action_events.patient_id +‘&lt;space&gt;–&lt;space&gt;‘ + src.action_events.practice_id) =cdm.person.person_source_value</w:t>
      </w:r>
    </w:p>
    <w:p w:rsidR="00000000" w:rsidDel="00000000" w:rsidP="00000000" w:rsidRDefault="00000000" w:rsidRPr="00000000">
      <w:pPr>
        <w:numPr>
          <w:ilvl w:val="0"/>
          <w:numId w:val="14"/>
        </w:numPr>
        <w:spacing w:after="0" w:lineRule="auto"/>
        <w:ind w:left="720" w:hanging="360"/>
        <w:contextualSpacing w:val="1"/>
        <w:rPr/>
      </w:pPr>
      <w:r w:rsidDel="00000000" w:rsidR="00000000" w:rsidRPr="00000000">
        <w:rPr>
          <w:rtl w:val="0"/>
        </w:rPr>
        <w:t xml:space="preserve">src.medical_event_list</w:t>
      </w:r>
    </w:p>
    <w:p w:rsidR="00000000" w:rsidDel="00000000" w:rsidP="00000000" w:rsidRDefault="00000000" w:rsidRPr="00000000">
      <w:pPr>
        <w:numPr>
          <w:ilvl w:val="1"/>
          <w:numId w:val="14"/>
        </w:numPr>
        <w:spacing w:after="0" w:lineRule="auto"/>
        <w:ind w:left="1440" w:hanging="360"/>
        <w:contextualSpacing w:val="1"/>
        <w:rPr/>
      </w:pPr>
      <w:r w:rsidDel="00000000" w:rsidR="00000000" w:rsidRPr="00000000">
        <w:rPr>
          <w:rtl w:val="0"/>
        </w:rPr>
        <w:t xml:space="preserve">src.action_events.problem_id = src.medical_event_list.medical_event_list_id</w:t>
      </w:r>
    </w:p>
    <w:p w:rsidR="00000000" w:rsidDel="00000000" w:rsidP="00000000" w:rsidRDefault="00000000" w:rsidRPr="00000000">
      <w:pPr>
        <w:numPr>
          <w:ilvl w:val="0"/>
          <w:numId w:val="14"/>
        </w:numPr>
        <w:spacing w:after="0" w:lineRule="auto"/>
        <w:ind w:left="720" w:hanging="360"/>
        <w:contextualSpacing w:val="1"/>
        <w:rPr/>
      </w:pPr>
      <w:hyperlink w:anchor="_x9ng4228foen">
        <w:r w:rsidDel="00000000" w:rsidR="00000000" w:rsidRPr="00000000">
          <w:rPr>
            <w:color w:val="1155cc"/>
            <w:u w:val="single"/>
            <w:rtl w:val="0"/>
          </w:rPr>
          <w:t xml:space="preserve">lk.voc_icd10_to_standard_lk</w:t>
        </w:r>
      </w:hyperlink>
      <w:r w:rsidDel="00000000" w:rsidR="00000000" w:rsidRPr="00000000">
        <w:rPr>
          <w:rtl w:val="0"/>
        </w:rPr>
      </w:r>
    </w:p>
    <w:p w:rsidR="00000000" w:rsidDel="00000000" w:rsidP="00000000" w:rsidRDefault="00000000" w:rsidRPr="00000000">
      <w:pPr>
        <w:numPr>
          <w:ilvl w:val="1"/>
          <w:numId w:val="14"/>
        </w:numPr>
        <w:spacing w:after="0" w:lineRule="auto"/>
        <w:ind w:left="1440" w:hanging="360"/>
        <w:contextualSpacing w:val="1"/>
        <w:rPr/>
      </w:pPr>
      <w:r w:rsidDel="00000000" w:rsidR="00000000" w:rsidRPr="00000000">
        <w:rPr>
          <w:rtl w:val="0"/>
        </w:rPr>
        <w:t xml:space="preserve">src.medical_event_list.medical_event_list_id=lk.voc_icd10_to_standard_lk.medical_event_list_id</w:t>
      </w:r>
    </w:p>
    <w:p w:rsidR="00000000" w:rsidDel="00000000" w:rsidP="00000000" w:rsidRDefault="00000000" w:rsidRPr="00000000">
      <w:pPr>
        <w:contextualSpacing w:val="0"/>
      </w:pPr>
      <w:r w:rsidDel="00000000" w:rsidR="00000000" w:rsidRPr="00000000">
        <w:rPr>
          <w:rtl w:val="0"/>
        </w:rPr>
        <w:t xml:space="preserve">From src.action_events we populate only records that are associated with patients from cdm.person table. </w:t>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n.3, 5, 10):</w:t>
      </w:r>
    </w:p>
    <w:p w:rsidR="00000000" w:rsidDel="00000000" w:rsidP="00000000" w:rsidRDefault="00000000" w:rsidRPr="00000000">
      <w:pPr>
        <w:spacing w:after="0" w:lineRule="auto"/>
        <w:contextualSpacing w:val="0"/>
      </w:pPr>
      <w:r w:rsidDel="00000000" w:rsidR="00000000" w:rsidRPr="00000000">
        <w:rPr>
          <w:rtl w:val="0"/>
        </w:rPr>
        <w:t xml:space="preserve">3. populating records from source tables according to corresponding domain_id </w:t>
      </w:r>
    </w:p>
    <w:p w:rsidR="00000000" w:rsidDel="00000000" w:rsidP="00000000" w:rsidRDefault="00000000" w:rsidRPr="00000000">
      <w:pPr>
        <w:spacing w:after="0" w:line="276" w:lineRule="auto"/>
        <w:contextualSpacing w:val="0"/>
      </w:pPr>
      <w:r w:rsidDel="00000000" w:rsidR="00000000" w:rsidRPr="00000000">
        <w:rPr>
          <w:rtl w:val="0"/>
        </w:rPr>
        <w:t xml:space="preserve">5. rule about diagnosis_certainty (populate only records that are not associated with src.medical_event_list.diagnosis_certainty = ’Exclusion of’)</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 (n.2.1) - records from src.action_events (using src.action_events.problem_id)</w:t>
      </w:r>
      <w:r w:rsidDel="00000000" w:rsidR="00000000" w:rsidRPr="00000000">
        <w:rPr>
          <w:rtl w:val="0"/>
        </w:rPr>
      </w:r>
    </w:p>
    <w:tbl>
      <w:tblPr>
        <w:tblStyle w:val="Table20"/>
        <w:bidiVisual w:val="0"/>
        <w:tblW w:w="936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1720"/>
        <w:gridCol w:w="2200"/>
        <w:gridCol w:w="1340"/>
        <w:gridCol w:w="1760"/>
        <w:tblGridChange w:id="0">
          <w:tblGrid>
            <w:gridCol w:w="2340"/>
            <w:gridCol w:w="1720"/>
            <w:gridCol w:w="2200"/>
            <w:gridCol w:w="1340"/>
            <w:gridCol w:w="1760"/>
          </w:tblGrid>
        </w:tblGridChange>
      </w:tblGrid>
      <w:tr>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before="60" w:line="259"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i w:val="1"/>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n.2.1 above</w:t>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n.2.1 above</w:t>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target 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lk.voc_icd10_to_standard_lk.concept_id_2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lk.voc_icd10_to_standard_lk.icd10_code</w:t>
            </w:r>
          </w:p>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src.action_events.date_of_event</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procedure_type_concept_id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38003622</w:t>
            </w:r>
          </w:p>
        </w:tc>
        <w:tc>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38003622 = ‘Procedure recorded as diagnostic code’</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modifier_concept_id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quantity</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w:t>
            </w:r>
            <w:r w:rsidDel="00000000" w:rsidR="00000000" w:rsidRPr="00000000">
              <w:rPr>
                <w:sz w:val="20"/>
                <w:szCs w:val="20"/>
                <w:rtl w:val="0"/>
              </w:rPr>
              <w:t xml:space="preserve">provider.provider_id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src.action_events.practice_id=cdm.provider.provider_source_value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visit_occurrence_id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procedure_date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n.2.1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procedure_source_concept_id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n.2.1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source 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lk.voc_icd10_to_standard_lk.concept_id_1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lk.voc_icd10_to_standard_lk.icd10_code</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qualifier_source_value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ind w:right="4"/>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src.medical_event_list.diagnosis_certainty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n.2.1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pStyle w:val="Heading5"/>
        <w:contextualSpacing w:val="0"/>
      </w:pPr>
      <w:bookmarkStart w:colFirst="0" w:colLast="0" w:name="_anpre55zhn4o" w:id="23"/>
      <w:bookmarkEnd w:id="23"/>
      <w:r w:rsidDel="00000000" w:rsidR="00000000" w:rsidRPr="00000000">
        <w:rPr>
          <w:rtl w:val="0"/>
        </w:rPr>
      </w:r>
    </w:p>
    <w:p w:rsidR="00000000" w:rsidDel="00000000" w:rsidP="00000000" w:rsidRDefault="00000000" w:rsidRPr="00000000">
      <w:pPr>
        <w:pStyle w:val="Heading5"/>
        <w:contextualSpacing w:val="0"/>
      </w:pPr>
      <w:bookmarkStart w:colFirst="0" w:colLast="0" w:name="_116fj36gqun9" w:id="24"/>
      <w:bookmarkEnd w:id="24"/>
      <w:r w:rsidDel="00000000" w:rsidR="00000000" w:rsidRPr="00000000">
        <w:rPr>
          <w:rtl w:val="0"/>
        </w:rPr>
        <w:t xml:space="preserve">Rule n.2.2: records from src.action_events (using src.action_events.text)</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b w:val="0"/>
        </w:rPr>
      </w:pPr>
      <w:r w:rsidDel="00000000" w:rsidR="00000000" w:rsidRPr="00000000">
        <w:rPr>
          <w:rtl w:val="0"/>
        </w:rPr>
        <w:t xml:space="preserve">src.action_events</w:t>
      </w:r>
    </w:p>
    <w:p w:rsidR="00000000" w:rsidDel="00000000" w:rsidP="00000000" w:rsidRDefault="00000000" w:rsidRPr="00000000">
      <w:pPr>
        <w:numPr>
          <w:ilvl w:val="0"/>
          <w:numId w:val="14"/>
        </w:numPr>
        <w:spacing w:after="160" w:line="259" w:lineRule="auto"/>
        <w:ind w:left="720" w:hanging="360"/>
        <w:contextualSpacing w:val="1"/>
        <w:rPr>
          <w:b w:val="0"/>
        </w:rPr>
      </w:pPr>
      <w:r w:rsidDel="00000000" w:rsidR="00000000" w:rsidRPr="00000000">
        <w:rPr>
          <w:rtl w:val="0"/>
        </w:rPr>
        <w:t xml:space="preserve">cdm.person</w:t>
      </w:r>
    </w:p>
    <w:p w:rsidR="00000000" w:rsidDel="00000000" w:rsidP="00000000" w:rsidRDefault="00000000" w:rsidRPr="00000000">
      <w:pPr>
        <w:numPr>
          <w:ilvl w:val="1"/>
          <w:numId w:val="14"/>
        </w:numPr>
        <w:spacing w:after="0" w:line="240" w:lineRule="auto"/>
        <w:ind w:left="1440" w:hanging="360"/>
        <w:contextualSpacing w:val="1"/>
        <w:rPr>
          <w:b w:val="0"/>
        </w:rPr>
      </w:pPr>
      <w:r w:rsidDel="00000000" w:rsidR="00000000" w:rsidRPr="00000000">
        <w:rPr>
          <w:rtl w:val="0"/>
        </w:rPr>
        <w:t xml:space="preserve">(src.action_events.patient_id +‘&lt;space&gt;–&lt;space&gt;‘ + src.action_events.practice_id) =cdm.person.person_source_value</w:t>
      </w:r>
    </w:p>
    <w:p w:rsidR="00000000" w:rsidDel="00000000" w:rsidP="00000000" w:rsidRDefault="00000000" w:rsidRPr="00000000">
      <w:pPr>
        <w:widowControl w:val="0"/>
        <w:spacing w:after="0" w:line="240" w:lineRule="auto"/>
        <w:ind w:right="4"/>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src.action_events we populate only records that are associated with patients from cdm.person table. Also, we populate only records that are associated with src.action_events.text that is equal to</w:t>
      </w:r>
      <w:r w:rsidDel="00000000" w:rsidR="00000000" w:rsidRPr="00000000">
        <w:rPr>
          <w:rtl w:val="0"/>
        </w:rPr>
        <w:t xml:space="preserve"> ‘Integrated Care’.</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n.10):</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widowControl w:val="0"/>
        <w:spacing w:after="0" w:line="240" w:lineRule="auto"/>
        <w:ind w:right="4"/>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 (n.2.2) - records from src.action_events (using src.action_events.text)</w:t>
      </w:r>
      <w:r w:rsidDel="00000000" w:rsidR="00000000" w:rsidRPr="00000000">
        <w:rPr>
          <w:rtl w:val="0"/>
        </w:rPr>
      </w:r>
    </w:p>
    <w:tbl>
      <w:tblPr>
        <w:tblStyle w:val="Table21"/>
        <w:bidiVisual w:val="0"/>
        <w:tblW w:w="936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1720"/>
        <w:gridCol w:w="2200"/>
        <w:gridCol w:w="1340"/>
        <w:gridCol w:w="1760"/>
        <w:tblGridChange w:id="0">
          <w:tblGrid>
            <w:gridCol w:w="2340"/>
            <w:gridCol w:w="1720"/>
            <w:gridCol w:w="2200"/>
            <w:gridCol w:w="1340"/>
            <w:gridCol w:w="1760"/>
          </w:tblGrid>
        </w:tblGridChange>
      </w:tblGrid>
      <w:tr>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before="60" w:line="259"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i w:val="1"/>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See mapping rule n.2.2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src.action_events.date_of_event</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procedure_type_concept_id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rtl w:val="0"/>
              </w:rPr>
            </w:r>
          </w:p>
        </w:tc>
        <w:tc>
          <w:tcPr/>
          <w:p w:rsidR="00000000" w:rsidDel="00000000" w:rsidP="00000000" w:rsidRDefault="00000000" w:rsidRPr="00000000">
            <w:pPr>
              <w:spacing w:after="0" w:before="200" w:line="240" w:lineRule="auto"/>
              <w:contextualSpacing w:val="0"/>
            </w:pPr>
            <w:r w:rsidDel="00000000" w:rsidR="00000000" w:rsidRPr="00000000">
              <w:rPr>
                <w:sz w:val="20"/>
                <w:szCs w:val="20"/>
                <w:rtl w:val="0"/>
              </w:rPr>
              <w:t xml:space="preserve">38000275 </w:t>
            </w:r>
          </w:p>
        </w:tc>
        <w:tc>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38000275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‘EMR order list entry’</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modifier_concept_id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quantity</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w:t>
            </w:r>
            <w:r w:rsidDel="00000000" w:rsidR="00000000" w:rsidRPr="00000000">
              <w:rPr>
                <w:sz w:val="20"/>
                <w:szCs w:val="20"/>
                <w:rtl w:val="0"/>
              </w:rPr>
              <w:t xml:space="preserve">provider.provider_id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src.action_events.practice_id=cdm.provider.provider_source_value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visit_occurrence_id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procedure_date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src.action_events.text</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See mapping rule n.2.2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procedure_source_concept_id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qualifier_source_value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ind w:right="4"/>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pStyle w:val="Heading5"/>
        <w:contextualSpacing w:val="0"/>
      </w:pPr>
      <w:bookmarkStart w:colFirst="0" w:colLast="0" w:name="_4ous0p87nqb" w:id="25"/>
      <w:bookmarkEnd w:id="25"/>
      <w:r w:rsidDel="00000000" w:rsidR="00000000" w:rsidRPr="00000000">
        <w:rPr>
          <w:rtl w:val="0"/>
        </w:rPr>
      </w:r>
    </w:p>
    <w:p w:rsidR="00000000" w:rsidDel="00000000" w:rsidP="00000000" w:rsidRDefault="00000000" w:rsidRPr="00000000">
      <w:pPr>
        <w:pStyle w:val="Heading5"/>
        <w:contextualSpacing w:val="0"/>
      </w:pPr>
      <w:bookmarkStart w:colFirst="0" w:colLast="0" w:name="_nxt15kpkd2va" w:id="26"/>
      <w:bookmarkEnd w:id="26"/>
      <w:r w:rsidDel="00000000" w:rsidR="00000000" w:rsidRPr="00000000">
        <w:rPr>
          <w:rtl w:val="0"/>
        </w:rPr>
        <w:t xml:space="preserve">Rule n.3: records from src.problem_events</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src.problem_events</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14"/>
        </w:numPr>
        <w:spacing w:after="0" w:line="240" w:lineRule="auto"/>
        <w:ind w:left="1440" w:hanging="360"/>
        <w:contextualSpacing w:val="1"/>
        <w:rPr/>
      </w:pPr>
      <w:r w:rsidDel="00000000" w:rsidR="00000000" w:rsidRPr="00000000">
        <w:rPr>
          <w:rtl w:val="0"/>
        </w:rPr>
        <w:t xml:space="preserve">(src.problem_events.patient_id +‘&lt;space&gt;–&lt;space&gt;‘ + src.problem_events.practice_id) =cdm.person.person_source_value</w:t>
      </w:r>
    </w:p>
    <w:p w:rsidR="00000000" w:rsidDel="00000000" w:rsidP="00000000" w:rsidRDefault="00000000" w:rsidRPr="00000000">
      <w:pPr>
        <w:numPr>
          <w:ilvl w:val="0"/>
          <w:numId w:val="14"/>
        </w:numPr>
        <w:spacing w:after="0" w:lineRule="auto"/>
        <w:ind w:left="720" w:hanging="360"/>
        <w:contextualSpacing w:val="1"/>
        <w:rPr/>
      </w:pPr>
      <w:r w:rsidDel="00000000" w:rsidR="00000000" w:rsidRPr="00000000">
        <w:rPr>
          <w:rtl w:val="0"/>
        </w:rPr>
        <w:t xml:space="preserve">src.medical_event_list</w:t>
      </w:r>
    </w:p>
    <w:p w:rsidR="00000000" w:rsidDel="00000000" w:rsidP="00000000" w:rsidRDefault="00000000" w:rsidRPr="00000000">
      <w:pPr>
        <w:numPr>
          <w:ilvl w:val="1"/>
          <w:numId w:val="14"/>
        </w:numPr>
        <w:spacing w:after="0" w:lineRule="auto"/>
        <w:ind w:left="1440" w:hanging="360"/>
        <w:contextualSpacing w:val="1"/>
        <w:rPr/>
      </w:pPr>
      <w:r w:rsidDel="00000000" w:rsidR="00000000" w:rsidRPr="00000000">
        <w:rPr>
          <w:rtl w:val="0"/>
        </w:rPr>
        <w:t xml:space="preserve">src.problem_events.problem_id = src.medical_event_list.medical_event_list_id</w:t>
      </w:r>
    </w:p>
    <w:p w:rsidR="00000000" w:rsidDel="00000000" w:rsidP="00000000" w:rsidRDefault="00000000" w:rsidRPr="00000000">
      <w:pPr>
        <w:numPr>
          <w:ilvl w:val="0"/>
          <w:numId w:val="14"/>
        </w:numPr>
        <w:spacing w:after="0" w:lineRule="auto"/>
        <w:ind w:left="720" w:hanging="360"/>
        <w:contextualSpacing w:val="1"/>
        <w:rPr/>
      </w:pPr>
      <w:hyperlink w:anchor="_x9ng4228foen">
        <w:r w:rsidDel="00000000" w:rsidR="00000000" w:rsidRPr="00000000">
          <w:rPr>
            <w:color w:val="1155cc"/>
            <w:u w:val="single"/>
            <w:rtl w:val="0"/>
          </w:rPr>
          <w:t xml:space="preserve">lk.voc_icd10_to_standard_lk</w:t>
        </w:r>
      </w:hyperlink>
      <w:r w:rsidDel="00000000" w:rsidR="00000000" w:rsidRPr="00000000">
        <w:rPr>
          <w:rtl w:val="0"/>
        </w:rPr>
      </w:r>
    </w:p>
    <w:p w:rsidR="00000000" w:rsidDel="00000000" w:rsidP="00000000" w:rsidRDefault="00000000" w:rsidRPr="00000000">
      <w:pPr>
        <w:numPr>
          <w:ilvl w:val="1"/>
          <w:numId w:val="14"/>
        </w:numPr>
        <w:spacing w:after="0" w:lineRule="auto"/>
        <w:ind w:left="1440" w:hanging="360"/>
        <w:contextualSpacing w:val="1"/>
        <w:rPr/>
      </w:pPr>
      <w:r w:rsidDel="00000000" w:rsidR="00000000" w:rsidRPr="00000000">
        <w:rPr>
          <w:rtl w:val="0"/>
        </w:rPr>
        <w:t xml:space="preserve">src.medical_event_list.medical_event_list_id=lk.voc_icd10_to_standard_lk.medical_event_list_id</w:t>
      </w:r>
    </w:p>
    <w:p w:rsidR="00000000" w:rsidDel="00000000" w:rsidP="00000000" w:rsidRDefault="00000000" w:rsidRPr="00000000">
      <w:pPr>
        <w:contextualSpacing w:val="0"/>
      </w:pPr>
      <w:r w:rsidDel="00000000" w:rsidR="00000000" w:rsidRPr="00000000">
        <w:rPr>
          <w:rtl w:val="0"/>
        </w:rPr>
        <w:t xml:space="preserve">From src.problem_events we populate only records that are associated with patients from cdm.person table. </w:t>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n.3, 5, 10):</w:t>
      </w:r>
    </w:p>
    <w:p w:rsidR="00000000" w:rsidDel="00000000" w:rsidP="00000000" w:rsidRDefault="00000000" w:rsidRPr="00000000">
      <w:pPr>
        <w:spacing w:after="0" w:lineRule="auto"/>
        <w:contextualSpacing w:val="0"/>
      </w:pPr>
      <w:r w:rsidDel="00000000" w:rsidR="00000000" w:rsidRPr="00000000">
        <w:rPr>
          <w:rtl w:val="0"/>
        </w:rPr>
        <w:t xml:space="preserve">3. populating records from source tables according to corresponding domain_id </w:t>
      </w:r>
    </w:p>
    <w:p w:rsidR="00000000" w:rsidDel="00000000" w:rsidP="00000000" w:rsidRDefault="00000000" w:rsidRPr="00000000">
      <w:pPr>
        <w:spacing w:after="0" w:line="276" w:lineRule="auto"/>
        <w:contextualSpacing w:val="0"/>
      </w:pPr>
      <w:r w:rsidDel="00000000" w:rsidR="00000000" w:rsidRPr="00000000">
        <w:rPr>
          <w:rtl w:val="0"/>
        </w:rPr>
        <w:t xml:space="preserve">5. rule about diagnosis_certainty (populate only records that are not associated with src.medical_event_list.diagnosis_certainty = ’Exclusion of’)</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 (n.3) - records from src.problem_events</w:t>
      </w:r>
      <w:r w:rsidDel="00000000" w:rsidR="00000000" w:rsidRPr="00000000">
        <w:rPr>
          <w:rtl w:val="0"/>
        </w:rPr>
      </w:r>
    </w:p>
    <w:tbl>
      <w:tblPr>
        <w:tblStyle w:val="Table22"/>
        <w:bidiVisual w:val="0"/>
        <w:tblW w:w="936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1720"/>
        <w:gridCol w:w="2200"/>
        <w:gridCol w:w="1340"/>
        <w:gridCol w:w="1760"/>
        <w:tblGridChange w:id="0">
          <w:tblGrid>
            <w:gridCol w:w="2340"/>
            <w:gridCol w:w="1720"/>
            <w:gridCol w:w="2200"/>
            <w:gridCol w:w="1340"/>
            <w:gridCol w:w="1760"/>
          </w:tblGrid>
        </w:tblGridChange>
      </w:tblGrid>
      <w:tr>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before="60" w:line="259"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i w:val="1"/>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n.3 above</w:t>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n.3 above</w:t>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target 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lk.voc_icd10_to_standard_lk.concept_id_2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lk.voc_icd10_to_standard_lk.icd10_code</w:t>
            </w:r>
          </w:p>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src.problem_events.date_of_event</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procedure_type_concept_id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38003622</w:t>
            </w:r>
          </w:p>
        </w:tc>
        <w:tc>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38003622 = ‘Procedure recorded as diagnostic code’</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modifier_concept_id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quantity</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w:t>
            </w:r>
            <w:r w:rsidDel="00000000" w:rsidR="00000000" w:rsidRPr="00000000">
              <w:rPr>
                <w:sz w:val="20"/>
                <w:szCs w:val="20"/>
                <w:rtl w:val="0"/>
              </w:rPr>
              <w:t xml:space="preserve">provider.provider_id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src.problem_events.practice_id=cdm.provider.provider_source_value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visit_occurrence_id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procedure_date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n.3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procedure_source_concept_id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n.3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source 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lk.voc_icd10_to_standard_lk.concept_id_1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lk.voc_icd10_to_standard_lk.icd10_code</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qualifier_source_value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ind w:right="4"/>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src.medical_event_list.diagnosis_certainty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n.3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3"/>
        <w:numPr>
          <w:ilvl w:val="2"/>
          <w:numId w:val="9"/>
        </w:numPr>
        <w:ind w:left="0" w:hanging="431.9999999999999"/>
        <w:rPr>
          <w:rFonts w:ascii="Arial" w:cs="Arial" w:eastAsia="Arial" w:hAnsi="Arial"/>
          <w:b w:val="1"/>
          <w:smallCaps w:val="0"/>
          <w:color w:val="000000"/>
        </w:rPr>
      </w:pPr>
      <w:bookmarkStart w:colFirst="0" w:colLast="0" w:name="_1ci93xb" w:id="27"/>
      <w:bookmarkEnd w:id="27"/>
      <w:r w:rsidDel="00000000" w:rsidR="00000000" w:rsidRPr="00000000">
        <w:rPr>
          <w:smallCaps w:val="0"/>
          <w:rtl w:val="0"/>
        </w:rPr>
        <w:t xml:space="preserve">Table Name: OBSERVATION</w:t>
      </w:r>
      <w:r w:rsidDel="00000000" w:rsidR="00000000" w:rsidRPr="00000000">
        <w:rPr>
          <w:rtl w:val="0"/>
        </w:rPr>
      </w:r>
    </w:p>
    <w:p w:rsidR="00000000" w:rsidDel="00000000" w:rsidP="00000000" w:rsidRDefault="00000000" w:rsidRPr="00000000">
      <w:pPr>
        <w:widowControl w:val="0"/>
        <w:spacing w:after="0" w:line="240" w:lineRule="auto"/>
        <w:ind w:right="4"/>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Summary</w:t>
      </w:r>
    </w:p>
    <w:p w:rsidR="00000000" w:rsidDel="00000000" w:rsidP="00000000" w:rsidRDefault="00000000" w:rsidRPr="00000000">
      <w:pPr>
        <w:contextualSpacing w:val="0"/>
      </w:pPr>
      <w:r w:rsidDel="00000000" w:rsidR="00000000" w:rsidRPr="00000000">
        <w:rPr>
          <w:rtl w:val="0"/>
        </w:rPr>
        <w:t xml:space="preserve">The OBSERVATION table captures clinical facts about a Person obtained in the context of examination, questioning or a procedure. Any data that cannot be represented by any other domains, such as social and lifestyle facts, medical history, family history, etc. are recorded here.</w:t>
      </w:r>
    </w:p>
    <w:p w:rsidR="00000000" w:rsidDel="00000000" w:rsidP="00000000" w:rsidRDefault="00000000" w:rsidRPr="00000000">
      <w:pPr>
        <w:contextualSpacing w:val="0"/>
      </w:pPr>
      <w:r w:rsidDel="00000000" w:rsidR="00000000" w:rsidRPr="00000000">
        <w:rPr>
          <w:b w:val="1"/>
          <w:color w:val="4f81bd"/>
          <w:rtl w:val="0"/>
        </w:rPr>
        <w:t xml:space="preserve">Mapping rules</w:t>
      </w:r>
      <w:r w:rsidDel="00000000" w:rsidR="00000000" w:rsidRPr="00000000">
        <w:rPr>
          <w:rtl w:val="0"/>
        </w:rPr>
      </w:r>
    </w:p>
    <w:p w:rsidR="00000000" w:rsidDel="00000000" w:rsidP="00000000" w:rsidRDefault="00000000" w:rsidRPr="00000000">
      <w:pPr>
        <w:pStyle w:val="Heading5"/>
        <w:contextualSpacing w:val="0"/>
      </w:pPr>
      <w:bookmarkStart w:colFirst="0" w:colLast="0" w:name="_jmjshrp9wkqr" w:id="28"/>
      <w:bookmarkEnd w:id="28"/>
      <w:r w:rsidDel="00000000" w:rsidR="00000000" w:rsidRPr="00000000">
        <w:rPr>
          <w:rtl w:val="0"/>
        </w:rPr>
        <w:t xml:space="preserve">Rule n.1.1: records from src.prescription_events (using src.prescription_events</w:t>
      </w:r>
      <w:r w:rsidDel="00000000" w:rsidR="00000000" w:rsidRPr="00000000">
        <w:rPr>
          <w:rFonts w:ascii="Arial" w:cs="Arial" w:eastAsia="Arial" w:hAnsi="Arial"/>
          <w:b w:val="1"/>
          <w:smallCaps w:val="0"/>
          <w:color w:val="000000"/>
          <w:rtl w:val="0"/>
        </w:rPr>
        <w:t xml:space="preserve">.problem_id</w:t>
      </w:r>
      <w:r w:rsidDel="00000000" w:rsidR="00000000" w:rsidRPr="00000000">
        <w:rPr>
          <w:rtl w:val="0"/>
        </w:rPr>
        <w:t xml:space="preserve">)</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src.prescription_events</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14"/>
        </w:numPr>
        <w:spacing w:after="0" w:line="240" w:lineRule="auto"/>
        <w:ind w:left="1440" w:hanging="360"/>
        <w:contextualSpacing w:val="1"/>
        <w:rPr/>
      </w:pPr>
      <w:r w:rsidDel="00000000" w:rsidR="00000000" w:rsidRPr="00000000">
        <w:rPr>
          <w:rtl w:val="0"/>
        </w:rPr>
        <w:t xml:space="preserve">(src.prescription_events.patient_id +‘&lt;space&gt;–&lt;space&gt;‘ + src.prescription_events.practice_id) =cdm.person.person_source_value</w:t>
      </w:r>
    </w:p>
    <w:p w:rsidR="00000000" w:rsidDel="00000000" w:rsidP="00000000" w:rsidRDefault="00000000" w:rsidRPr="00000000">
      <w:pPr>
        <w:numPr>
          <w:ilvl w:val="0"/>
          <w:numId w:val="14"/>
        </w:numPr>
        <w:spacing w:after="0" w:lineRule="auto"/>
        <w:ind w:left="720" w:hanging="360"/>
        <w:contextualSpacing w:val="1"/>
        <w:rPr/>
      </w:pPr>
      <w:r w:rsidDel="00000000" w:rsidR="00000000" w:rsidRPr="00000000">
        <w:rPr>
          <w:rtl w:val="0"/>
        </w:rPr>
        <w:t xml:space="preserve">src.medical_event_list</w:t>
      </w:r>
    </w:p>
    <w:p w:rsidR="00000000" w:rsidDel="00000000" w:rsidP="00000000" w:rsidRDefault="00000000" w:rsidRPr="00000000">
      <w:pPr>
        <w:numPr>
          <w:ilvl w:val="1"/>
          <w:numId w:val="14"/>
        </w:numPr>
        <w:spacing w:after="0" w:lineRule="auto"/>
        <w:ind w:left="1440" w:hanging="360"/>
        <w:contextualSpacing w:val="1"/>
        <w:rPr/>
      </w:pPr>
      <w:r w:rsidDel="00000000" w:rsidR="00000000" w:rsidRPr="00000000">
        <w:rPr>
          <w:rtl w:val="0"/>
        </w:rPr>
        <w:t xml:space="preserve">src.prescription_events.problem_id = src.medical_event_list.medical_event_list_id</w:t>
      </w:r>
    </w:p>
    <w:p w:rsidR="00000000" w:rsidDel="00000000" w:rsidP="00000000" w:rsidRDefault="00000000" w:rsidRPr="00000000">
      <w:pPr>
        <w:numPr>
          <w:ilvl w:val="0"/>
          <w:numId w:val="14"/>
        </w:numPr>
        <w:spacing w:after="0" w:lineRule="auto"/>
        <w:ind w:left="720" w:hanging="360"/>
        <w:contextualSpacing w:val="1"/>
        <w:rPr/>
      </w:pPr>
      <w:hyperlink w:anchor="_x9ng4228foen">
        <w:r w:rsidDel="00000000" w:rsidR="00000000" w:rsidRPr="00000000">
          <w:rPr>
            <w:color w:val="1155cc"/>
            <w:u w:val="single"/>
            <w:rtl w:val="0"/>
          </w:rPr>
          <w:t xml:space="preserve">lk.voc_icd10_to_standard_lk</w:t>
        </w:r>
      </w:hyperlink>
      <w:r w:rsidDel="00000000" w:rsidR="00000000" w:rsidRPr="00000000">
        <w:rPr>
          <w:rtl w:val="0"/>
        </w:rPr>
      </w:r>
    </w:p>
    <w:p w:rsidR="00000000" w:rsidDel="00000000" w:rsidP="00000000" w:rsidRDefault="00000000" w:rsidRPr="00000000">
      <w:pPr>
        <w:numPr>
          <w:ilvl w:val="1"/>
          <w:numId w:val="14"/>
        </w:numPr>
        <w:spacing w:after="0" w:lineRule="auto"/>
        <w:ind w:left="1440" w:hanging="360"/>
        <w:contextualSpacing w:val="1"/>
        <w:rPr/>
      </w:pPr>
      <w:r w:rsidDel="00000000" w:rsidR="00000000" w:rsidRPr="00000000">
        <w:rPr>
          <w:rtl w:val="0"/>
        </w:rPr>
        <w:t xml:space="preserve">src.medical_event_list.medical_event_list_id=lk.voc_icd10_to_standard_lk.medical_event_list_id</w:t>
      </w:r>
    </w:p>
    <w:p w:rsidR="00000000" w:rsidDel="00000000" w:rsidP="00000000" w:rsidRDefault="00000000" w:rsidRPr="00000000">
      <w:pPr>
        <w:contextualSpacing w:val="0"/>
      </w:pPr>
      <w:r w:rsidDel="00000000" w:rsidR="00000000" w:rsidRPr="00000000">
        <w:rPr>
          <w:rtl w:val="0"/>
        </w:rPr>
        <w:t xml:space="preserve">From src.prescription_events we populate only records that are associated with patients from cdm.person table. </w:t>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n.3, 5, 9 and 10):</w:t>
      </w:r>
    </w:p>
    <w:p w:rsidR="00000000" w:rsidDel="00000000" w:rsidP="00000000" w:rsidRDefault="00000000" w:rsidRPr="00000000">
      <w:pPr>
        <w:spacing w:after="0" w:lineRule="auto"/>
        <w:contextualSpacing w:val="0"/>
      </w:pPr>
      <w:r w:rsidDel="00000000" w:rsidR="00000000" w:rsidRPr="00000000">
        <w:rPr>
          <w:rtl w:val="0"/>
        </w:rPr>
        <w:t xml:space="preserve">3. populating records from source tables according to corresponding domain_id (‘Observation’ , ‘Spec Anatomic Site’)</w:t>
      </w:r>
    </w:p>
    <w:p w:rsidR="00000000" w:rsidDel="00000000" w:rsidP="00000000" w:rsidRDefault="00000000" w:rsidRPr="00000000">
      <w:pPr>
        <w:spacing w:after="0" w:line="276" w:lineRule="auto"/>
        <w:contextualSpacing w:val="0"/>
      </w:pPr>
      <w:r w:rsidDel="00000000" w:rsidR="00000000" w:rsidRPr="00000000">
        <w:rPr>
          <w:rtl w:val="0"/>
        </w:rPr>
        <w:t xml:space="preserve">5. rule about diagnosis_certainty (populate also records that are associated with src.medical_event_list.diagnosis_certainty = ’Exclusion of’, regardless of domain of corresponding concept)</w:t>
      </w:r>
    </w:p>
    <w:p w:rsidR="00000000" w:rsidDel="00000000" w:rsidP="00000000" w:rsidRDefault="00000000" w:rsidRPr="00000000">
      <w:pPr>
        <w:spacing w:after="0" w:line="276" w:lineRule="auto"/>
        <w:contextualSpacing w:val="0"/>
      </w:pPr>
      <w:r w:rsidDel="00000000" w:rsidR="00000000" w:rsidRPr="00000000">
        <w:rPr>
          <w:rtl w:val="0"/>
        </w:rPr>
        <w:t xml:space="preserve">9. not populating from source tables records associated with ICD10 codes (src.medical_event_list.icd10_4_code OR src.medical_event_list.icd10_3_code) from ‘Death list’ </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right="4"/>
        <w:contextualSpacing w:val="0"/>
      </w:pPr>
      <w:r w:rsidDel="00000000" w:rsidR="00000000" w:rsidRPr="00000000">
        <w:rPr>
          <w:b w:val="1"/>
          <w:color w:val="4f81bd"/>
          <w:rtl w:val="0"/>
        </w:rPr>
        <w:t xml:space="preserve">Field Mapping (n.1.1) - records from src.prescription_events (using src.prescription_events.problem_id)</w:t>
      </w:r>
    </w:p>
    <w:p w:rsidR="00000000" w:rsidDel="00000000" w:rsidP="00000000" w:rsidRDefault="00000000" w:rsidRPr="00000000">
      <w:pPr>
        <w:widowControl w:val="0"/>
        <w:spacing w:after="0" w:line="240" w:lineRule="auto"/>
        <w:ind w:right="4"/>
        <w:contextualSpacing w:val="0"/>
      </w:pPr>
      <w:r w:rsidDel="00000000" w:rsidR="00000000" w:rsidRPr="00000000">
        <w:rPr>
          <w:rtl w:val="0"/>
        </w:rPr>
      </w:r>
    </w:p>
    <w:tbl>
      <w:tblPr>
        <w:tblStyle w:val="Table23"/>
        <w:bidiVisual w:val="0"/>
        <w:tblW w:w="938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2000"/>
        <w:gridCol w:w="2700"/>
        <w:gridCol w:w="1185"/>
        <w:gridCol w:w="1695"/>
        <w:tblGridChange w:id="0">
          <w:tblGrid>
            <w:gridCol w:w="1800"/>
            <w:gridCol w:w="2000"/>
            <w:gridCol w:w="2700"/>
            <w:gridCol w:w="1185"/>
            <w:gridCol w:w="1695"/>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259"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i w:val="1"/>
                <w:sz w:val="20"/>
                <w:szCs w:val="20"/>
                <w:rtl w:val="0"/>
              </w:rPr>
              <w:t xml:space="preserve">Identity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See mapping rule n.1.1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n.1.1 above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medical_event_list.diagnosis_certainty = "Exclusion of": populate with 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Populate with lk.voc_icd10_to_standard_lk.concept_id_2 </w:t>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target 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lk.voc_icd10_to_standard_lk.concept_id_2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lk.voc_icd10_to_standard_lk.icd10_code</w:t>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src.prescription_events.date_of_event</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observation_time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259"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259"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38000276</w:t>
            </w:r>
          </w:p>
        </w:tc>
        <w:tc>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38000276 = ‘Problem list from EMR’</w:t>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value_as_number</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value_as_string</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See mapping rule n.1.1 above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medical_event_list.diagnosis_certainty = "Exclusion of": populate with 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Populate with lk.voc_icd10_to_standard_lk.value_as_concept_id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qualifier_concept_id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unit_concept_id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cdm.provider.provider_id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src.prescription_events.practice_id=cdm.provider.provider_source_value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w:t>
            </w:r>
            <w:r w:rsidDel="00000000" w:rsidR="00000000" w:rsidRPr="00000000">
              <w:rPr>
                <w:sz w:val="20"/>
                <w:szCs w:val="20"/>
                <w:rtl w:val="0"/>
              </w:rPr>
              <w:t xml:space="preserve">dm.visit_occurrence.visit_occurrence_id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observation_date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n.1.1 above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medical_event_list.diagnosis_certainty = "Exclusion of": populate with 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Populate with lk.voc_icd10_to_standard_lk.concept_id_1 </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source 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lk.voc_icd10_to_standard_lk.concept_id_1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lk.voc_icd10_to_standard_lk.icd10_code</w:t>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unit_source_value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qualifier_source_value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src.medical_event_list.diagnosis_certainty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n.1.1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spacing w:after="0" w:line="259" w:lineRule="auto"/>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qssid87pf8ti" w:id="29"/>
      <w:bookmarkEnd w:id="29"/>
      <w:r w:rsidDel="00000000" w:rsidR="00000000" w:rsidRPr="00000000">
        <w:rPr>
          <w:rtl w:val="0"/>
        </w:rPr>
        <w:t xml:space="preserve">Rule n.1.2: records from src.prescription_events (using src.prescription_events.therapy_id)</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src.prescription_events</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src.therapy</w:t>
      </w:r>
    </w:p>
    <w:p w:rsidR="00000000" w:rsidDel="00000000" w:rsidP="00000000" w:rsidRDefault="00000000" w:rsidRPr="00000000">
      <w:pPr>
        <w:numPr>
          <w:ilvl w:val="1"/>
          <w:numId w:val="14"/>
        </w:numPr>
        <w:spacing w:after="160" w:line="259" w:lineRule="auto"/>
        <w:ind w:left="1440" w:hanging="360"/>
        <w:contextualSpacing w:val="1"/>
        <w:rPr/>
      </w:pPr>
      <w:r w:rsidDel="00000000" w:rsidR="00000000" w:rsidRPr="00000000">
        <w:rPr>
          <w:rtl w:val="0"/>
        </w:rPr>
        <w:t xml:space="preserve">src.prescription_events.therapy_id = src.therapy.therapy_id </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14"/>
        </w:numPr>
        <w:spacing w:after="0" w:line="240" w:lineRule="auto"/>
        <w:ind w:left="1440" w:hanging="360"/>
        <w:contextualSpacing w:val="1"/>
        <w:rPr/>
      </w:pPr>
      <w:r w:rsidDel="00000000" w:rsidR="00000000" w:rsidRPr="00000000">
        <w:rPr>
          <w:rtl w:val="0"/>
        </w:rPr>
        <w:t xml:space="preserve">(src.prescription_events.patient_id +‘&lt;space&gt;–&lt;space&gt;‘ + src.prescription_events.practice_id) =cdm.person.person_source_value</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n.1 and 10):</w:t>
      </w:r>
    </w:p>
    <w:p w:rsidR="00000000" w:rsidDel="00000000" w:rsidP="00000000" w:rsidRDefault="00000000" w:rsidRPr="00000000">
      <w:pPr>
        <w:spacing w:after="0" w:line="276" w:lineRule="auto"/>
        <w:contextualSpacing w:val="0"/>
      </w:pPr>
      <w:r w:rsidDel="00000000" w:rsidR="00000000" w:rsidRPr="00000000">
        <w:rPr>
          <w:rtl w:val="0"/>
        </w:rPr>
        <w:t xml:space="preserve">1. rule about populating in cdm.observation (instead of cdm.drug_exposure and cdm.device_exposure) records associated with unmapped src.therapy.WHO_ATC5_CODE where src.therapy.substance has value = ‘KEINE ZUORDNUNG’</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right="4"/>
        <w:contextualSpacing w:val="0"/>
      </w:pPr>
      <w:r w:rsidDel="00000000" w:rsidR="00000000" w:rsidRPr="00000000">
        <w:rPr>
          <w:b w:val="1"/>
          <w:color w:val="4f81bd"/>
          <w:rtl w:val="0"/>
        </w:rPr>
        <w:t xml:space="preserve">Field Mapping (n.1.2) - records from src.prescription_events</w:t>
      </w:r>
      <w:r w:rsidDel="00000000" w:rsidR="00000000" w:rsidRPr="00000000">
        <w:rPr>
          <w:color w:val="4f81bd"/>
          <w:rtl w:val="0"/>
        </w:rPr>
        <w:t xml:space="preserve"> </w:t>
      </w:r>
      <w:r w:rsidDel="00000000" w:rsidR="00000000" w:rsidRPr="00000000">
        <w:rPr>
          <w:b w:val="1"/>
          <w:color w:val="4f81bd"/>
          <w:rtl w:val="0"/>
        </w:rPr>
        <w:t xml:space="preserve">(using src.prescription_events.therapy_id)</w:t>
      </w:r>
      <w:r w:rsidDel="00000000" w:rsidR="00000000" w:rsidRPr="00000000">
        <w:rPr>
          <w:rtl w:val="0"/>
        </w:rPr>
      </w:r>
    </w:p>
    <w:p w:rsidR="00000000" w:rsidDel="00000000" w:rsidP="00000000" w:rsidRDefault="00000000" w:rsidRPr="00000000">
      <w:pPr>
        <w:widowControl w:val="0"/>
        <w:spacing w:after="0" w:line="240" w:lineRule="auto"/>
        <w:ind w:right="4"/>
        <w:contextualSpacing w:val="0"/>
      </w:pPr>
      <w:r w:rsidDel="00000000" w:rsidR="00000000" w:rsidRPr="00000000">
        <w:rPr>
          <w:rtl w:val="0"/>
        </w:rPr>
      </w:r>
    </w:p>
    <w:tbl>
      <w:tblPr>
        <w:tblStyle w:val="Table24"/>
        <w:bidiVisual w:val="0"/>
        <w:tblW w:w="938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2000"/>
        <w:gridCol w:w="2700"/>
        <w:gridCol w:w="1180"/>
        <w:gridCol w:w="1700"/>
        <w:tblGridChange w:id="0">
          <w:tblGrid>
            <w:gridCol w:w="1800"/>
            <w:gridCol w:w="2000"/>
            <w:gridCol w:w="2700"/>
            <w:gridCol w:w="1180"/>
            <w:gridCol w:w="170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259"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i w:val="1"/>
                <w:sz w:val="20"/>
                <w:szCs w:val="20"/>
                <w:rtl w:val="0"/>
              </w:rPr>
              <w:t xml:space="preserve">Identity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See mapping rule n.1.2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src.prescription_events.date_of_event</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observation_time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259"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259"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38000275 </w:t>
            </w:r>
          </w:p>
        </w:tc>
        <w:tc>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38000275 =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‘EMR order list entry’</w:t>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value_as_number</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value_as_string</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qualifier_concept_id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unit_concept_id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cdm.provider.provider_id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src.prescription_events.practice_id=cdm.provider.provider_source_value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w:t>
            </w:r>
            <w:r w:rsidDel="00000000" w:rsidR="00000000" w:rsidRPr="00000000">
              <w:rPr>
                <w:sz w:val="20"/>
                <w:szCs w:val="20"/>
                <w:rtl w:val="0"/>
              </w:rPr>
              <w:t xml:space="preserve">dm.visit_occurrence.visit_occurrence_id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observation_date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src.therapy.substance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See mapping rule n.1.2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unit_source_value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qualifier_source_value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spacing w:after="0" w:line="259" w:lineRule="auto"/>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m68qzoei77gf" w:id="30"/>
      <w:bookmarkEnd w:id="30"/>
      <w:r w:rsidDel="00000000" w:rsidR="00000000" w:rsidRPr="00000000">
        <w:rPr>
          <w:rtl w:val="0"/>
        </w:rPr>
        <w:t xml:space="preserve">Rule n.2.1: records from src.action_events (using src.action_events.problem_id)</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src.action_events</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14"/>
        </w:numPr>
        <w:spacing w:after="0" w:line="240" w:lineRule="auto"/>
        <w:ind w:left="1440" w:hanging="360"/>
        <w:contextualSpacing w:val="1"/>
        <w:rPr/>
      </w:pPr>
      <w:r w:rsidDel="00000000" w:rsidR="00000000" w:rsidRPr="00000000">
        <w:rPr>
          <w:rtl w:val="0"/>
        </w:rPr>
        <w:t xml:space="preserve">(src.action_events.patient_id +‘&lt;space&gt;–&lt;space&gt;‘ + src.action_events.practice_id) =cdm.person.person_source_value</w:t>
      </w:r>
    </w:p>
    <w:p w:rsidR="00000000" w:rsidDel="00000000" w:rsidP="00000000" w:rsidRDefault="00000000" w:rsidRPr="00000000">
      <w:pPr>
        <w:numPr>
          <w:ilvl w:val="0"/>
          <w:numId w:val="14"/>
        </w:numPr>
        <w:spacing w:after="0" w:lineRule="auto"/>
        <w:ind w:left="720" w:hanging="360"/>
        <w:contextualSpacing w:val="1"/>
        <w:rPr/>
      </w:pPr>
      <w:r w:rsidDel="00000000" w:rsidR="00000000" w:rsidRPr="00000000">
        <w:rPr>
          <w:rtl w:val="0"/>
        </w:rPr>
        <w:t xml:space="preserve">src.medical_event_list</w:t>
      </w:r>
    </w:p>
    <w:p w:rsidR="00000000" w:rsidDel="00000000" w:rsidP="00000000" w:rsidRDefault="00000000" w:rsidRPr="00000000">
      <w:pPr>
        <w:numPr>
          <w:ilvl w:val="1"/>
          <w:numId w:val="14"/>
        </w:numPr>
        <w:spacing w:after="0" w:lineRule="auto"/>
        <w:ind w:left="1440" w:hanging="360"/>
        <w:contextualSpacing w:val="1"/>
        <w:rPr/>
      </w:pPr>
      <w:r w:rsidDel="00000000" w:rsidR="00000000" w:rsidRPr="00000000">
        <w:rPr>
          <w:rtl w:val="0"/>
        </w:rPr>
        <w:t xml:space="preserve">src.action_events.problem_id = src.medical_event_list.medical_event_list_id</w:t>
      </w:r>
    </w:p>
    <w:p w:rsidR="00000000" w:rsidDel="00000000" w:rsidP="00000000" w:rsidRDefault="00000000" w:rsidRPr="00000000">
      <w:pPr>
        <w:numPr>
          <w:ilvl w:val="0"/>
          <w:numId w:val="14"/>
        </w:numPr>
        <w:spacing w:after="0" w:lineRule="auto"/>
        <w:ind w:left="720" w:hanging="360"/>
        <w:contextualSpacing w:val="1"/>
        <w:rPr/>
      </w:pPr>
      <w:hyperlink w:anchor="_x9ng4228foen">
        <w:r w:rsidDel="00000000" w:rsidR="00000000" w:rsidRPr="00000000">
          <w:rPr>
            <w:color w:val="1155cc"/>
            <w:u w:val="single"/>
            <w:rtl w:val="0"/>
          </w:rPr>
          <w:t xml:space="preserve">lk.voc_icd10_to_standard_lk</w:t>
        </w:r>
      </w:hyperlink>
      <w:r w:rsidDel="00000000" w:rsidR="00000000" w:rsidRPr="00000000">
        <w:rPr>
          <w:rtl w:val="0"/>
        </w:rPr>
      </w:r>
    </w:p>
    <w:p w:rsidR="00000000" w:rsidDel="00000000" w:rsidP="00000000" w:rsidRDefault="00000000" w:rsidRPr="00000000">
      <w:pPr>
        <w:numPr>
          <w:ilvl w:val="1"/>
          <w:numId w:val="14"/>
        </w:numPr>
        <w:spacing w:after="0" w:lineRule="auto"/>
        <w:ind w:left="1440" w:hanging="360"/>
        <w:contextualSpacing w:val="1"/>
        <w:rPr/>
      </w:pPr>
      <w:r w:rsidDel="00000000" w:rsidR="00000000" w:rsidRPr="00000000">
        <w:rPr>
          <w:rtl w:val="0"/>
        </w:rPr>
        <w:t xml:space="preserve">src.medical_event_list.medical_event_list_id=lk.voc_icd10_to_standard_lk.medical_event_list_id</w:t>
      </w:r>
    </w:p>
    <w:p w:rsidR="00000000" w:rsidDel="00000000" w:rsidP="00000000" w:rsidRDefault="00000000" w:rsidRPr="00000000">
      <w:pPr>
        <w:contextualSpacing w:val="0"/>
      </w:pPr>
      <w:r w:rsidDel="00000000" w:rsidR="00000000" w:rsidRPr="00000000">
        <w:rPr>
          <w:rtl w:val="0"/>
        </w:rPr>
        <w:t xml:space="preserve">From src.action_events we populate only records that are associated with patients from cdm.person table. </w:t>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n.3, 5, 9 and 10):</w:t>
      </w:r>
    </w:p>
    <w:p w:rsidR="00000000" w:rsidDel="00000000" w:rsidP="00000000" w:rsidRDefault="00000000" w:rsidRPr="00000000">
      <w:pPr>
        <w:spacing w:after="0" w:lineRule="auto"/>
        <w:contextualSpacing w:val="0"/>
      </w:pPr>
      <w:r w:rsidDel="00000000" w:rsidR="00000000" w:rsidRPr="00000000">
        <w:rPr>
          <w:rtl w:val="0"/>
        </w:rPr>
        <w:t xml:space="preserve">3. populating records from source tables according to corresponding domain_id (‘Observation’ , ‘Spec Anatomic Site’)</w:t>
      </w:r>
    </w:p>
    <w:p w:rsidR="00000000" w:rsidDel="00000000" w:rsidP="00000000" w:rsidRDefault="00000000" w:rsidRPr="00000000">
      <w:pPr>
        <w:spacing w:after="0" w:line="276" w:lineRule="auto"/>
        <w:contextualSpacing w:val="0"/>
      </w:pPr>
      <w:r w:rsidDel="00000000" w:rsidR="00000000" w:rsidRPr="00000000">
        <w:rPr>
          <w:rtl w:val="0"/>
        </w:rPr>
        <w:t xml:space="preserve">5. rule about diagnosis_certainty (populate also records that are associated with src.medical_event_list.diagnosis_certainty = ’Exclusion of’, regardless of domain of corresponding concept)</w:t>
      </w:r>
    </w:p>
    <w:p w:rsidR="00000000" w:rsidDel="00000000" w:rsidP="00000000" w:rsidRDefault="00000000" w:rsidRPr="00000000">
      <w:pPr>
        <w:spacing w:after="0" w:line="276" w:lineRule="auto"/>
        <w:contextualSpacing w:val="0"/>
      </w:pPr>
      <w:r w:rsidDel="00000000" w:rsidR="00000000" w:rsidRPr="00000000">
        <w:rPr>
          <w:rtl w:val="0"/>
        </w:rPr>
        <w:t xml:space="preserve">9. not populating from source tables records associated with ICD10 codes (src.medical_event_list.icd10_4_code OR src.medical_event_list.icd10_3_code) from ‘Death list’ </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 (n.2.1) - records from src.action_events (using src.action_events.problem_id)</w:t>
      </w:r>
      <w:r w:rsidDel="00000000" w:rsidR="00000000" w:rsidRPr="00000000">
        <w:rPr>
          <w:rtl w:val="0"/>
        </w:rPr>
      </w:r>
    </w:p>
    <w:tbl>
      <w:tblPr>
        <w:tblStyle w:val="Table25"/>
        <w:bidiVisual w:val="0"/>
        <w:tblW w:w="938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2000"/>
        <w:gridCol w:w="2700"/>
        <w:gridCol w:w="1180"/>
        <w:gridCol w:w="1700"/>
        <w:tblGridChange w:id="0">
          <w:tblGrid>
            <w:gridCol w:w="1800"/>
            <w:gridCol w:w="2000"/>
            <w:gridCol w:w="2700"/>
            <w:gridCol w:w="1180"/>
            <w:gridCol w:w="170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259"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i w:val="1"/>
                <w:sz w:val="20"/>
                <w:szCs w:val="20"/>
                <w:rtl w:val="0"/>
              </w:rPr>
              <w:t xml:space="preserve">Identity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See mapping rule n.2.1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n.2.1 above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medical_event_list.diagnosis_certainty = "Exclusion of": populate with 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Populate with lk.voc_icd10_to_standard_lk.concept_id_2 </w:t>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target 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lk.voc_icd10_to_standard_lk.concept_id_2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lk.voc_icd10_to_standard_lk.icd10_code</w:t>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src.action_events.date_of_event</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observation_time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259"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259"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38000276</w:t>
            </w:r>
          </w:p>
        </w:tc>
        <w:tc>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38000276 = ‘Problem list from EMR’</w:t>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value_as_number</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value_as_string</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See mapping rule n.2.1 above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medical_event_list.diagnosis_certainty = "Exclusion of": populate with 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Populate with lk.voc_icd10_to_standard_lk.value_as_concept_id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qualifier_concept_id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unit_concept_id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cdm.provider.provider_id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src.action_events.practice_id=cdm.provider.provider_source_value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w:t>
            </w:r>
            <w:r w:rsidDel="00000000" w:rsidR="00000000" w:rsidRPr="00000000">
              <w:rPr>
                <w:sz w:val="20"/>
                <w:szCs w:val="20"/>
                <w:rtl w:val="0"/>
              </w:rPr>
              <w:t xml:space="preserve">dm.visit_occurrence.visit_occurrence_id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observation_date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n.2.1 above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medical_event_list.diagnosis_certainty = "Exclusion of": populate with 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Populate with lk.voc_icd10_to_standard_lk.concept_id_1 </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source 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lk.voc_icd10_to_standard_lk.concept_id_1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lk.voc_icd10_to_standard_lk.icd10_code</w:t>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unit_source_value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qualifier_source_value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src.medical_event_list.diagnosis_certainty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n.2.1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spacing w:line="240" w:lineRule="auto"/>
        <w:ind w:left="-142" w:right="4" w:firstLine="142"/>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5rzamprdiugf" w:id="31"/>
      <w:bookmarkEnd w:id="31"/>
      <w:r w:rsidDel="00000000" w:rsidR="00000000" w:rsidRPr="00000000">
        <w:rPr>
          <w:rtl w:val="0"/>
        </w:rPr>
        <w:t xml:space="preserve">Rule n.2.2: records from src.action_events (using src.action_events.text)</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src.action_events</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14"/>
        </w:numPr>
        <w:spacing w:after="0" w:line="240" w:lineRule="auto"/>
        <w:ind w:left="1440" w:hanging="360"/>
        <w:contextualSpacing w:val="1"/>
        <w:rPr/>
      </w:pPr>
      <w:r w:rsidDel="00000000" w:rsidR="00000000" w:rsidRPr="00000000">
        <w:rPr>
          <w:rtl w:val="0"/>
        </w:rPr>
        <w:t xml:space="preserve">(src.action_events.patient_id +‘&lt;space&gt;–&lt;space&gt;‘ + src.action_events.practice_id) =cdm.person.person_source_value</w:t>
      </w:r>
    </w:p>
    <w:p w:rsidR="00000000" w:rsidDel="00000000" w:rsidP="00000000" w:rsidRDefault="00000000" w:rsidRPr="00000000">
      <w:pPr>
        <w:widowControl w:val="0"/>
        <w:spacing w:after="0" w:line="240" w:lineRule="auto"/>
        <w:ind w:right="4"/>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src.action_events we populate only records that are associated with patients from cdm.person table. Also, we populate only records that are associated with src.action_events.text that is not equal to</w:t>
      </w:r>
      <w:r w:rsidDel="00000000" w:rsidR="00000000" w:rsidRPr="00000000">
        <w:rPr>
          <w:rtl w:val="0"/>
        </w:rPr>
        <w:t xml:space="preserve"> ‘Integrated Care’</w:t>
      </w:r>
      <w:r w:rsidDel="00000000" w:rsidR="00000000" w:rsidRPr="00000000">
        <w:rPr>
          <w:rtl w:val="0"/>
        </w:rPr>
        <w:t xml:space="preserve">.</w:t>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n.10):</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widowControl w:val="0"/>
        <w:spacing w:after="0" w:line="240" w:lineRule="auto"/>
        <w:ind w:right="4"/>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 (n.2.2) - records from src.action_events (using src.action_events.text)</w:t>
      </w:r>
      <w:r w:rsidDel="00000000" w:rsidR="00000000" w:rsidRPr="00000000">
        <w:rPr>
          <w:rtl w:val="0"/>
        </w:rPr>
      </w:r>
    </w:p>
    <w:tbl>
      <w:tblPr>
        <w:tblStyle w:val="Table26"/>
        <w:bidiVisual w:val="0"/>
        <w:tblW w:w="938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2000"/>
        <w:gridCol w:w="2700"/>
        <w:gridCol w:w="1180"/>
        <w:gridCol w:w="1700"/>
        <w:tblGridChange w:id="0">
          <w:tblGrid>
            <w:gridCol w:w="1800"/>
            <w:gridCol w:w="2000"/>
            <w:gridCol w:w="2700"/>
            <w:gridCol w:w="1180"/>
            <w:gridCol w:w="170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259"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i w:val="1"/>
                <w:sz w:val="20"/>
                <w:szCs w:val="20"/>
                <w:rtl w:val="0"/>
              </w:rPr>
              <w:t xml:space="preserve">Identity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See mapping rule n.2.2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src.action_events.text, src.action_events.specialty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IF src.action_events.text = ‘Sick Leave’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THEN populate with 4073182;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IF src.action_events.text = ‘Hospitalization’</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THEN populate with 4147710;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IF src.action_events.text = ‘Referral’:</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cdm.source_to_concept_map.source_code = src.action_events.specialty and cdm.source_to_concept_map.target_vocabulary_id = ‘SNOMED’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cdm.source_to_concept_map.target_concept_id IS NOT NULL</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THEN Populate with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cdm.source_to_concept_map.target_concept_id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ELSE Populate with </w:t>
            </w:r>
            <w:r w:rsidDel="00000000" w:rsidR="00000000" w:rsidRPr="00000000">
              <w:rPr>
                <w:rtl w:val="0"/>
              </w:rPr>
              <w:t xml:space="preserve">0</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ind w:right="4"/>
              <w:contextualSpacing w:val="0"/>
            </w:pPr>
            <w:r w:rsidDel="00000000" w:rsidR="00000000" w:rsidRPr="00000000">
              <w:rPr>
                <w:sz w:val="20"/>
                <w:szCs w:val="20"/>
                <w:rtl w:val="0"/>
              </w:rPr>
              <w:t xml:space="preserve">4073182 = ‘On sick leave from work’;</w:t>
            </w:r>
          </w:p>
          <w:p w:rsidR="00000000" w:rsidDel="00000000" w:rsidP="00000000" w:rsidRDefault="00000000" w:rsidRPr="00000000">
            <w:pPr>
              <w:spacing w:after="0" w:line="240" w:lineRule="auto"/>
              <w:ind w:right="4"/>
              <w:contextualSpacing w:val="0"/>
            </w:pPr>
            <w:r w:rsidDel="00000000" w:rsidR="00000000" w:rsidRPr="00000000">
              <w:rPr>
                <w:sz w:val="20"/>
                <w:szCs w:val="20"/>
                <w:rtl w:val="0"/>
              </w:rPr>
              <w:t xml:space="preserve">4147710 = ‘Referral to hospit</w:t>
            </w:r>
            <w:r w:rsidDel="00000000" w:rsidR="00000000" w:rsidRPr="00000000">
              <w:rPr>
                <w:sz w:val="20"/>
                <w:szCs w:val="20"/>
                <w:rtl w:val="0"/>
              </w:rPr>
              <w:t xml:space="preserve">al’</w:t>
            </w:r>
            <w:r w:rsidDel="00000000" w:rsidR="00000000" w:rsidRPr="00000000">
              <w:rPr>
                <w:sz w:val="20"/>
                <w:szCs w:val="20"/>
                <w:rtl w:val="0"/>
              </w:rPr>
              <w:t xml:space="preserve">,</w:t>
            </w:r>
          </w:p>
          <w:p w:rsidR="00000000" w:rsidDel="00000000" w:rsidP="00000000" w:rsidRDefault="00000000" w:rsidRPr="00000000">
            <w:pPr>
              <w:spacing w:after="0" w:line="240" w:lineRule="auto"/>
              <w:ind w:right="4"/>
              <w:contextualSpacing w:val="0"/>
            </w:pPr>
            <w:r w:rsidDel="00000000" w:rsidR="00000000" w:rsidRPr="00000000">
              <w:rPr>
                <w:sz w:val="20"/>
                <w:szCs w:val="20"/>
                <w:rtl w:val="0"/>
              </w:rPr>
              <w:t xml:space="preserve">See </w:t>
            </w:r>
            <w:hyperlink w:anchor="_gb0fbxa99yk3">
              <w:r w:rsidDel="00000000" w:rsidR="00000000" w:rsidRPr="00000000">
                <w:rPr>
                  <w:color w:val="1155cc"/>
                  <w:sz w:val="20"/>
                  <w:szCs w:val="20"/>
                  <w:u w:val="single"/>
                  <w:rtl w:val="0"/>
                </w:rPr>
                <w:t xml:space="preserve">Appendix B: 4.4 Referral Mapping</w:t>
              </w:r>
            </w:hyperlink>
            <w:r w:rsidDel="00000000" w:rsidR="00000000" w:rsidRPr="00000000">
              <w:rPr>
                <w:sz w:val="20"/>
                <w:szCs w:val="20"/>
                <w:rtl w:val="0"/>
              </w:rPr>
              <w:t xml:space="preserve">)</w:t>
            </w: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src.action_events.date_of_event</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observation_time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259"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259"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38000275 </w:t>
            </w:r>
          </w:p>
        </w:tc>
        <w:tc>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38000275 =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‘EMR order list entry’</w:t>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value_as_number</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value_as_string</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qualifier_concept_id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unit_concept_id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cdm.provider.provider_id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src.action_events.practice_id=cdm.provider.provider_source_value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w:t>
            </w:r>
            <w:r w:rsidDel="00000000" w:rsidR="00000000" w:rsidRPr="00000000">
              <w:rPr>
                <w:sz w:val="20"/>
                <w:szCs w:val="20"/>
                <w:rtl w:val="0"/>
              </w:rPr>
              <w:t xml:space="preserve">dm.visit_occurrence.visit_occurrence_id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observation_date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src.action_events.text, src.action_events.specialty</w:t>
            </w:r>
          </w:p>
          <w:p w:rsidR="00000000" w:rsidDel="00000000" w:rsidP="00000000" w:rsidRDefault="00000000" w:rsidRPr="00000000">
            <w:pPr>
              <w:spacing w:after="160" w:line="259"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IF src.action_events.text = 'Referral':</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IF src.action_events.specialty IS NULL</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THEN Populate with src.action_events.text</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ELSE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Populate with with combination of</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src.action_events.text and action_events.specialty fields, using  ‘&lt;space&gt;–&lt;space&gt;‘  delimiter between values</w:t>
            </w:r>
          </w:p>
          <w:p w:rsidR="00000000" w:rsidDel="00000000" w:rsidP="00000000" w:rsidRDefault="00000000" w:rsidRPr="00000000">
            <w:pPr>
              <w:spacing w:after="160" w:line="259" w:lineRule="auto"/>
              <w:contextualSpacing w:val="0"/>
            </w:pPr>
            <w:r w:rsidDel="00000000" w:rsidR="00000000" w:rsidRPr="00000000">
              <w:rPr>
                <w:b w:val="1"/>
                <w:sz w:val="20"/>
                <w:szCs w:val="20"/>
                <w:rtl w:val="0"/>
              </w:rPr>
              <w:t xml:space="preserve">For all other values from src.action_events.text:</w:t>
            </w:r>
            <w:r w:rsidDel="00000000" w:rsidR="00000000" w:rsidRPr="00000000">
              <w:rPr>
                <w:sz w:val="20"/>
                <w:szCs w:val="20"/>
                <w:rtl w:val="0"/>
              </w:rPr>
              <w:t xml:space="preserve"> Populate with src.action_events.text</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unit_source_value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qualifier_source_value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spacing w:line="240" w:lineRule="auto"/>
        <w:ind w:left="-142" w:right="4"/>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um6zoe3oyt2r" w:id="32"/>
      <w:bookmarkEnd w:id="32"/>
      <w:r w:rsidDel="00000000" w:rsidR="00000000" w:rsidRPr="00000000">
        <w:rPr>
          <w:rtl w:val="0"/>
        </w:rPr>
        <w:t xml:space="preserve">Rule n.3: records from src.problem_events</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src.problem_events</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14"/>
        </w:numPr>
        <w:spacing w:after="0" w:line="240" w:lineRule="auto"/>
        <w:ind w:left="1440" w:hanging="360"/>
        <w:contextualSpacing w:val="1"/>
        <w:rPr/>
      </w:pPr>
      <w:r w:rsidDel="00000000" w:rsidR="00000000" w:rsidRPr="00000000">
        <w:rPr>
          <w:rtl w:val="0"/>
        </w:rPr>
        <w:t xml:space="preserve">(src.problem_events.patient_id +‘&lt;space&gt;–&lt;space&gt;‘ + src.problem_events.practice_id) =cdm.person.person_source_value</w:t>
      </w:r>
    </w:p>
    <w:p w:rsidR="00000000" w:rsidDel="00000000" w:rsidP="00000000" w:rsidRDefault="00000000" w:rsidRPr="00000000">
      <w:pPr>
        <w:numPr>
          <w:ilvl w:val="0"/>
          <w:numId w:val="14"/>
        </w:numPr>
        <w:spacing w:after="0" w:lineRule="auto"/>
        <w:ind w:left="720" w:hanging="360"/>
        <w:contextualSpacing w:val="1"/>
        <w:rPr/>
      </w:pPr>
      <w:r w:rsidDel="00000000" w:rsidR="00000000" w:rsidRPr="00000000">
        <w:rPr>
          <w:rtl w:val="0"/>
        </w:rPr>
        <w:t xml:space="preserve">src.medical_event_list</w:t>
      </w:r>
    </w:p>
    <w:p w:rsidR="00000000" w:rsidDel="00000000" w:rsidP="00000000" w:rsidRDefault="00000000" w:rsidRPr="00000000">
      <w:pPr>
        <w:numPr>
          <w:ilvl w:val="1"/>
          <w:numId w:val="14"/>
        </w:numPr>
        <w:spacing w:after="0" w:lineRule="auto"/>
        <w:ind w:left="1440" w:hanging="360"/>
        <w:contextualSpacing w:val="1"/>
        <w:rPr/>
      </w:pPr>
      <w:r w:rsidDel="00000000" w:rsidR="00000000" w:rsidRPr="00000000">
        <w:rPr>
          <w:rtl w:val="0"/>
        </w:rPr>
        <w:t xml:space="preserve">src.problem_events.problem_id = src.medical_event_list.medical_event_list_id</w:t>
      </w:r>
    </w:p>
    <w:p w:rsidR="00000000" w:rsidDel="00000000" w:rsidP="00000000" w:rsidRDefault="00000000" w:rsidRPr="00000000">
      <w:pPr>
        <w:numPr>
          <w:ilvl w:val="0"/>
          <w:numId w:val="14"/>
        </w:numPr>
        <w:spacing w:after="0" w:lineRule="auto"/>
        <w:ind w:left="720" w:hanging="360"/>
        <w:contextualSpacing w:val="1"/>
        <w:rPr/>
      </w:pPr>
      <w:hyperlink w:anchor="_x9ng4228foen">
        <w:r w:rsidDel="00000000" w:rsidR="00000000" w:rsidRPr="00000000">
          <w:rPr>
            <w:color w:val="1155cc"/>
            <w:u w:val="single"/>
            <w:rtl w:val="0"/>
          </w:rPr>
          <w:t xml:space="preserve">lk.voc_icd10_to_standard_lk</w:t>
        </w:r>
      </w:hyperlink>
      <w:r w:rsidDel="00000000" w:rsidR="00000000" w:rsidRPr="00000000">
        <w:rPr>
          <w:rtl w:val="0"/>
        </w:rPr>
      </w:r>
    </w:p>
    <w:p w:rsidR="00000000" w:rsidDel="00000000" w:rsidP="00000000" w:rsidRDefault="00000000" w:rsidRPr="00000000">
      <w:pPr>
        <w:numPr>
          <w:ilvl w:val="1"/>
          <w:numId w:val="14"/>
        </w:numPr>
        <w:spacing w:after="0" w:lineRule="auto"/>
        <w:ind w:left="1440" w:hanging="360"/>
        <w:contextualSpacing w:val="1"/>
        <w:rPr/>
      </w:pPr>
      <w:r w:rsidDel="00000000" w:rsidR="00000000" w:rsidRPr="00000000">
        <w:rPr>
          <w:rtl w:val="0"/>
        </w:rPr>
        <w:t xml:space="preserve">src.medical_event_list.medical_event_list_id=lk.voc_icd10_to_standard_lk.medical_event_list_id</w:t>
      </w:r>
    </w:p>
    <w:p w:rsidR="00000000" w:rsidDel="00000000" w:rsidP="00000000" w:rsidRDefault="00000000" w:rsidRPr="00000000">
      <w:pPr>
        <w:contextualSpacing w:val="0"/>
      </w:pPr>
      <w:r w:rsidDel="00000000" w:rsidR="00000000" w:rsidRPr="00000000">
        <w:rPr>
          <w:rtl w:val="0"/>
        </w:rPr>
        <w:t xml:space="preserve">From src.problem_events we populate only records that are associated with patients from cdm.person table. </w:t>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n.3, 5, 9 and 10):</w:t>
      </w:r>
    </w:p>
    <w:p w:rsidR="00000000" w:rsidDel="00000000" w:rsidP="00000000" w:rsidRDefault="00000000" w:rsidRPr="00000000">
      <w:pPr>
        <w:spacing w:after="0" w:lineRule="auto"/>
        <w:contextualSpacing w:val="0"/>
      </w:pPr>
      <w:r w:rsidDel="00000000" w:rsidR="00000000" w:rsidRPr="00000000">
        <w:rPr>
          <w:rtl w:val="0"/>
        </w:rPr>
        <w:t xml:space="preserve">3. populating records from source tables according to corresponding domain_id (‘Observation’ , ‘Spec Anatomic Site’)</w:t>
      </w:r>
    </w:p>
    <w:p w:rsidR="00000000" w:rsidDel="00000000" w:rsidP="00000000" w:rsidRDefault="00000000" w:rsidRPr="00000000">
      <w:pPr>
        <w:spacing w:after="0" w:line="276" w:lineRule="auto"/>
        <w:contextualSpacing w:val="0"/>
      </w:pPr>
      <w:r w:rsidDel="00000000" w:rsidR="00000000" w:rsidRPr="00000000">
        <w:rPr>
          <w:rtl w:val="0"/>
        </w:rPr>
        <w:t xml:space="preserve">5. rule about diagnosis_certainty (populate also records that are associated with src.medical_event_list.diagnosis_certainty = ’Exclusion of’, regardless of domain of corresponding concept)</w:t>
      </w:r>
    </w:p>
    <w:p w:rsidR="00000000" w:rsidDel="00000000" w:rsidP="00000000" w:rsidRDefault="00000000" w:rsidRPr="00000000">
      <w:pPr>
        <w:spacing w:after="0" w:line="276" w:lineRule="auto"/>
        <w:contextualSpacing w:val="0"/>
      </w:pPr>
      <w:r w:rsidDel="00000000" w:rsidR="00000000" w:rsidRPr="00000000">
        <w:rPr>
          <w:rtl w:val="0"/>
        </w:rPr>
        <w:t xml:space="preserve">9. not populating from source tables records associated with ICD10 codes (src.medical_event_list.icd10_4_code OR src.medical_event_list.icd10_3_code) from ‘Death list’ </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 (n.3) - records from src.problem_events</w:t>
      </w:r>
      <w:r w:rsidDel="00000000" w:rsidR="00000000" w:rsidRPr="00000000">
        <w:rPr>
          <w:rtl w:val="0"/>
        </w:rPr>
      </w:r>
    </w:p>
    <w:tbl>
      <w:tblPr>
        <w:tblStyle w:val="Table27"/>
        <w:bidiVisual w:val="0"/>
        <w:tblW w:w="938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2000"/>
        <w:gridCol w:w="2700"/>
        <w:gridCol w:w="1180"/>
        <w:gridCol w:w="1700"/>
        <w:tblGridChange w:id="0">
          <w:tblGrid>
            <w:gridCol w:w="1800"/>
            <w:gridCol w:w="2000"/>
            <w:gridCol w:w="2700"/>
            <w:gridCol w:w="1180"/>
            <w:gridCol w:w="170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259"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i w:val="1"/>
                <w:sz w:val="20"/>
                <w:szCs w:val="20"/>
                <w:rtl w:val="0"/>
              </w:rPr>
              <w:t xml:space="preserve">Identity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See mapping rule n.3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n.3 above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medical_event_list.diagnosis_certainty = "Exclusion of": populate with 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Populate with lk.voc_icd10_to_standard_lk.concept_id_2 </w:t>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target 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lk.voc_icd10_to_standard_lk.concept_id_2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lk.voc_icd10_to_standard_lk.icd10_code</w:t>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src.problem_events.date_of_event</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observation_time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59" w:lineRule="auto"/>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259"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259"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38000276</w:t>
            </w:r>
          </w:p>
        </w:tc>
        <w:tc>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38000276 = ‘Problem list from EMR’</w:t>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value_as_number</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value_as_string</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See mapping rule n.3 above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medical_event_list.diagnosis_certainty = "Exclusion of": populate with 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Populate with lk.voc_icd10_to_standard_lk.value_as_concept_id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qualifier_concept_id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unit_concept_id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cdm.provider.provider_id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src.problem_events.practice_id=cdm.provider.provider_source_value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w:t>
            </w:r>
            <w:r w:rsidDel="00000000" w:rsidR="00000000" w:rsidRPr="00000000">
              <w:rPr>
                <w:sz w:val="20"/>
                <w:szCs w:val="20"/>
                <w:rtl w:val="0"/>
              </w:rPr>
              <w:t xml:space="preserve">dm.visit_occurrence.visit_occurrence_id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observation_date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observation_source_concept_id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n.3 above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medical_event_list.diagnosis_certainty = "Exclusion of": populate with 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ELSE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Populate with lk.voc_icd10_to_standard_lk.concept_id_1 </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source 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lk.voc_icd10_to_standard_lk.concept_id_1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lk.voc_icd10_to_standard_lk.icd10_code</w:t>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unit_source_value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qualifier_source_value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src.medical_event_list.diagnosis_certainty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n.3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spacing w:after="0" w:line="259" w:lineRule="auto"/>
        <w:contextualSpacing w:val="0"/>
      </w:pPr>
      <w:r w:rsidDel="00000000" w:rsidR="00000000" w:rsidRPr="00000000">
        <w:rPr>
          <w:rtl w:val="0"/>
        </w:rPr>
      </w:r>
    </w:p>
    <w:p w:rsidR="00000000" w:rsidDel="00000000" w:rsidP="00000000" w:rsidRDefault="00000000" w:rsidRPr="00000000">
      <w:pPr>
        <w:pStyle w:val="Heading3"/>
        <w:numPr>
          <w:ilvl w:val="2"/>
          <w:numId w:val="9"/>
        </w:numPr>
        <w:ind w:left="0" w:hanging="431.9999999999999"/>
        <w:contextualSpacing w:val="1"/>
        <w:rPr>
          <w:rFonts w:ascii="Arial" w:cs="Arial" w:eastAsia="Arial" w:hAnsi="Arial"/>
          <w:b w:val="1"/>
          <w:smallCaps w:val="0"/>
          <w:color w:val="000000"/>
        </w:rPr>
      </w:pPr>
      <w:bookmarkStart w:colFirst="0" w:colLast="0" w:name="_2bn6wsx" w:id="33"/>
      <w:bookmarkEnd w:id="33"/>
      <w:r w:rsidDel="00000000" w:rsidR="00000000" w:rsidRPr="00000000">
        <w:rPr>
          <w:smallCaps w:val="0"/>
          <w:rtl w:val="0"/>
        </w:rPr>
        <w:t xml:space="preserve">Table Name: MEASUREMENT</w:t>
      </w:r>
      <w:r w:rsidDel="00000000" w:rsidR="00000000" w:rsidRPr="00000000">
        <w:rPr>
          <w:rtl w:val="0"/>
        </w:rPr>
      </w:r>
    </w:p>
    <w:p w:rsidR="00000000" w:rsidDel="00000000" w:rsidP="00000000" w:rsidRDefault="00000000" w:rsidRPr="00000000">
      <w:pPr>
        <w:widowControl w:val="0"/>
        <w:spacing w:after="0" w:line="240" w:lineRule="auto"/>
        <w:ind w:right="4"/>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MEASUREMENT table contains records of Measurement, i.e. structured values (numerical or categorical) obtained through systematic and standardized examination or testing of a Person or Person's sample. The MEASUREMENT table contains both orders and results of such Measurements as laboratory tests, vital signs, quantitative findings from pathology reports, etc.</w:t>
      </w:r>
    </w:p>
    <w:p w:rsidR="00000000" w:rsidDel="00000000" w:rsidP="00000000" w:rsidRDefault="00000000" w:rsidRPr="00000000">
      <w:pPr>
        <w:contextualSpacing w:val="0"/>
      </w:pPr>
      <w:r w:rsidDel="00000000" w:rsidR="00000000" w:rsidRPr="00000000">
        <w:rPr>
          <w:rtl w:val="0"/>
        </w:rPr>
        <w:t xml:space="preserve">Measurements differ from Observations in that they require a standardized test or some other activity to generate a quantitative or qualitative result.</w:t>
      </w:r>
    </w:p>
    <w:p w:rsidR="00000000" w:rsidDel="00000000" w:rsidP="00000000" w:rsidRDefault="00000000" w:rsidRPr="00000000">
      <w:pPr>
        <w:contextualSpacing w:val="0"/>
      </w:pPr>
      <w:r w:rsidDel="00000000" w:rsidR="00000000" w:rsidRPr="00000000">
        <w:rPr>
          <w:rtl w:val="0"/>
        </w:rPr>
        <w:t xml:space="preserve">Observations differ from Measurements in that they do not require a standardized test or some other activity to generate clinical fact. Typical observations are medical history, family history, the stated need for certain treatment, social circumstances, lifestyle choices, healthcare utilization patterns, etc. If the generation clinical fact requires a standardized testing such as lab testing or imaging and </w:t>
      </w:r>
      <w:r w:rsidDel="00000000" w:rsidR="00000000" w:rsidRPr="00000000">
        <w:rPr>
          <w:rtl w:val="0"/>
        </w:rPr>
        <w:t xml:space="preserve">leads</w:t>
      </w:r>
      <w:r w:rsidDel="00000000" w:rsidR="00000000" w:rsidRPr="00000000">
        <w:rPr>
          <w:rtl w:val="0"/>
        </w:rPr>
        <w:t xml:space="preserve"> to a standardized result, the data item is recorded in the MEASUREMENT table. If the clinical fact observed determines a sign, symptom, diagnosis of a disease or other medical condition, it is recorded in the CONDITION_OCCURRENCE table.</w:t>
      </w:r>
    </w:p>
    <w:p w:rsidR="00000000" w:rsidDel="00000000" w:rsidP="00000000" w:rsidRDefault="00000000" w:rsidRPr="00000000">
      <w:pPr>
        <w:widowControl w:val="0"/>
        <w:spacing w:after="0" w:line="240" w:lineRule="auto"/>
        <w:ind w:right="4"/>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Mapping rules</w:t>
      </w:r>
      <w:r w:rsidDel="00000000" w:rsidR="00000000" w:rsidRPr="00000000">
        <w:rPr>
          <w:rtl w:val="0"/>
        </w:rPr>
      </w:r>
    </w:p>
    <w:p w:rsidR="00000000" w:rsidDel="00000000" w:rsidP="00000000" w:rsidRDefault="00000000" w:rsidRPr="00000000">
      <w:pPr>
        <w:pStyle w:val="Heading5"/>
        <w:contextualSpacing w:val="0"/>
      </w:pPr>
      <w:bookmarkStart w:colFirst="0" w:colLast="0" w:name="_xyarxf4vzhzv" w:id="34"/>
      <w:bookmarkEnd w:id="34"/>
      <w:r w:rsidDel="00000000" w:rsidR="00000000" w:rsidRPr="00000000">
        <w:rPr>
          <w:rtl w:val="0"/>
        </w:rPr>
        <w:t xml:space="preserve">Rule n.1: records from src.prescription_events</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b w:val="0"/>
        </w:rPr>
      </w:pPr>
      <w:r w:rsidDel="00000000" w:rsidR="00000000" w:rsidRPr="00000000">
        <w:rPr>
          <w:rtl w:val="0"/>
        </w:rPr>
        <w:t xml:space="preserve">src.prescription_events</w:t>
      </w:r>
    </w:p>
    <w:p w:rsidR="00000000" w:rsidDel="00000000" w:rsidP="00000000" w:rsidRDefault="00000000" w:rsidRPr="00000000">
      <w:pPr>
        <w:numPr>
          <w:ilvl w:val="0"/>
          <w:numId w:val="14"/>
        </w:numPr>
        <w:spacing w:after="160" w:line="259" w:lineRule="auto"/>
        <w:ind w:left="720" w:hanging="360"/>
        <w:contextualSpacing w:val="1"/>
        <w:rPr>
          <w:b w:val="0"/>
        </w:rPr>
      </w:pPr>
      <w:r w:rsidDel="00000000" w:rsidR="00000000" w:rsidRPr="00000000">
        <w:rPr>
          <w:rtl w:val="0"/>
        </w:rPr>
        <w:t xml:space="preserve">cdm.person</w:t>
      </w:r>
    </w:p>
    <w:p w:rsidR="00000000" w:rsidDel="00000000" w:rsidP="00000000" w:rsidRDefault="00000000" w:rsidRPr="00000000">
      <w:pPr>
        <w:numPr>
          <w:ilvl w:val="1"/>
          <w:numId w:val="14"/>
        </w:numPr>
        <w:spacing w:after="0" w:line="240" w:lineRule="auto"/>
        <w:ind w:left="1440" w:hanging="360"/>
        <w:contextualSpacing w:val="1"/>
        <w:rPr>
          <w:b w:val="0"/>
        </w:rPr>
      </w:pPr>
      <w:r w:rsidDel="00000000" w:rsidR="00000000" w:rsidRPr="00000000">
        <w:rPr>
          <w:rtl w:val="0"/>
        </w:rPr>
        <w:t xml:space="preserve">(src.prescription_events.patient_id +‘&lt;space&gt;–&lt;space&gt;‘ + src.prescription_events.practice_id) =cdm.person.person_source_value</w:t>
      </w:r>
    </w:p>
    <w:p w:rsidR="00000000" w:rsidDel="00000000" w:rsidP="00000000" w:rsidRDefault="00000000" w:rsidRPr="00000000">
      <w:pPr>
        <w:numPr>
          <w:ilvl w:val="0"/>
          <w:numId w:val="14"/>
        </w:numPr>
        <w:spacing w:after="0" w:lineRule="auto"/>
        <w:ind w:left="720" w:hanging="360"/>
        <w:contextualSpacing w:val="1"/>
        <w:rPr>
          <w:b w:val="0"/>
        </w:rPr>
      </w:pPr>
      <w:r w:rsidDel="00000000" w:rsidR="00000000" w:rsidRPr="00000000">
        <w:rPr>
          <w:rtl w:val="0"/>
        </w:rPr>
        <w:t xml:space="preserve">src.medical_event_list</w:t>
      </w:r>
    </w:p>
    <w:p w:rsidR="00000000" w:rsidDel="00000000" w:rsidP="00000000" w:rsidRDefault="00000000" w:rsidRPr="00000000">
      <w:pPr>
        <w:numPr>
          <w:ilvl w:val="1"/>
          <w:numId w:val="14"/>
        </w:numPr>
        <w:spacing w:after="0" w:lineRule="auto"/>
        <w:ind w:left="1440" w:hanging="360"/>
        <w:contextualSpacing w:val="1"/>
        <w:rPr>
          <w:b w:val="0"/>
        </w:rPr>
      </w:pPr>
      <w:r w:rsidDel="00000000" w:rsidR="00000000" w:rsidRPr="00000000">
        <w:rPr>
          <w:rtl w:val="0"/>
        </w:rPr>
        <w:t xml:space="preserve">src.prescription_events.problem_id = src.medical_event_list.medical_event_list_id</w:t>
      </w:r>
    </w:p>
    <w:p w:rsidR="00000000" w:rsidDel="00000000" w:rsidP="00000000" w:rsidRDefault="00000000" w:rsidRPr="00000000">
      <w:pPr>
        <w:numPr>
          <w:ilvl w:val="0"/>
          <w:numId w:val="14"/>
        </w:numPr>
        <w:spacing w:after="0" w:lineRule="auto"/>
        <w:ind w:left="720" w:hanging="360"/>
        <w:contextualSpacing w:val="1"/>
        <w:rPr>
          <w:b w:val="0"/>
        </w:rPr>
      </w:pPr>
      <w:hyperlink w:anchor="_x9ng4228foen">
        <w:r w:rsidDel="00000000" w:rsidR="00000000" w:rsidRPr="00000000">
          <w:rPr>
            <w:color w:val="1155cc"/>
            <w:u w:val="single"/>
            <w:rtl w:val="0"/>
          </w:rPr>
          <w:t xml:space="preserve">lk.voc_icd10_to_standard_lk</w:t>
        </w:r>
      </w:hyperlink>
      <w:r w:rsidDel="00000000" w:rsidR="00000000" w:rsidRPr="00000000">
        <w:rPr>
          <w:rtl w:val="0"/>
        </w:rPr>
      </w:r>
    </w:p>
    <w:p w:rsidR="00000000" w:rsidDel="00000000" w:rsidP="00000000" w:rsidRDefault="00000000" w:rsidRPr="00000000">
      <w:pPr>
        <w:numPr>
          <w:ilvl w:val="1"/>
          <w:numId w:val="14"/>
        </w:numPr>
        <w:spacing w:after="0" w:lineRule="auto"/>
        <w:ind w:left="1440" w:hanging="360"/>
        <w:contextualSpacing w:val="1"/>
        <w:rPr>
          <w:b w:val="0"/>
        </w:rPr>
      </w:pPr>
      <w:r w:rsidDel="00000000" w:rsidR="00000000" w:rsidRPr="00000000">
        <w:rPr>
          <w:rtl w:val="0"/>
        </w:rPr>
        <w:t xml:space="preserve">src.medical_event_list.medical_event_list_id=lk.voc_icd10_to_standard_lk.medical_event_list_id</w:t>
      </w:r>
    </w:p>
    <w:p w:rsidR="00000000" w:rsidDel="00000000" w:rsidP="00000000" w:rsidRDefault="00000000" w:rsidRPr="00000000">
      <w:pPr>
        <w:contextualSpacing w:val="0"/>
      </w:pPr>
      <w:r w:rsidDel="00000000" w:rsidR="00000000" w:rsidRPr="00000000">
        <w:rPr>
          <w:rtl w:val="0"/>
        </w:rPr>
        <w:t xml:space="preserve">From src.prescription_events we populate only records that are associated with patients from cdm.person table. </w:t>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n.3, 5, 10):</w:t>
      </w:r>
    </w:p>
    <w:p w:rsidR="00000000" w:rsidDel="00000000" w:rsidP="00000000" w:rsidRDefault="00000000" w:rsidRPr="00000000">
      <w:pPr>
        <w:spacing w:after="0" w:lineRule="auto"/>
        <w:contextualSpacing w:val="0"/>
      </w:pPr>
      <w:r w:rsidDel="00000000" w:rsidR="00000000" w:rsidRPr="00000000">
        <w:rPr>
          <w:rtl w:val="0"/>
        </w:rPr>
        <w:t xml:space="preserve">3. populating records from source tables according to corresponding domain_id </w:t>
      </w:r>
    </w:p>
    <w:p w:rsidR="00000000" w:rsidDel="00000000" w:rsidP="00000000" w:rsidRDefault="00000000" w:rsidRPr="00000000">
      <w:pPr>
        <w:spacing w:after="0" w:line="276" w:lineRule="auto"/>
        <w:contextualSpacing w:val="0"/>
      </w:pPr>
      <w:r w:rsidDel="00000000" w:rsidR="00000000" w:rsidRPr="00000000">
        <w:rPr>
          <w:rtl w:val="0"/>
        </w:rPr>
        <w:t xml:space="preserve">5. rule about diagnosis_certainty (populate only records that are not associated with src.medical_event_list.diagnosis_certainty = ’Exclusion of’)</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 (n.1) - records from src.prescription_events</w:t>
      </w:r>
    </w:p>
    <w:tbl>
      <w:tblPr>
        <w:tblStyle w:val="Table28"/>
        <w:bidiVisual w:val="0"/>
        <w:tblW w:w="9340.0" w:type="dxa"/>
        <w:jc w:val="left"/>
        <w:tblInd w:w="-115.0" w:type="dxa"/>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000"/>
      </w:tblPr>
      <w:tblGrid>
        <w:gridCol w:w="2240"/>
        <w:gridCol w:w="2020"/>
        <w:gridCol w:w="1780"/>
        <w:gridCol w:w="1260"/>
        <w:gridCol w:w="2040"/>
        <w:tblGridChange w:id="0">
          <w:tblGrid>
            <w:gridCol w:w="2240"/>
            <w:gridCol w:w="2020"/>
            <w:gridCol w:w="1780"/>
            <w:gridCol w:w="1260"/>
            <w:gridCol w:w="2040"/>
          </w:tblGrid>
        </w:tblGridChange>
      </w:tblGrid>
      <w:tr>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eeeeee"/>
                <w:sz w:val="20"/>
                <w:szCs w:val="20"/>
                <w:rtl w:val="0"/>
              </w:rPr>
              <w:t xml:space="preserve">Destination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eeeeee"/>
                <w:sz w:val="20"/>
                <w:szCs w:val="20"/>
                <w:rtl w:val="0"/>
              </w:rPr>
              <w:t xml:space="preserve">Source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Applied Rule</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Required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Comment</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Identity</w:t>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n.1 above</w:t>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n.1 above</w:t>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target 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lk.voc_icd10_to_standard_lk.concept_id_2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lk.voc_icd10_to_standard_lk.icd10_code</w:t>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src.prescription_events.date_of_event</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measurement_time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4" w:val="single"/>
              <w:left w:color="000000" w:space="0" w:sz="6" w:val="single"/>
              <w:bottom w:color="000000" w:space="0" w:sz="4" w:val="single"/>
              <w:right w:color="000000" w:space="0" w:sz="6" w:val="single"/>
            </w:tcBorders>
            <w:shd w:fill="ffffff"/>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measurement_type_concept_id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44818701 </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44818701 = ‘From physical examination’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operator_concept_id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value_as_number</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value_as_concept_id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lk.voc_icd10_to_standard_lk.value_as_concept_id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unit_concept_id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range_low</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range_high</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w:t>
            </w:r>
            <w:r w:rsidDel="00000000" w:rsidR="00000000" w:rsidRPr="00000000">
              <w:rPr>
                <w:sz w:val="20"/>
                <w:szCs w:val="20"/>
                <w:rtl w:val="0"/>
              </w:rPr>
              <w:t xml:space="preserve">provider.provider_id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src.prescription_events.practice_id=cdm.provider.provider_source_value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visit_occurrence_id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measurement_date </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measurement_source_concept_id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source 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lk.voc_icd10_to_standard_lk.concept_id_1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lk.voc_icd10_to_standard_lk.icd10_code</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unit_source_value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src.medical_event_list.diagnosis_certainty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spacing w:line="240" w:lineRule="auto"/>
        <w:ind w:right="4"/>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3sbjp6wh3lxg" w:id="35"/>
      <w:bookmarkEnd w:id="35"/>
      <w:r w:rsidDel="00000000" w:rsidR="00000000" w:rsidRPr="00000000">
        <w:rPr>
          <w:rtl w:val="0"/>
        </w:rPr>
        <w:t xml:space="preserve">Rule n.2: records from src.action_events</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b w:val="0"/>
        </w:rPr>
      </w:pPr>
      <w:r w:rsidDel="00000000" w:rsidR="00000000" w:rsidRPr="00000000">
        <w:rPr>
          <w:rtl w:val="0"/>
        </w:rPr>
        <w:t xml:space="preserve">src.action_events</w:t>
      </w:r>
    </w:p>
    <w:p w:rsidR="00000000" w:rsidDel="00000000" w:rsidP="00000000" w:rsidRDefault="00000000" w:rsidRPr="00000000">
      <w:pPr>
        <w:numPr>
          <w:ilvl w:val="0"/>
          <w:numId w:val="14"/>
        </w:numPr>
        <w:spacing w:after="160" w:line="259" w:lineRule="auto"/>
        <w:ind w:left="720" w:hanging="360"/>
        <w:contextualSpacing w:val="1"/>
        <w:rPr>
          <w:b w:val="0"/>
        </w:rPr>
      </w:pPr>
      <w:r w:rsidDel="00000000" w:rsidR="00000000" w:rsidRPr="00000000">
        <w:rPr>
          <w:rtl w:val="0"/>
        </w:rPr>
        <w:t xml:space="preserve">cdm.person</w:t>
      </w:r>
    </w:p>
    <w:p w:rsidR="00000000" w:rsidDel="00000000" w:rsidP="00000000" w:rsidRDefault="00000000" w:rsidRPr="00000000">
      <w:pPr>
        <w:numPr>
          <w:ilvl w:val="1"/>
          <w:numId w:val="14"/>
        </w:numPr>
        <w:spacing w:after="0" w:line="240" w:lineRule="auto"/>
        <w:ind w:left="1440" w:hanging="360"/>
        <w:contextualSpacing w:val="1"/>
        <w:rPr>
          <w:b w:val="0"/>
        </w:rPr>
      </w:pPr>
      <w:r w:rsidDel="00000000" w:rsidR="00000000" w:rsidRPr="00000000">
        <w:rPr>
          <w:rtl w:val="0"/>
        </w:rPr>
        <w:t xml:space="preserve">(src.action_events.patient_id +‘&lt;space&gt;–&lt;space&gt;‘ + src.action_events.practice_id) =cdm.person.person_source_value</w:t>
      </w:r>
    </w:p>
    <w:p w:rsidR="00000000" w:rsidDel="00000000" w:rsidP="00000000" w:rsidRDefault="00000000" w:rsidRPr="00000000">
      <w:pPr>
        <w:numPr>
          <w:ilvl w:val="0"/>
          <w:numId w:val="14"/>
        </w:numPr>
        <w:spacing w:after="0" w:lineRule="auto"/>
        <w:ind w:left="720" w:hanging="360"/>
        <w:contextualSpacing w:val="1"/>
        <w:rPr>
          <w:b w:val="0"/>
        </w:rPr>
      </w:pPr>
      <w:r w:rsidDel="00000000" w:rsidR="00000000" w:rsidRPr="00000000">
        <w:rPr>
          <w:rtl w:val="0"/>
        </w:rPr>
        <w:t xml:space="preserve">src.medical_event_list</w:t>
      </w:r>
    </w:p>
    <w:p w:rsidR="00000000" w:rsidDel="00000000" w:rsidP="00000000" w:rsidRDefault="00000000" w:rsidRPr="00000000">
      <w:pPr>
        <w:numPr>
          <w:ilvl w:val="1"/>
          <w:numId w:val="14"/>
        </w:numPr>
        <w:spacing w:after="0" w:lineRule="auto"/>
        <w:ind w:left="1440" w:hanging="360"/>
        <w:contextualSpacing w:val="1"/>
        <w:rPr>
          <w:b w:val="0"/>
        </w:rPr>
      </w:pPr>
      <w:r w:rsidDel="00000000" w:rsidR="00000000" w:rsidRPr="00000000">
        <w:rPr>
          <w:rtl w:val="0"/>
        </w:rPr>
        <w:t xml:space="preserve">src.action_events.problem_id = src.medical_event_list.medical_event_list_id</w:t>
      </w:r>
    </w:p>
    <w:p w:rsidR="00000000" w:rsidDel="00000000" w:rsidP="00000000" w:rsidRDefault="00000000" w:rsidRPr="00000000">
      <w:pPr>
        <w:numPr>
          <w:ilvl w:val="0"/>
          <w:numId w:val="14"/>
        </w:numPr>
        <w:spacing w:after="0" w:lineRule="auto"/>
        <w:ind w:left="720" w:hanging="360"/>
        <w:contextualSpacing w:val="1"/>
        <w:rPr>
          <w:b w:val="0"/>
        </w:rPr>
      </w:pPr>
      <w:hyperlink w:anchor="_x9ng4228foen">
        <w:r w:rsidDel="00000000" w:rsidR="00000000" w:rsidRPr="00000000">
          <w:rPr>
            <w:color w:val="1155cc"/>
            <w:u w:val="single"/>
            <w:rtl w:val="0"/>
          </w:rPr>
          <w:t xml:space="preserve">lk.voc_icd10_to_standard_lk</w:t>
        </w:r>
      </w:hyperlink>
      <w:r w:rsidDel="00000000" w:rsidR="00000000" w:rsidRPr="00000000">
        <w:rPr>
          <w:rtl w:val="0"/>
        </w:rPr>
      </w:r>
    </w:p>
    <w:p w:rsidR="00000000" w:rsidDel="00000000" w:rsidP="00000000" w:rsidRDefault="00000000" w:rsidRPr="00000000">
      <w:pPr>
        <w:numPr>
          <w:ilvl w:val="1"/>
          <w:numId w:val="14"/>
        </w:numPr>
        <w:spacing w:after="0" w:lineRule="auto"/>
        <w:ind w:left="1440" w:hanging="360"/>
        <w:contextualSpacing w:val="1"/>
        <w:rPr>
          <w:b w:val="0"/>
        </w:rPr>
      </w:pPr>
      <w:r w:rsidDel="00000000" w:rsidR="00000000" w:rsidRPr="00000000">
        <w:rPr>
          <w:rtl w:val="0"/>
        </w:rPr>
        <w:t xml:space="preserve">src.medical_event_list.medical_event_list_id=lk.voc_icd10_to_standard_lk.medical_event_list_id</w:t>
      </w:r>
    </w:p>
    <w:p w:rsidR="00000000" w:rsidDel="00000000" w:rsidP="00000000" w:rsidRDefault="00000000" w:rsidRPr="00000000">
      <w:pPr>
        <w:contextualSpacing w:val="0"/>
      </w:pPr>
      <w:r w:rsidDel="00000000" w:rsidR="00000000" w:rsidRPr="00000000">
        <w:rPr>
          <w:rtl w:val="0"/>
        </w:rPr>
        <w:t xml:space="preserve">From src.action_events we populate only records that are associated with patients from cdm.person table. </w:t>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n.3, 5, 10):</w:t>
      </w:r>
    </w:p>
    <w:p w:rsidR="00000000" w:rsidDel="00000000" w:rsidP="00000000" w:rsidRDefault="00000000" w:rsidRPr="00000000">
      <w:pPr>
        <w:spacing w:after="0" w:lineRule="auto"/>
        <w:contextualSpacing w:val="0"/>
      </w:pPr>
      <w:r w:rsidDel="00000000" w:rsidR="00000000" w:rsidRPr="00000000">
        <w:rPr>
          <w:rtl w:val="0"/>
        </w:rPr>
        <w:t xml:space="preserve">3. populating records from source tables according to corresponding domain_id </w:t>
      </w:r>
    </w:p>
    <w:p w:rsidR="00000000" w:rsidDel="00000000" w:rsidP="00000000" w:rsidRDefault="00000000" w:rsidRPr="00000000">
      <w:pPr>
        <w:spacing w:after="0" w:line="276" w:lineRule="auto"/>
        <w:contextualSpacing w:val="0"/>
      </w:pPr>
      <w:r w:rsidDel="00000000" w:rsidR="00000000" w:rsidRPr="00000000">
        <w:rPr>
          <w:rtl w:val="0"/>
        </w:rPr>
        <w:t xml:space="preserve">5. rule about diagnosis_certainty (populate only records that are not associated with src.medical_event_list.diagnosis_certainty = ’Exclusion of’)</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 (n.2) - records from src.action_events</w:t>
      </w:r>
    </w:p>
    <w:tbl>
      <w:tblPr>
        <w:tblStyle w:val="Table29"/>
        <w:bidiVisual w:val="0"/>
        <w:tblW w:w="9340.0" w:type="dxa"/>
        <w:jc w:val="left"/>
        <w:tblInd w:w="-115.0" w:type="dxa"/>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000"/>
      </w:tblPr>
      <w:tblGrid>
        <w:gridCol w:w="2240"/>
        <w:gridCol w:w="2020"/>
        <w:gridCol w:w="1780"/>
        <w:gridCol w:w="1260"/>
        <w:gridCol w:w="2040"/>
        <w:tblGridChange w:id="0">
          <w:tblGrid>
            <w:gridCol w:w="2240"/>
            <w:gridCol w:w="2020"/>
            <w:gridCol w:w="1780"/>
            <w:gridCol w:w="1260"/>
            <w:gridCol w:w="2040"/>
          </w:tblGrid>
        </w:tblGridChange>
      </w:tblGrid>
      <w:tr>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eeeeee"/>
                <w:sz w:val="20"/>
                <w:szCs w:val="20"/>
                <w:rtl w:val="0"/>
              </w:rPr>
              <w:t xml:space="preserve">Destination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eeeeee"/>
                <w:sz w:val="20"/>
                <w:szCs w:val="20"/>
                <w:rtl w:val="0"/>
              </w:rPr>
              <w:t xml:space="preserve">Source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Applied Rule</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Required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Comment</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Identity</w:t>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n.2 above</w:t>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n.2 above</w:t>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target 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lk.voc_icd10_to_standard_lk.concept_id_2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lk.voc_icd10_to_standard_lk.icd10_code</w:t>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src.action_events.date_of_event</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measurement_time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4" w:val="single"/>
              <w:left w:color="000000" w:space="0" w:sz="6" w:val="single"/>
              <w:bottom w:color="000000" w:space="0" w:sz="4" w:val="single"/>
              <w:right w:color="000000" w:space="0" w:sz="6" w:val="single"/>
            </w:tcBorders>
            <w:shd w:fill="ffffff"/>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measurement_type_concept_id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44818701 </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44818701 = ‘From physical examination’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operator_concept_id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value_as_number</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value_as_concept_id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lk.voc_icd10_to_standard_lk.value_as_concept_id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unit_concept_id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range_low</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range_high</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w:t>
            </w:r>
            <w:r w:rsidDel="00000000" w:rsidR="00000000" w:rsidRPr="00000000">
              <w:rPr>
                <w:sz w:val="20"/>
                <w:szCs w:val="20"/>
                <w:rtl w:val="0"/>
              </w:rPr>
              <w:t xml:space="preserve">provider.provider_id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src.action_events.practice_id=cdm.provider.provider_source_value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visit_occurrence_id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person_id, provider_id and measurement_date </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n.2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measurement_source_concept_id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n.2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source 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lk.voc_icd10_to_standard_lk.concept_id_1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lk.voc_icd10_to_standard_lk.icd10_code</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unit_source_value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src.medical_event_list.diagnosis_certainty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n.2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pStyle w:val="Heading5"/>
        <w:contextualSpacing w:val="0"/>
      </w:pPr>
      <w:bookmarkStart w:colFirst="0" w:colLast="0" w:name="_v5s9d4sd3nqe" w:id="36"/>
      <w:bookmarkEnd w:id="36"/>
      <w:r w:rsidDel="00000000" w:rsidR="00000000" w:rsidRPr="00000000">
        <w:rPr>
          <w:rtl w:val="0"/>
        </w:rPr>
      </w:r>
    </w:p>
    <w:p w:rsidR="00000000" w:rsidDel="00000000" w:rsidP="00000000" w:rsidRDefault="00000000" w:rsidRPr="00000000">
      <w:pPr>
        <w:pStyle w:val="Heading5"/>
        <w:contextualSpacing w:val="0"/>
      </w:pPr>
      <w:bookmarkStart w:colFirst="0" w:colLast="0" w:name="_jmuiu9wfb6of" w:id="37"/>
      <w:bookmarkEnd w:id="37"/>
      <w:r w:rsidDel="00000000" w:rsidR="00000000" w:rsidRPr="00000000">
        <w:rPr>
          <w:rtl w:val="0"/>
        </w:rPr>
        <w:t xml:space="preserve">Rule n.3: records from src.problem_events</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b w:val="0"/>
        </w:rPr>
      </w:pPr>
      <w:r w:rsidDel="00000000" w:rsidR="00000000" w:rsidRPr="00000000">
        <w:rPr>
          <w:rtl w:val="0"/>
        </w:rPr>
        <w:t xml:space="preserve">src.problem_events</w:t>
      </w:r>
    </w:p>
    <w:p w:rsidR="00000000" w:rsidDel="00000000" w:rsidP="00000000" w:rsidRDefault="00000000" w:rsidRPr="00000000">
      <w:pPr>
        <w:numPr>
          <w:ilvl w:val="0"/>
          <w:numId w:val="14"/>
        </w:numPr>
        <w:spacing w:after="160" w:line="259" w:lineRule="auto"/>
        <w:ind w:left="720" w:hanging="360"/>
        <w:contextualSpacing w:val="1"/>
        <w:rPr>
          <w:b w:val="0"/>
        </w:rPr>
      </w:pPr>
      <w:r w:rsidDel="00000000" w:rsidR="00000000" w:rsidRPr="00000000">
        <w:rPr>
          <w:rtl w:val="0"/>
        </w:rPr>
        <w:t xml:space="preserve">cdm.person</w:t>
      </w:r>
    </w:p>
    <w:p w:rsidR="00000000" w:rsidDel="00000000" w:rsidP="00000000" w:rsidRDefault="00000000" w:rsidRPr="00000000">
      <w:pPr>
        <w:numPr>
          <w:ilvl w:val="1"/>
          <w:numId w:val="14"/>
        </w:numPr>
        <w:spacing w:after="0" w:line="240" w:lineRule="auto"/>
        <w:ind w:left="1440" w:hanging="360"/>
        <w:contextualSpacing w:val="1"/>
        <w:rPr>
          <w:b w:val="0"/>
        </w:rPr>
      </w:pPr>
      <w:r w:rsidDel="00000000" w:rsidR="00000000" w:rsidRPr="00000000">
        <w:rPr>
          <w:rtl w:val="0"/>
        </w:rPr>
        <w:t xml:space="preserve">(src.problem_events.patient_id +‘&lt;space&gt;–&lt;space&gt;‘ + src.problem_events.practice_id) =cdm.person.person_source_value</w:t>
      </w:r>
    </w:p>
    <w:p w:rsidR="00000000" w:rsidDel="00000000" w:rsidP="00000000" w:rsidRDefault="00000000" w:rsidRPr="00000000">
      <w:pPr>
        <w:numPr>
          <w:ilvl w:val="0"/>
          <w:numId w:val="14"/>
        </w:numPr>
        <w:spacing w:after="0" w:lineRule="auto"/>
        <w:ind w:left="720" w:hanging="360"/>
        <w:contextualSpacing w:val="1"/>
        <w:rPr>
          <w:b w:val="0"/>
        </w:rPr>
      </w:pPr>
      <w:r w:rsidDel="00000000" w:rsidR="00000000" w:rsidRPr="00000000">
        <w:rPr>
          <w:rtl w:val="0"/>
        </w:rPr>
        <w:t xml:space="preserve">src.medical_event_list</w:t>
      </w:r>
    </w:p>
    <w:p w:rsidR="00000000" w:rsidDel="00000000" w:rsidP="00000000" w:rsidRDefault="00000000" w:rsidRPr="00000000">
      <w:pPr>
        <w:numPr>
          <w:ilvl w:val="1"/>
          <w:numId w:val="14"/>
        </w:numPr>
        <w:spacing w:after="0" w:lineRule="auto"/>
        <w:ind w:left="1440" w:hanging="360"/>
        <w:contextualSpacing w:val="1"/>
        <w:rPr>
          <w:b w:val="0"/>
        </w:rPr>
      </w:pPr>
      <w:r w:rsidDel="00000000" w:rsidR="00000000" w:rsidRPr="00000000">
        <w:rPr>
          <w:rtl w:val="0"/>
        </w:rPr>
        <w:t xml:space="preserve">src.problem_events.problem_id = src.medical_event_list.medical_event_list_id</w:t>
      </w:r>
    </w:p>
    <w:p w:rsidR="00000000" w:rsidDel="00000000" w:rsidP="00000000" w:rsidRDefault="00000000" w:rsidRPr="00000000">
      <w:pPr>
        <w:numPr>
          <w:ilvl w:val="0"/>
          <w:numId w:val="14"/>
        </w:numPr>
        <w:spacing w:after="0" w:lineRule="auto"/>
        <w:ind w:left="720" w:hanging="360"/>
        <w:contextualSpacing w:val="1"/>
        <w:rPr>
          <w:b w:val="0"/>
        </w:rPr>
      </w:pPr>
      <w:hyperlink w:anchor="_x9ng4228foen">
        <w:r w:rsidDel="00000000" w:rsidR="00000000" w:rsidRPr="00000000">
          <w:rPr>
            <w:color w:val="1155cc"/>
            <w:u w:val="single"/>
            <w:rtl w:val="0"/>
          </w:rPr>
          <w:t xml:space="preserve">lk.voc_icd10_to_standard_lk</w:t>
        </w:r>
      </w:hyperlink>
      <w:r w:rsidDel="00000000" w:rsidR="00000000" w:rsidRPr="00000000">
        <w:rPr>
          <w:rtl w:val="0"/>
        </w:rPr>
      </w:r>
    </w:p>
    <w:p w:rsidR="00000000" w:rsidDel="00000000" w:rsidP="00000000" w:rsidRDefault="00000000" w:rsidRPr="00000000">
      <w:pPr>
        <w:numPr>
          <w:ilvl w:val="1"/>
          <w:numId w:val="14"/>
        </w:numPr>
        <w:spacing w:after="0" w:lineRule="auto"/>
        <w:ind w:left="1440" w:hanging="360"/>
        <w:contextualSpacing w:val="1"/>
        <w:rPr>
          <w:b w:val="0"/>
        </w:rPr>
      </w:pPr>
      <w:r w:rsidDel="00000000" w:rsidR="00000000" w:rsidRPr="00000000">
        <w:rPr>
          <w:rtl w:val="0"/>
        </w:rPr>
        <w:t xml:space="preserve">src.medical_event_list.medical_event_list_id=lk.voc_icd10_to_standard_lk.medical_event_list_id</w:t>
      </w:r>
    </w:p>
    <w:p w:rsidR="00000000" w:rsidDel="00000000" w:rsidP="00000000" w:rsidRDefault="00000000" w:rsidRPr="00000000">
      <w:pPr>
        <w:contextualSpacing w:val="0"/>
      </w:pPr>
      <w:r w:rsidDel="00000000" w:rsidR="00000000" w:rsidRPr="00000000">
        <w:rPr>
          <w:rtl w:val="0"/>
        </w:rPr>
        <w:t xml:space="preserve">From src.problem_events we populate only records that are associated with patients from cdm.person table. </w:t>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n.3, 5, 10):</w:t>
      </w:r>
    </w:p>
    <w:p w:rsidR="00000000" w:rsidDel="00000000" w:rsidP="00000000" w:rsidRDefault="00000000" w:rsidRPr="00000000">
      <w:pPr>
        <w:spacing w:after="0" w:lineRule="auto"/>
        <w:contextualSpacing w:val="0"/>
      </w:pPr>
      <w:r w:rsidDel="00000000" w:rsidR="00000000" w:rsidRPr="00000000">
        <w:rPr>
          <w:rtl w:val="0"/>
        </w:rPr>
        <w:t xml:space="preserve">3. populating records from source tables according to corresponding domain_id </w:t>
      </w:r>
    </w:p>
    <w:p w:rsidR="00000000" w:rsidDel="00000000" w:rsidP="00000000" w:rsidRDefault="00000000" w:rsidRPr="00000000">
      <w:pPr>
        <w:spacing w:after="0" w:line="276" w:lineRule="auto"/>
        <w:contextualSpacing w:val="0"/>
      </w:pPr>
      <w:r w:rsidDel="00000000" w:rsidR="00000000" w:rsidRPr="00000000">
        <w:rPr>
          <w:rtl w:val="0"/>
        </w:rPr>
        <w:t xml:space="preserve">5. rule about diagnosis_certainty (populate only records that are not associated with src.medical_event_list.diagnosis_certainty = ’Exclusion of’)</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 (n.3) - records from src.problem_events</w:t>
      </w:r>
    </w:p>
    <w:tbl>
      <w:tblPr>
        <w:tblStyle w:val="Table30"/>
        <w:bidiVisual w:val="0"/>
        <w:tblW w:w="9340.0" w:type="dxa"/>
        <w:jc w:val="left"/>
        <w:tblInd w:w="-115.0" w:type="dxa"/>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000"/>
      </w:tblPr>
      <w:tblGrid>
        <w:gridCol w:w="2240"/>
        <w:gridCol w:w="2020"/>
        <w:gridCol w:w="1780"/>
        <w:gridCol w:w="1260"/>
        <w:gridCol w:w="2040"/>
        <w:tblGridChange w:id="0">
          <w:tblGrid>
            <w:gridCol w:w="2240"/>
            <w:gridCol w:w="2020"/>
            <w:gridCol w:w="1780"/>
            <w:gridCol w:w="1260"/>
            <w:gridCol w:w="2040"/>
          </w:tblGrid>
        </w:tblGridChange>
      </w:tblGrid>
      <w:tr>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eeeeee"/>
                <w:sz w:val="20"/>
                <w:szCs w:val="20"/>
                <w:rtl w:val="0"/>
              </w:rPr>
              <w:t xml:space="preserve">Destination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eeeeee"/>
                <w:sz w:val="20"/>
                <w:szCs w:val="20"/>
                <w:rtl w:val="0"/>
              </w:rPr>
              <w:t xml:space="preserve">Source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Applied Rule</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Required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Comment</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Identity</w:t>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n.3 above</w:t>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n.3 above</w:t>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target 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lk.voc_icd10_to_standard_lk.concept_id_2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lk.voc_icd10_to_standard_lk.icd10_code</w:t>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src.problem_events.date_of_event</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measurement_time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4" w:val="single"/>
              <w:left w:color="000000" w:space="0" w:sz="6" w:val="single"/>
              <w:bottom w:color="000000" w:space="0" w:sz="4" w:val="single"/>
              <w:right w:color="000000" w:space="0" w:sz="6" w:val="single"/>
            </w:tcBorders>
            <w:shd w:fill="ffffff"/>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measurement_type_concept_id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44818701 </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44818701 = ‘From physical examination’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operator_concept_id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value_as_number</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value_as_concept_id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lk.voc_icd10_to_standard_lk.value_as_concept_id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unit_concept_id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range_low</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range_high</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w:t>
            </w:r>
            <w:r w:rsidDel="00000000" w:rsidR="00000000" w:rsidRPr="00000000">
              <w:rPr>
                <w:sz w:val="20"/>
                <w:szCs w:val="20"/>
                <w:rtl w:val="0"/>
              </w:rPr>
              <w:t xml:space="preserve">provider.provider_id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src.problem_events.practice_id=cdm.provider.provider_source_value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visit_occurrence_id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measurement_date </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n.3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measurement_source_concept_id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lk.voc_icd10_to_standard_lk.icd10_code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n.3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source 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lk.voc_icd10_to_standard_lk.concept_id_1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lk.voc_icd10_to_standard_lk.icd10_code</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unit_source_value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src.medical_event_list.diagnosis_certainty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See mapping rule n.3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spacing w:line="240" w:lineRule="auto"/>
        <w:ind w:right="4"/>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gad686vx4g9i" w:id="38"/>
      <w:bookmarkEnd w:id="38"/>
      <w:r w:rsidDel="00000000" w:rsidR="00000000" w:rsidRPr="00000000">
        <w:rPr>
          <w:rtl w:val="0"/>
        </w:rPr>
        <w:t xml:space="preserve">Rule n.4: records from src.tests_and_prevention_events</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b w:val="0"/>
        </w:rPr>
      </w:pPr>
      <w:r w:rsidDel="00000000" w:rsidR="00000000" w:rsidRPr="00000000">
        <w:rPr>
          <w:rtl w:val="0"/>
        </w:rPr>
        <w:t xml:space="preserve">src.tests_and_prevention_events</w:t>
      </w:r>
    </w:p>
    <w:p w:rsidR="00000000" w:rsidDel="00000000" w:rsidP="00000000" w:rsidRDefault="00000000" w:rsidRPr="00000000">
      <w:pPr>
        <w:numPr>
          <w:ilvl w:val="0"/>
          <w:numId w:val="14"/>
        </w:numPr>
        <w:spacing w:after="160" w:line="259" w:lineRule="auto"/>
        <w:ind w:left="720" w:hanging="360"/>
        <w:contextualSpacing w:val="1"/>
        <w:rPr>
          <w:b w:val="0"/>
        </w:rPr>
      </w:pPr>
      <w:r w:rsidDel="00000000" w:rsidR="00000000" w:rsidRPr="00000000">
        <w:rPr>
          <w:rtl w:val="0"/>
        </w:rPr>
        <w:t xml:space="preserve">cdm.person</w:t>
      </w:r>
    </w:p>
    <w:p w:rsidR="00000000" w:rsidDel="00000000" w:rsidP="00000000" w:rsidRDefault="00000000" w:rsidRPr="00000000">
      <w:pPr>
        <w:numPr>
          <w:ilvl w:val="1"/>
          <w:numId w:val="14"/>
        </w:numPr>
        <w:spacing w:after="0" w:line="240" w:lineRule="auto"/>
        <w:ind w:left="1440" w:hanging="360"/>
        <w:contextualSpacing w:val="1"/>
        <w:rPr>
          <w:b w:val="0"/>
        </w:rPr>
      </w:pPr>
      <w:r w:rsidDel="00000000" w:rsidR="00000000" w:rsidRPr="00000000">
        <w:rPr>
          <w:rtl w:val="0"/>
        </w:rPr>
        <w:t xml:space="preserve">(src.tests_and_prevention_events.patient_id +‘&lt;space&gt;–&lt;space&gt;‘ + src.tests_and_prevention_events.practice_id) =cdm.person.person_source_value</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src.tests_and_prevention_events we populate only records that are associated with patients from cdm.person table. We don’t populate from src.tests_and_prevention_events records associated with test_category equal to ‘SMOKER’ or ‘ADIPOSITY’.</w:t>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n.10):</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 (n.4) - records from src.test_and_prevention_events</w:t>
      </w:r>
    </w:p>
    <w:tbl>
      <w:tblPr>
        <w:tblStyle w:val="Table31"/>
        <w:bidiVisual w:val="0"/>
        <w:tblW w:w="9360.0" w:type="dxa"/>
        <w:jc w:val="left"/>
        <w:tblInd w:w="-115.0" w:type="dxa"/>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000"/>
      </w:tblPr>
      <w:tblGrid>
        <w:gridCol w:w="2340"/>
        <w:gridCol w:w="2120"/>
        <w:gridCol w:w="2120"/>
        <w:gridCol w:w="1220"/>
        <w:gridCol w:w="1560"/>
        <w:tblGridChange w:id="0">
          <w:tblGrid>
            <w:gridCol w:w="2340"/>
            <w:gridCol w:w="2120"/>
            <w:gridCol w:w="2120"/>
            <w:gridCol w:w="1220"/>
            <w:gridCol w:w="1560"/>
          </w:tblGrid>
        </w:tblGridChange>
      </w:tblGrid>
      <w:tr>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eeeeee"/>
                <w:sz w:val="20"/>
                <w:szCs w:val="20"/>
                <w:rtl w:val="0"/>
              </w:rPr>
              <w:t xml:space="preserve">Destination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eeeeee"/>
                <w:sz w:val="20"/>
                <w:szCs w:val="20"/>
                <w:rtl w:val="0"/>
              </w:rPr>
              <w:t xml:space="preserve">Source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Applied Rule</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Required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Comment</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Identity</w:t>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n.4 above</w:t>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src.tests_and_prevention_events.test_category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cdm.source_to_concept_map.source_code=src.tests_and_prevention_events.test_category</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cdm.source_to_concept_map.target_vocabulary_id = ‘LOINC’ or</w:t>
            </w:r>
            <w:r w:rsidDel="00000000" w:rsidR="00000000" w:rsidRPr="00000000">
              <w:rPr>
                <w:sz w:val="20"/>
                <w:szCs w:val="20"/>
                <w:rtl w:val="0"/>
              </w:rPr>
              <w:t xml:space="preserve"> ‘SNOMED’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cdm.source_to_concept_map.target_concept_id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IS NOT NULL</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THEN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cdm.source_to_concept_map.target_concept_id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ELSE 0</w:t>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target concept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cdm.source_to_concept_map.target_concept_id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src.tests_and_prevention_events.test_category (See </w:t>
            </w:r>
            <w:hyperlink w:anchor="_9bw8er6h290e">
              <w:r w:rsidDel="00000000" w:rsidR="00000000" w:rsidRPr="00000000">
                <w:rPr>
                  <w:color w:val="1155cc"/>
                  <w:sz w:val="20"/>
                  <w:szCs w:val="20"/>
                  <w:u w:val="single"/>
                  <w:rtl w:val="0"/>
                </w:rPr>
                <w:t xml:space="preserve">Appendix B: 4.2 Test Mapping</w:t>
              </w:r>
            </w:hyperlink>
            <w:r w:rsidDel="00000000" w:rsidR="00000000" w:rsidRPr="00000000">
              <w:rPr>
                <w:sz w:val="20"/>
                <w:szCs w:val="20"/>
                <w:rtl w:val="0"/>
              </w:rPr>
              <w:t xml:space="preserve">)</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src.tests_and_prevention_events.date_of_event</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measurement_time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4" w:val="single"/>
              <w:left w:color="000000" w:space="0" w:sz="6" w:val="single"/>
              <w:bottom w:color="000000" w:space="0" w:sz="4" w:val="single"/>
              <w:right w:color="000000" w:space="0" w:sz="6" w:val="single"/>
            </w:tcBorders>
            <w:shd w:fill="ffffff"/>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measurement_type_concept_id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IF src.tests_and_prevention_events.test_category is equal to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1) ‘HEIGHT’,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2) ‘WEIGHT’,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3) ’BODY MASS INDEX’,</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4) ‘BLOOD PRESSURE DIASTOLIC’,</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5) ‘BLOOD PRESSURE SYSTOLIC’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THEN 44818701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ELSE 44818702 </w:t>
            </w:r>
          </w:p>
        </w:tc>
        <w:tc>
          <w:tcPr>
            <w:tcBorders>
              <w:top w:color="000000" w:space="0" w:sz="4" w:val="single"/>
              <w:left w:color="000000" w:space="0" w:sz="6" w:val="single"/>
              <w:bottom w:color="000000" w:space="0" w:sz="6"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44818701 = ‘From physical examination’;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44818702 = ‘Lab result’</w:t>
            </w:r>
          </w:p>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operator_concept_id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4172703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Qualifier operator ‘=’</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value_as_number</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src.tests_and_prevention_events.value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value_as_concept_id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unit_concept_id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cdm.source_to_concept_map.target_concept_id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cdm.source_to_concept_map.source_code=src.tests_and_prevention_events.test_unit_long</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cdm.source_to_concept_map.target_vocabulary_id = ‘UCUM’’</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cdm.source_to_concept_map.target_concept_id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IS NOT NULL</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THEN</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cdm.source_to_concept_map.target_concept_id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ELSE 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See Appendix B: </w:t>
            </w:r>
            <w:hyperlink w:anchor="_q46oj2u2iuuu">
              <w:r w:rsidDel="00000000" w:rsidR="00000000" w:rsidRPr="00000000">
                <w:rPr>
                  <w:color w:val="1155cc"/>
                  <w:sz w:val="20"/>
                  <w:szCs w:val="20"/>
                  <w:u w:val="single"/>
                  <w:rtl w:val="0"/>
                </w:rPr>
                <w:t xml:space="preserve">4.3 Test Unit Mapping</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range_low</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range_high</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w:t>
            </w:r>
            <w:r w:rsidDel="00000000" w:rsidR="00000000" w:rsidRPr="00000000">
              <w:rPr>
                <w:sz w:val="20"/>
                <w:szCs w:val="20"/>
                <w:rtl w:val="0"/>
              </w:rPr>
              <w:t xml:space="preserve">provider.provider_id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src.tests_and_prevention_events.practice_id=cdm.provider.provider_source_value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visit_occurrence_id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measurement_date </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src.tests_and_prevention_events.test_category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measurement_source_concept_id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unit_source_value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src.tests_and_prevention_events.test_unit_long</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src.tests_and_prevention_events.value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pStyle w:val="Heading5"/>
        <w:contextualSpacing w:val="0"/>
      </w:pPr>
      <w:bookmarkStart w:colFirst="0" w:colLast="0" w:name="_lhdgt9wxyfu" w:id="39"/>
      <w:bookmarkEnd w:id="39"/>
      <w:r w:rsidDel="00000000" w:rsidR="00000000" w:rsidRPr="00000000">
        <w:rPr>
          <w:rtl w:val="0"/>
        </w:rPr>
      </w:r>
    </w:p>
    <w:p w:rsidR="00000000" w:rsidDel="00000000" w:rsidP="00000000" w:rsidRDefault="00000000" w:rsidRPr="00000000">
      <w:pPr>
        <w:pStyle w:val="Heading5"/>
        <w:contextualSpacing w:val="0"/>
      </w:pPr>
      <w:bookmarkStart w:colFirst="0" w:colLast="0" w:name="_o0jwvtlqqig3" w:id="40"/>
      <w:bookmarkEnd w:id="40"/>
      <w:r w:rsidDel="00000000" w:rsidR="00000000" w:rsidRPr="00000000">
        <w:rPr>
          <w:rtl w:val="0"/>
        </w:rPr>
        <w:t xml:space="preserve">Rule n.5</w:t>
      </w:r>
      <w:r w:rsidDel="00000000" w:rsidR="00000000" w:rsidRPr="00000000">
        <w:rPr>
          <w:rtl w:val="0"/>
        </w:rPr>
        <w:t xml:space="preserve">.1</w:t>
      </w:r>
      <w:r w:rsidDel="00000000" w:rsidR="00000000" w:rsidRPr="00000000">
        <w:rPr>
          <w:rtl w:val="0"/>
        </w:rPr>
        <w:t xml:space="preserve">: records from src.patient (using lk.biometric_concept_lk)</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u w:val="none"/>
        </w:rPr>
      </w:pPr>
      <w:hyperlink w:anchor="_fm0sydhl83ap">
        <w:r w:rsidDel="00000000" w:rsidR="00000000" w:rsidRPr="00000000">
          <w:rPr>
            <w:color w:val="1155cc"/>
            <w:u w:val="single"/>
            <w:rtl w:val="0"/>
          </w:rPr>
          <w:t xml:space="preserve">lk.biometric_concept_lk</w:t>
        </w:r>
      </w:hyperlink>
      <w:r w:rsidDel="00000000" w:rsidR="00000000" w:rsidRPr="00000000">
        <w:rPr>
          <w:rtl w:val="0"/>
        </w:rPr>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14"/>
        </w:numPr>
        <w:spacing w:after="0" w:line="240" w:lineRule="auto"/>
        <w:ind w:left="1440" w:hanging="360"/>
        <w:contextualSpacing w:val="1"/>
        <w:rPr/>
      </w:pPr>
      <w:r w:rsidDel="00000000" w:rsidR="00000000" w:rsidRPr="00000000">
        <w:rPr>
          <w:rtl w:val="0"/>
        </w:rPr>
        <w:t xml:space="preserve">src.biometric_concept_lk.patient_id = patient_id in (cdm.person.person_source_value)</w:t>
      </w:r>
    </w:p>
    <w:p w:rsidR="00000000" w:rsidDel="00000000" w:rsidP="00000000" w:rsidRDefault="00000000" w:rsidRPr="00000000">
      <w:pPr>
        <w:spacing w:line="240" w:lineRule="auto"/>
        <w:ind w:right="4"/>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src.biometric_concept_lk we populate only records that are associated with patients from cdm.person table. </w:t>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w:t>
      </w:r>
      <w:r w:rsidDel="00000000" w:rsidR="00000000" w:rsidRPr="00000000">
        <w:rPr>
          <w:rtl w:val="0"/>
        </w:rPr>
        <w:t xml:space="preserve">s</w:t>
      </w:r>
      <w:r w:rsidDel="00000000" w:rsidR="00000000" w:rsidRPr="00000000">
        <w:rPr>
          <w:rtl w:val="0"/>
        </w:rPr>
        <w:t xml:space="preserve"> n.10</w:t>
      </w:r>
      <w:r w:rsidDel="00000000" w:rsidR="00000000" w:rsidRPr="00000000">
        <w:rPr>
          <w:rtl w:val="0"/>
        </w:rPr>
        <w:t xml:space="preserve"> and 11</w:t>
      </w:r>
      <w:r w:rsidDel="00000000" w:rsidR="00000000" w:rsidRPr="00000000">
        <w:rPr>
          <w:rtl w:val="0"/>
        </w:rPr>
        <w:t xml:space="preserve">):</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11. rule about calculating date of first contact of patient</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 (n.5</w:t>
      </w:r>
      <w:r w:rsidDel="00000000" w:rsidR="00000000" w:rsidRPr="00000000">
        <w:rPr>
          <w:b w:val="1"/>
          <w:color w:val="4f81bd"/>
          <w:rtl w:val="0"/>
        </w:rPr>
        <w:t xml:space="preserve">.1</w:t>
      </w:r>
      <w:r w:rsidDel="00000000" w:rsidR="00000000" w:rsidRPr="00000000">
        <w:rPr>
          <w:b w:val="1"/>
          <w:color w:val="4f81bd"/>
          <w:rtl w:val="0"/>
        </w:rPr>
        <w:t xml:space="preserve">) - records from src.patient (using lk.biometric_concept_lk)</w:t>
      </w:r>
    </w:p>
    <w:tbl>
      <w:tblPr>
        <w:tblStyle w:val="Table32"/>
        <w:bidiVisual w:val="0"/>
        <w:tblW w:w="10380.0" w:type="dxa"/>
        <w:jc w:val="left"/>
        <w:tblInd w:w="-115.0" w:type="dxa"/>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000"/>
      </w:tblPr>
      <w:tblGrid>
        <w:gridCol w:w="2595"/>
        <w:gridCol w:w="2355"/>
        <w:gridCol w:w="2055"/>
        <w:gridCol w:w="1455"/>
        <w:gridCol w:w="1920"/>
        <w:tblGridChange w:id="0">
          <w:tblGrid>
            <w:gridCol w:w="2595"/>
            <w:gridCol w:w="2355"/>
            <w:gridCol w:w="2055"/>
            <w:gridCol w:w="1455"/>
            <w:gridCol w:w="1920"/>
          </w:tblGrid>
        </w:tblGridChange>
      </w:tblGrid>
      <w:tr>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eeeeee"/>
                <w:sz w:val="20"/>
                <w:szCs w:val="20"/>
                <w:rtl w:val="0"/>
              </w:rPr>
              <w:t xml:space="preserve">Destination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eeeeee"/>
                <w:sz w:val="20"/>
                <w:szCs w:val="20"/>
                <w:rtl w:val="0"/>
              </w:rPr>
              <w:t xml:space="preserve">Source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Applied Rule</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Required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eeeeee"/>
                <w:sz w:val="20"/>
                <w:szCs w:val="20"/>
                <w:rtl w:val="0"/>
              </w:rPr>
              <w:t xml:space="preserve">Comment</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Identity</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n.5.1 above</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lk.biometric_concept_lk.concept_id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Populate with date of first contact of patient</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measurement_time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NULL</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ffffff"/>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measurement_type_concept_id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4481870</w:t>
            </w:r>
            <w:r w:rsidDel="00000000" w:rsidR="00000000" w:rsidRPr="00000000">
              <w:rPr>
                <w:sz w:val="20"/>
                <w:szCs w:val="20"/>
                <w:rtl w:val="0"/>
              </w:rPr>
              <w:t xml:space="preserve">1</w:t>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44818701 = ‘From physical examination’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operator_concept_id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4172703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Qualifier operator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value_as_number</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lk.biometric_concept_lk.value_as_number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value_as_concept_id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unit_concept_id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lk.biometric_concept_lk.unit_concept_id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range_low</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range_high</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cdm.person.provider_id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n.5.1 above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visit_occurrence_id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measurement_date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lk.biometric_concept_lk.source_value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measurement_source_concept_id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unit_source_value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lk.biometric_concept_lk.value_as_number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spacing w:line="240" w:lineRule="auto"/>
        <w:ind w:right="4"/>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k8c2v6mx2f74" w:id="41"/>
      <w:bookmarkEnd w:id="41"/>
      <w:r w:rsidDel="00000000" w:rsidR="00000000" w:rsidRPr="00000000">
        <w:rPr>
          <w:rtl w:val="0"/>
        </w:rPr>
        <w:t xml:space="preserve">Rule n.5.2: records from src.patient (using src.patient.adipositas)</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src.patient</w:t>
      </w:r>
    </w:p>
    <w:p w:rsidR="00000000" w:rsidDel="00000000" w:rsidP="00000000" w:rsidRDefault="00000000" w:rsidRPr="00000000">
      <w:pPr>
        <w:numPr>
          <w:ilvl w:val="0"/>
          <w:numId w:val="14"/>
        </w:numPr>
        <w:spacing w:after="0" w:lineRule="auto"/>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src.patient.patient_id = patient_id in (cdm.person.person_source_value)</w:t>
      </w:r>
    </w:p>
    <w:p w:rsidR="00000000" w:rsidDel="00000000" w:rsidP="00000000" w:rsidRDefault="00000000" w:rsidRPr="00000000">
      <w:pPr>
        <w:contextualSpacing w:val="0"/>
      </w:pPr>
      <w:r w:rsidDel="00000000" w:rsidR="00000000" w:rsidRPr="00000000">
        <w:rPr>
          <w:rtl w:val="0"/>
        </w:rPr>
        <w:t xml:space="preserve">From src.patient we populate only records where src.patient.adipositas = 2 (</w:t>
      </w:r>
      <w:r w:rsidDel="00000000" w:rsidR="00000000" w:rsidRPr="00000000">
        <w:rPr>
          <w:sz w:val="20"/>
          <w:szCs w:val="20"/>
          <w:rtl w:val="0"/>
        </w:rPr>
        <w:t xml:space="preserve">‘KEIN ADIPOSITAS’</w:t>
      </w:r>
      <w:r w:rsidDel="00000000" w:rsidR="00000000" w:rsidRPr="00000000">
        <w:rPr>
          <w:rtl w:val="0"/>
        </w:rPr>
        <w:t xml:space="preserve">). Records where src.patient.adipositas = 1 (‘</w:t>
      </w:r>
      <w:r w:rsidDel="00000000" w:rsidR="00000000" w:rsidRPr="00000000">
        <w:rPr>
          <w:sz w:val="20"/>
          <w:szCs w:val="20"/>
          <w:rtl w:val="0"/>
        </w:rPr>
        <w:t xml:space="preserve">ADIPOSITAS’</w:t>
      </w:r>
      <w:r w:rsidDel="00000000" w:rsidR="00000000" w:rsidRPr="00000000">
        <w:rPr>
          <w:rtl w:val="0"/>
        </w:rPr>
        <w:t xml:space="preserve">) will populate cdm.condition_occurrence.</w:t>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(rules n.10 and 11):</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spacing w:after="0" w:line="276" w:lineRule="auto"/>
        <w:contextualSpacing w:val="0"/>
      </w:pPr>
      <w:r w:rsidDel="00000000" w:rsidR="00000000" w:rsidRPr="00000000">
        <w:rPr>
          <w:rtl w:val="0"/>
        </w:rPr>
        <w:t xml:space="preserve">11. rule about calculating date of first contact of patient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 (n.5.2) - records from src.patient (using src.patient.adipositas)</w:t>
      </w:r>
      <w:r w:rsidDel="00000000" w:rsidR="00000000" w:rsidRPr="00000000">
        <w:rPr>
          <w:rtl w:val="0"/>
        </w:rPr>
      </w:r>
    </w:p>
    <w:tbl>
      <w:tblPr>
        <w:tblStyle w:val="Table33"/>
        <w:bidiVisual w:val="0"/>
        <w:tblW w:w="10380.0" w:type="dxa"/>
        <w:jc w:val="left"/>
        <w:tblInd w:w="-115.0" w:type="dxa"/>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000"/>
      </w:tblPr>
      <w:tblGrid>
        <w:gridCol w:w="2595"/>
        <w:gridCol w:w="2355"/>
        <w:gridCol w:w="2055"/>
        <w:gridCol w:w="1455"/>
        <w:gridCol w:w="1920"/>
        <w:tblGridChange w:id="0">
          <w:tblGrid>
            <w:gridCol w:w="2595"/>
            <w:gridCol w:w="2355"/>
            <w:gridCol w:w="2055"/>
            <w:gridCol w:w="1455"/>
            <w:gridCol w:w="1920"/>
          </w:tblGrid>
        </w:tblGridChange>
      </w:tblGrid>
      <w:tr>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eeeeee"/>
                <w:sz w:val="20"/>
                <w:szCs w:val="20"/>
                <w:rtl w:val="0"/>
              </w:rPr>
              <w:t xml:space="preserve">Destination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eeeeee"/>
                <w:sz w:val="20"/>
                <w:szCs w:val="20"/>
                <w:rtl w:val="0"/>
              </w:rPr>
              <w:t xml:space="preserve">Source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Applied Rule</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Required Field</w:t>
            </w:r>
          </w:p>
        </w:tc>
        <w:tc>
          <w:tcPr>
            <w:tcBorders>
              <w:top w:color="000000" w:space="0" w:sz="4" w:val="single"/>
              <w:left w:color="000000" w:space="0" w:sz="4" w:val="single"/>
              <w:bottom w:color="000000" w:space="0" w:sz="6"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eeeeee"/>
                <w:sz w:val="20"/>
                <w:szCs w:val="20"/>
                <w:rtl w:val="0"/>
              </w:rPr>
              <w:t xml:space="preserve">Comment</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Identity</w:t>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n.5.2 above</w:t>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measurement_concept_id</w:t>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4" w:val="single"/>
              <w:bottom w:color="000000" w:space="0" w:sz="4" w:val="single"/>
              <w:right w:color="000000" w:space="0" w:sz="6" w:val="single"/>
            </w:tcBorders>
          </w:tcPr>
          <w:p w:rsidR="00000000" w:rsidDel="00000000" w:rsidP="00000000" w:rsidRDefault="00000000" w:rsidRPr="00000000">
            <w:pPr>
              <w:contextualSpacing w:val="0"/>
            </w:pPr>
            <w:r w:rsidDel="00000000" w:rsidR="00000000" w:rsidRPr="00000000">
              <w:rPr>
                <w:sz w:val="20"/>
                <w:szCs w:val="20"/>
                <w:rtl w:val="0"/>
              </w:rPr>
              <w:t xml:space="preserve">4183890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pPr>
              <w:spacing w:after="160" w:line="259" w:lineRule="auto"/>
              <w:contextualSpacing w:val="0"/>
            </w:pPr>
            <w:r w:rsidDel="00000000" w:rsidR="00000000" w:rsidRPr="00000000">
              <w:rPr>
                <w:sz w:val="20"/>
                <w:szCs w:val="20"/>
                <w:highlight w:val="white"/>
                <w:rtl w:val="0"/>
              </w:rPr>
              <w:t xml:space="preserve">4183890 = ‘Normal weight’</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Populate with date of first contact of patient</w:t>
            </w:r>
          </w:p>
        </w:tc>
        <w:tc>
          <w:tcPr>
            <w:tcBorders>
              <w:top w:color="000000" w:space="0" w:sz="4" w:val="single"/>
              <w:left w:color="000000" w:space="0" w:sz="6" w:val="single"/>
              <w:bottom w:color="000000" w:space="0" w:sz="4"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measurement_time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4" w:val="single"/>
              <w:left w:color="000000" w:space="0" w:sz="6" w:val="single"/>
              <w:bottom w:color="000000" w:space="0" w:sz="4" w:val="single"/>
              <w:right w:color="000000" w:space="0" w:sz="6" w:val="single"/>
            </w:tcBorders>
            <w:shd w:fill="ffffff"/>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measurement_type_concept_id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4481870</w:t>
            </w:r>
            <w:r w:rsidDel="00000000" w:rsidR="00000000" w:rsidRPr="00000000">
              <w:rPr>
                <w:sz w:val="20"/>
                <w:szCs w:val="20"/>
                <w:rtl w:val="0"/>
              </w:rPr>
              <w:t xml:space="preserve">1</w:t>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44818701 = ‘From physical examination’</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operator_concept_id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value_as_number</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value_as_concept_id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unit_concept_id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range_low</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range_high</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n.5.2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visit_occurrence_id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cdm.visit_occurrence.visit_occurrence_id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measurement_date </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Populate with ‘KEIN ADIPOSITAS’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measurement_source_concept_id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unit_source_value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diagnosis_certainty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76"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*added field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9"/>
        </w:numPr>
        <w:ind w:left="0" w:hanging="431.9999999999999"/>
        <w:contextualSpacing w:val="1"/>
        <w:rPr>
          <w:rFonts w:ascii="Arial" w:cs="Arial" w:eastAsia="Arial" w:hAnsi="Arial"/>
          <w:b w:val="1"/>
          <w:smallCaps w:val="0"/>
          <w:color w:val="000000"/>
        </w:rPr>
      </w:pPr>
      <w:bookmarkStart w:colFirst="0" w:colLast="0" w:name="_3as4poj" w:id="42"/>
      <w:bookmarkEnd w:id="42"/>
      <w:r w:rsidDel="00000000" w:rsidR="00000000" w:rsidRPr="00000000">
        <w:rPr>
          <w:smallCaps w:val="0"/>
          <w:rtl w:val="0"/>
        </w:rPr>
        <w:t xml:space="preserve">Table Name: DEVICE_EXPOSURE</w:t>
      </w:r>
      <w:r w:rsidDel="00000000" w:rsidR="00000000" w:rsidRPr="00000000">
        <w:rPr>
          <w:rtl w:val="0"/>
        </w:rPr>
      </w:r>
    </w:p>
    <w:p w:rsidR="00000000" w:rsidDel="00000000" w:rsidP="00000000" w:rsidRDefault="00000000" w:rsidRPr="00000000">
      <w:pPr>
        <w:widowControl w:val="0"/>
        <w:spacing w:after="0" w:line="240" w:lineRule="auto"/>
        <w:ind w:right="4"/>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color w:val="4f81bd"/>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device exposure domain captures information about a person’s exposure to a foreign physical object or instrument that which is used for diagnostic or therapeutic purposes through a mechanism beyond chemical action. </w:t>
      </w:r>
    </w:p>
    <w:p w:rsidR="00000000" w:rsidDel="00000000" w:rsidP="00000000" w:rsidRDefault="00000000" w:rsidRPr="00000000">
      <w:pPr>
        <w:contextualSpacing w:val="0"/>
      </w:pPr>
      <w:r w:rsidDel="00000000" w:rsidR="00000000" w:rsidRPr="00000000">
        <w:rPr>
          <w:rtl w:val="0"/>
        </w:rPr>
        <w:t xml:space="preserve">The distinction between Devices or supplies and procedures are sometimes blurry, but the former are physical objects while the latter are actions, often to apply a Device or supply.</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color w:val="4f81bd"/>
          <w:rtl w:val="0"/>
        </w:rPr>
        <w:t xml:space="preserve">Mapping Rules</w:t>
      </w:r>
    </w:p>
    <w:p w:rsidR="00000000" w:rsidDel="00000000" w:rsidP="00000000" w:rsidRDefault="00000000" w:rsidRPr="00000000">
      <w:pPr>
        <w:spacing w:after="160" w:line="259" w:lineRule="auto"/>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src.prescription_events</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src.therapy</w:t>
      </w:r>
    </w:p>
    <w:p w:rsidR="00000000" w:rsidDel="00000000" w:rsidP="00000000" w:rsidRDefault="00000000" w:rsidRPr="00000000">
      <w:pPr>
        <w:numPr>
          <w:ilvl w:val="1"/>
          <w:numId w:val="14"/>
        </w:numPr>
        <w:spacing w:after="160" w:line="259" w:lineRule="auto"/>
        <w:ind w:left="1440" w:hanging="360"/>
        <w:contextualSpacing w:val="1"/>
        <w:rPr/>
      </w:pPr>
      <w:r w:rsidDel="00000000" w:rsidR="00000000" w:rsidRPr="00000000">
        <w:rPr>
          <w:rtl w:val="0"/>
        </w:rPr>
        <w:t xml:space="preserve">src.prescription_events.therapy_id = src.therapy.therapy_id </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14"/>
        </w:numPr>
        <w:spacing w:after="0" w:line="240" w:lineRule="auto"/>
        <w:ind w:left="1440" w:hanging="360"/>
        <w:contextualSpacing w:val="1"/>
        <w:rPr/>
      </w:pPr>
      <w:r w:rsidDel="00000000" w:rsidR="00000000" w:rsidRPr="00000000">
        <w:rPr>
          <w:rtl w:val="0"/>
        </w:rPr>
        <w:t xml:space="preserve">(src.prescription_events.patient_id +‘&lt;space&gt;–&lt;space&gt;‘ + src.prescription_events.practice_id) =cdm.person.person_source_value</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cdm.source_to_concept_map</w:t>
      </w:r>
    </w:p>
    <w:p w:rsidR="00000000" w:rsidDel="00000000" w:rsidP="00000000" w:rsidRDefault="00000000" w:rsidRPr="00000000">
      <w:pPr>
        <w:numPr>
          <w:ilvl w:val="1"/>
          <w:numId w:val="14"/>
        </w:numPr>
        <w:spacing w:after="160" w:line="259" w:lineRule="auto"/>
        <w:ind w:left="1440" w:hanging="360"/>
        <w:contextualSpacing w:val="1"/>
        <w:rPr/>
      </w:pPr>
      <w:r w:rsidDel="00000000" w:rsidR="00000000" w:rsidRPr="00000000">
        <w:rPr>
          <w:rtl w:val="0"/>
        </w:rPr>
        <w:t xml:space="preserve">cdm.source_to_concept_map.source_code=src.therapy.substance </w:t>
      </w:r>
    </w:p>
    <w:p w:rsidR="00000000" w:rsidDel="00000000" w:rsidP="00000000" w:rsidRDefault="00000000" w:rsidRPr="00000000">
      <w:pPr>
        <w:numPr>
          <w:ilvl w:val="1"/>
          <w:numId w:val="14"/>
        </w:numPr>
        <w:spacing w:after="160" w:line="259" w:lineRule="auto"/>
        <w:ind w:left="1440" w:hanging="360"/>
        <w:contextualSpacing w:val="1"/>
        <w:rPr/>
      </w:pPr>
      <w:r w:rsidDel="00000000" w:rsidR="00000000" w:rsidRPr="00000000">
        <w:rPr>
          <w:rtl w:val="0"/>
        </w:rPr>
        <w:t xml:space="preserve">AND source_to_concept_map.source_vocabulary_id = ‘GE_DEVICE_CODE’</w:t>
      </w:r>
    </w:p>
    <w:p w:rsidR="00000000" w:rsidDel="00000000" w:rsidP="00000000" w:rsidRDefault="00000000" w:rsidRPr="00000000">
      <w:pPr>
        <w:numPr>
          <w:ilvl w:val="1"/>
          <w:numId w:val="14"/>
        </w:numPr>
        <w:spacing w:after="160" w:line="259" w:lineRule="auto"/>
        <w:ind w:left="1440" w:hanging="360"/>
        <w:contextualSpacing w:val="1"/>
        <w:rPr/>
      </w:pPr>
      <w:r w:rsidDel="00000000" w:rsidR="00000000" w:rsidRPr="00000000">
        <w:rPr>
          <w:rtl w:val="0"/>
        </w:rPr>
        <w:t xml:space="preserve">AND source_to_concept_map.target_vocabulary_id = ‘SNOMED’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src.prescription_events we populate only records that are associated with patients from cdm.person table. </w:t>
      </w:r>
    </w:p>
    <w:p w:rsidR="00000000" w:rsidDel="00000000" w:rsidP="00000000" w:rsidRDefault="00000000" w:rsidRPr="00000000">
      <w:pPr>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n.10):</w:t>
      </w:r>
    </w:p>
    <w:p w:rsidR="00000000" w:rsidDel="00000000" w:rsidP="00000000" w:rsidRDefault="00000000" w:rsidRPr="00000000">
      <w:pPr>
        <w:spacing w:after="0" w:line="276" w:lineRule="auto"/>
        <w:contextualSpacing w:val="0"/>
      </w:pPr>
      <w:r w:rsidDel="00000000" w:rsidR="00000000" w:rsidRPr="00000000">
        <w:rPr>
          <w:rtl w:val="0"/>
        </w:rPr>
        <w:t xml:space="preserve">10. rule regarding duplicates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color w:val="4f81bd"/>
          <w:rtl w:val="0"/>
        </w:rPr>
        <w:t xml:space="preserve">Note</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Substance = ‘DISPOSABLE BABY NAPKINS’ maps to concept_id </w:t>
      </w:r>
      <w:r w:rsidDel="00000000" w:rsidR="00000000" w:rsidRPr="00000000">
        <w:rPr>
          <w:highlight w:val="white"/>
          <w:rtl w:val="0"/>
        </w:rPr>
        <w:t xml:space="preserve">45763249 (‘Infant nappy’) under domain_id = ‘Observation’. It is a bug and it will be fixed in the next version of vocabulary ‘SNOMED’, so domain_id of this concept will be ‘Device’.</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color w:val="4f81bd"/>
          <w:rtl w:val="0"/>
        </w:rPr>
        <w:t xml:space="preserve">Field Mapping </w:t>
      </w:r>
      <w:r w:rsidDel="00000000" w:rsidR="00000000" w:rsidRPr="00000000">
        <w:rPr>
          <w:rtl w:val="0"/>
        </w:rPr>
      </w:r>
    </w:p>
    <w:tbl>
      <w:tblPr>
        <w:tblStyle w:val="Table34"/>
        <w:bidiVisual w:val="0"/>
        <w:tblW w:w="9360.0" w:type="dxa"/>
        <w:jc w:val="left"/>
        <w:tblInd w:w="-115.0" w:type="dxa"/>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000"/>
      </w:tblPr>
      <w:tblGrid>
        <w:gridCol w:w="2340"/>
        <w:gridCol w:w="1980"/>
        <w:gridCol w:w="2415"/>
        <w:gridCol w:w="1245"/>
        <w:gridCol w:w="1380"/>
        <w:tblGridChange w:id="0">
          <w:tblGrid>
            <w:gridCol w:w="2340"/>
            <w:gridCol w:w="1980"/>
            <w:gridCol w:w="2415"/>
            <w:gridCol w:w="1245"/>
            <w:gridCol w:w="1380"/>
          </w:tblGrid>
        </w:tblGridChange>
      </w:tblGrid>
      <w:tr>
        <w:tc>
          <w:tcPr>
            <w:tcBorders>
              <w:bottom w:color="434343" w:space="0" w:sz="6"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Destination Field</w:t>
            </w:r>
          </w:p>
        </w:tc>
        <w:tc>
          <w:tcPr>
            <w:tcBorders>
              <w:bottom w:color="434343" w:space="0" w:sz="6"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Source Field</w:t>
            </w:r>
          </w:p>
        </w:tc>
        <w:tc>
          <w:tcPr>
            <w:tcBorders>
              <w:bottom w:color="434343" w:space="0" w:sz="6"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Applied Rule</w:t>
            </w:r>
          </w:p>
        </w:tc>
        <w:tc>
          <w:tcPr>
            <w:tcBorders>
              <w:bottom w:color="434343" w:space="0" w:sz="6"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Required field</w:t>
            </w:r>
          </w:p>
        </w:tc>
        <w:tc>
          <w:tcPr>
            <w:tcBorders>
              <w:bottom w:color="434343" w:space="0" w:sz="6"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Comment</w:t>
            </w:r>
          </w:p>
        </w:tc>
      </w:tr>
      <w:tr>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device_exposure_id</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Identity</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See mapping rule</w:t>
            </w:r>
            <w:r w:rsidDel="00000000" w:rsidR="00000000" w:rsidRPr="00000000">
              <w:rPr>
                <w:sz w:val="20"/>
                <w:szCs w:val="20"/>
                <w:rtl w:val="0"/>
              </w:rPr>
              <w:t xml:space="preserve">s above</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device_concept_id</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src.therapy.substance</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See mapping rule</w:t>
            </w:r>
            <w:r w:rsidDel="00000000" w:rsidR="00000000" w:rsidRPr="00000000">
              <w:rPr>
                <w:sz w:val="20"/>
                <w:szCs w:val="20"/>
                <w:rtl w:val="0"/>
              </w:rPr>
              <w:t xml:space="preserve">s above</w:t>
            </w:r>
          </w:p>
          <w:p w:rsidR="00000000" w:rsidDel="00000000" w:rsidP="00000000" w:rsidRDefault="00000000" w:rsidRPr="00000000">
            <w:pPr>
              <w:spacing w:after="0" w:before="60" w:line="259" w:lineRule="auto"/>
              <w:ind w:right="4"/>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target concept_id cdm.source_to_concept_map.target_concept_id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src.therapy.substance</w:t>
            </w:r>
            <w:r w:rsidDel="00000000" w:rsidR="00000000" w:rsidRPr="00000000">
              <w:rPr>
                <w:sz w:val="20"/>
                <w:szCs w:val="20"/>
                <w:rtl w:val="0"/>
              </w:rPr>
              <w:t xml:space="preserve"> (See </w:t>
            </w:r>
            <w:hyperlink w:anchor="_nysuu7bwcy3t">
              <w:r w:rsidDel="00000000" w:rsidR="00000000" w:rsidRPr="00000000">
                <w:rPr>
                  <w:color w:val="1155cc"/>
                  <w:sz w:val="20"/>
                  <w:szCs w:val="20"/>
                  <w:u w:val="single"/>
                  <w:rtl w:val="0"/>
                </w:rPr>
                <w:t xml:space="preserve">Appendix B: 4.5 Device Mapping</w:t>
              </w:r>
            </w:hyperlink>
            <w:r w:rsidDel="00000000" w:rsidR="00000000" w:rsidRPr="00000000">
              <w:rPr>
                <w:sz w:val="20"/>
                <w:szCs w:val="20"/>
                <w:rtl w:val="0"/>
              </w:rPr>
              <w:t xml:space="preserve">)</w:t>
            </w:r>
            <w:r w:rsidDel="00000000" w:rsidR="00000000" w:rsidRPr="00000000">
              <w:rPr>
                <w:rtl w:val="0"/>
              </w:rPr>
            </w:r>
          </w:p>
        </w:tc>
      </w:tr>
      <w:tr>
        <w:trPr>
          <w:trHeight w:val="480" w:hRule="atLeast"/>
        </w:trPr>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device_exposure_start_date</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src.prescription_events.date_of_event</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device_exposure_end_date</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device_type_concept_id</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44818707 </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44818707 = ‘EHR Detail’</w:t>
            </w:r>
          </w:p>
        </w:tc>
      </w:tr>
      <w:tr>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unique_device_id</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quantity</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provider_id</w:t>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cdm.provider.provider_id</w:t>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src.prescription_events.practice_id=cdm.provider.provider_source_value</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visit_occurrence_id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Populate with cdm.visit_occurrence.visit_occurrence_id related to combination of person_id, provider_id and drug_exposure_start_date</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device_source_value</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src.therapy.substance</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See mapping rule</w:t>
            </w:r>
            <w:r w:rsidDel="00000000" w:rsidR="00000000" w:rsidRPr="00000000">
              <w:rPr>
                <w:sz w:val="20"/>
                <w:szCs w:val="20"/>
                <w:rtl w:val="0"/>
              </w:rPr>
              <w:t xml:space="preserve">s above</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device_source_ concept_id</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line="240" w:lineRule="auto"/>
        <w:ind w:right="4"/>
        <w:contextualSpacing w:val="0"/>
      </w:pPr>
      <w:r w:rsidDel="00000000" w:rsidR="00000000" w:rsidRPr="00000000">
        <w:rPr>
          <w:rtl w:val="0"/>
        </w:rPr>
      </w:r>
    </w:p>
    <w:p w:rsidR="00000000" w:rsidDel="00000000" w:rsidP="00000000" w:rsidRDefault="00000000" w:rsidRPr="00000000">
      <w:pPr>
        <w:pStyle w:val="Heading3"/>
        <w:numPr>
          <w:ilvl w:val="2"/>
          <w:numId w:val="9"/>
        </w:numPr>
        <w:ind w:left="0" w:hanging="431.9999999999999"/>
        <w:contextualSpacing w:val="1"/>
        <w:rPr>
          <w:b w:val="1"/>
        </w:rPr>
      </w:pPr>
      <w:bookmarkStart w:colFirst="0" w:colLast="0" w:name="_44sinio" w:id="43"/>
      <w:bookmarkEnd w:id="43"/>
      <w:r w:rsidDel="00000000" w:rsidR="00000000" w:rsidRPr="00000000">
        <w:rPr>
          <w:smallCaps w:val="0"/>
          <w:rtl w:val="0"/>
        </w:rPr>
        <w:t xml:space="preserve">Table Name: VISIT_OCCURRENCE</w:t>
      </w:r>
    </w:p>
    <w:p w:rsidR="00000000" w:rsidDel="00000000" w:rsidP="00000000" w:rsidRDefault="00000000" w:rsidRPr="00000000">
      <w:pPr>
        <w:spacing w:after="160" w:line="259" w:lineRule="auto"/>
        <w:contextualSpacing w:val="0"/>
      </w:pPr>
      <w:r w:rsidDel="00000000" w:rsidR="00000000" w:rsidRPr="00000000">
        <w:rPr>
          <w:b w:val="1"/>
          <w:color w:val="4f81bd"/>
          <w:rtl w:val="0"/>
        </w:rPr>
        <w:t xml:space="preserve">Summary</w:t>
      </w:r>
      <w:hyperlink r:id="rId8">
        <w:r w:rsidDel="00000000" w:rsidR="00000000" w:rsidRPr="00000000">
          <w:rPr>
            <w:rtl w:val="0"/>
          </w:rPr>
        </w:r>
      </w:hyperlink>
    </w:p>
    <w:p w:rsidR="00000000" w:rsidDel="00000000" w:rsidP="00000000" w:rsidRDefault="00000000" w:rsidRPr="00000000">
      <w:pPr>
        <w:spacing w:after="160" w:line="259" w:lineRule="auto"/>
        <w:contextualSpacing w:val="0"/>
      </w:pPr>
      <w:r w:rsidDel="00000000" w:rsidR="00000000" w:rsidRPr="00000000">
        <w:rPr>
          <w:rtl w:val="0"/>
        </w:rPr>
        <w:t xml:space="preserve">The visit domain contains the spans of time a person continuously receives medical services from one or more providers at a care site in a given setting within the healthcare system. </w:t>
      </w:r>
    </w:p>
    <w:p w:rsidR="00000000" w:rsidDel="00000000" w:rsidP="00000000" w:rsidRDefault="00000000" w:rsidRPr="00000000">
      <w:pPr>
        <w:spacing w:after="160" w:line="259" w:lineRule="auto"/>
        <w:contextualSpacing w:val="0"/>
      </w:pPr>
      <w:r w:rsidDel="00000000" w:rsidR="00000000" w:rsidRPr="00000000">
        <w:rPr>
          <w:b w:val="1"/>
          <w:color w:val="4f81bd"/>
          <w:rtl w:val="0"/>
        </w:rPr>
        <w:t xml:space="preserve">Mapping Rules</w:t>
      </w:r>
    </w:p>
    <w:p w:rsidR="00000000" w:rsidDel="00000000" w:rsidP="00000000" w:rsidRDefault="00000000" w:rsidRPr="00000000">
      <w:pPr>
        <w:spacing w:after="160" w:line="259" w:lineRule="auto"/>
        <w:contextualSpacing w:val="0"/>
      </w:pPr>
      <w:r w:rsidDel="00000000" w:rsidR="00000000" w:rsidRPr="00000000">
        <w:rPr>
          <w:rtl w:val="0"/>
        </w:rPr>
        <w:t xml:space="preserve">Table is populated from event tables:</w:t>
      </w:r>
    </w:p>
    <w:p w:rsidR="00000000" w:rsidDel="00000000" w:rsidP="00000000" w:rsidRDefault="00000000" w:rsidRPr="00000000">
      <w:pPr>
        <w:numPr>
          <w:ilvl w:val="0"/>
          <w:numId w:val="4"/>
        </w:numPr>
        <w:spacing w:after="160" w:line="259" w:lineRule="auto"/>
        <w:ind w:left="720" w:hanging="360"/>
        <w:contextualSpacing w:val="1"/>
        <w:rPr/>
      </w:pPr>
      <w:r w:rsidDel="00000000" w:rsidR="00000000" w:rsidRPr="00000000">
        <w:rPr>
          <w:rtl w:val="0"/>
        </w:rPr>
        <w:t xml:space="preserve">cdm.procedure_occurrence</w:t>
      </w:r>
    </w:p>
    <w:p w:rsidR="00000000" w:rsidDel="00000000" w:rsidP="00000000" w:rsidRDefault="00000000" w:rsidRPr="00000000">
      <w:pPr>
        <w:numPr>
          <w:ilvl w:val="0"/>
          <w:numId w:val="4"/>
        </w:numPr>
        <w:spacing w:after="160" w:line="259" w:lineRule="auto"/>
        <w:ind w:left="720" w:hanging="360"/>
        <w:contextualSpacing w:val="1"/>
        <w:rPr/>
      </w:pPr>
      <w:r w:rsidDel="00000000" w:rsidR="00000000" w:rsidRPr="00000000">
        <w:rPr>
          <w:rtl w:val="0"/>
        </w:rPr>
        <w:t xml:space="preserve">cdm.drug_exposure</w:t>
      </w:r>
    </w:p>
    <w:p w:rsidR="00000000" w:rsidDel="00000000" w:rsidP="00000000" w:rsidRDefault="00000000" w:rsidRPr="00000000">
      <w:pPr>
        <w:numPr>
          <w:ilvl w:val="0"/>
          <w:numId w:val="4"/>
        </w:numPr>
        <w:spacing w:after="160" w:line="259" w:lineRule="auto"/>
        <w:ind w:left="720" w:hanging="360"/>
        <w:contextualSpacing w:val="1"/>
        <w:rPr/>
      </w:pPr>
      <w:r w:rsidDel="00000000" w:rsidR="00000000" w:rsidRPr="00000000">
        <w:rPr>
          <w:rtl w:val="0"/>
        </w:rPr>
        <w:t xml:space="preserve">cdm.condition_occurrence</w:t>
      </w:r>
    </w:p>
    <w:p w:rsidR="00000000" w:rsidDel="00000000" w:rsidP="00000000" w:rsidRDefault="00000000" w:rsidRPr="00000000">
      <w:pPr>
        <w:numPr>
          <w:ilvl w:val="0"/>
          <w:numId w:val="4"/>
        </w:numPr>
        <w:spacing w:after="160" w:line="259" w:lineRule="auto"/>
        <w:ind w:left="720" w:hanging="360"/>
        <w:contextualSpacing w:val="1"/>
        <w:rPr/>
      </w:pPr>
      <w:r w:rsidDel="00000000" w:rsidR="00000000" w:rsidRPr="00000000">
        <w:rPr>
          <w:rtl w:val="0"/>
        </w:rPr>
        <w:t xml:space="preserve">cdm.measurement</w:t>
      </w:r>
    </w:p>
    <w:p w:rsidR="00000000" w:rsidDel="00000000" w:rsidP="00000000" w:rsidRDefault="00000000" w:rsidRPr="00000000">
      <w:pPr>
        <w:numPr>
          <w:ilvl w:val="0"/>
          <w:numId w:val="4"/>
        </w:numPr>
        <w:spacing w:after="160" w:line="259" w:lineRule="auto"/>
        <w:ind w:left="720" w:hanging="360"/>
        <w:contextualSpacing w:val="1"/>
        <w:rPr/>
      </w:pPr>
      <w:r w:rsidDel="00000000" w:rsidR="00000000" w:rsidRPr="00000000">
        <w:rPr>
          <w:rtl w:val="0"/>
        </w:rPr>
        <w:t xml:space="preserve">cdm.observation</w:t>
      </w:r>
    </w:p>
    <w:p w:rsidR="00000000" w:rsidDel="00000000" w:rsidP="00000000" w:rsidRDefault="00000000" w:rsidRPr="00000000">
      <w:pPr>
        <w:numPr>
          <w:ilvl w:val="0"/>
          <w:numId w:val="4"/>
        </w:numPr>
        <w:spacing w:after="160" w:line="259" w:lineRule="auto"/>
        <w:ind w:left="720" w:hanging="360"/>
        <w:contextualSpacing w:val="1"/>
        <w:rPr/>
      </w:pPr>
      <w:r w:rsidDel="00000000" w:rsidR="00000000" w:rsidRPr="00000000">
        <w:rPr>
          <w:rtl w:val="0"/>
        </w:rPr>
        <w:t xml:space="preserve">cdm.device_exposure</w:t>
      </w:r>
    </w:p>
    <w:p w:rsidR="00000000" w:rsidDel="00000000" w:rsidP="00000000" w:rsidRDefault="00000000" w:rsidRPr="00000000">
      <w:pPr>
        <w:spacing w:after="160" w:line="259" w:lineRule="auto"/>
        <w:contextualSpacing w:val="0"/>
      </w:pPr>
      <w:r w:rsidDel="00000000" w:rsidR="00000000" w:rsidRPr="00000000">
        <w:rPr>
          <w:b w:val="1"/>
          <w:color w:val="4f81bd"/>
          <w:rtl w:val="0"/>
        </w:rPr>
        <w:t xml:space="preserve">Field Mapping</w:t>
      </w:r>
      <w:r w:rsidDel="00000000" w:rsidR="00000000" w:rsidRPr="00000000">
        <w:rPr>
          <w:b w:val="1"/>
          <w:color w:val="4f81bd"/>
          <w:rtl w:val="0"/>
        </w:rPr>
        <w:t xml:space="preserve"> </w:t>
      </w:r>
    </w:p>
    <w:tbl>
      <w:tblPr>
        <w:tblStyle w:val="Table35"/>
        <w:bidiVisual w:val="0"/>
        <w:tblW w:w="937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0"/>
        <w:gridCol w:w="2640"/>
        <w:gridCol w:w="2280"/>
        <w:gridCol w:w="1095"/>
        <w:gridCol w:w="1635"/>
        <w:tblGridChange w:id="0">
          <w:tblGrid>
            <w:gridCol w:w="1720"/>
            <w:gridCol w:w="2640"/>
            <w:gridCol w:w="2280"/>
            <w:gridCol w:w="1095"/>
            <w:gridCol w:w="1635"/>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259"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259"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Generate unique visit_occurrence_id for each distinct combination of:</w:t>
            </w:r>
          </w:p>
          <w:p w:rsidR="00000000" w:rsidDel="00000000" w:rsidP="00000000" w:rsidRDefault="00000000" w:rsidRPr="00000000">
            <w:pPr>
              <w:numPr>
                <w:ilvl w:val="0"/>
                <w:numId w:val="15"/>
              </w:numPr>
              <w:spacing w:after="0" w:before="60" w:line="259" w:lineRule="auto"/>
              <w:ind w:left="720" w:right="4" w:hanging="360"/>
              <w:contextualSpacing w:val="1"/>
              <w:rPr>
                <w:sz w:val="20"/>
                <w:szCs w:val="20"/>
              </w:rPr>
            </w:pPr>
            <w:r w:rsidDel="00000000" w:rsidR="00000000" w:rsidRPr="00000000">
              <w:rPr>
                <w:sz w:val="20"/>
                <w:szCs w:val="20"/>
                <w:rtl w:val="0"/>
              </w:rPr>
              <w:t xml:space="preserve">person_id</w:t>
            </w:r>
          </w:p>
          <w:p w:rsidR="00000000" w:rsidDel="00000000" w:rsidP="00000000" w:rsidRDefault="00000000" w:rsidRPr="00000000">
            <w:pPr>
              <w:numPr>
                <w:ilvl w:val="0"/>
                <w:numId w:val="15"/>
              </w:numPr>
              <w:spacing w:after="0" w:before="60" w:line="259" w:lineRule="auto"/>
              <w:ind w:left="720" w:right="4" w:hanging="360"/>
              <w:contextualSpacing w:val="1"/>
              <w:rPr>
                <w:sz w:val="20"/>
                <w:szCs w:val="20"/>
                <w:u w:val="none"/>
              </w:rPr>
            </w:pPr>
            <w:r w:rsidDel="00000000" w:rsidR="00000000" w:rsidRPr="00000000">
              <w:rPr>
                <w:sz w:val="20"/>
                <w:szCs w:val="20"/>
                <w:rtl w:val="0"/>
              </w:rPr>
              <w:t xml:space="preserve">provider_id</w:t>
            </w:r>
          </w:p>
          <w:p w:rsidR="00000000" w:rsidDel="00000000" w:rsidP="00000000" w:rsidRDefault="00000000" w:rsidRPr="00000000">
            <w:pPr>
              <w:numPr>
                <w:ilvl w:val="0"/>
                <w:numId w:val="15"/>
              </w:numPr>
              <w:spacing w:after="0" w:before="60" w:line="259" w:lineRule="auto"/>
              <w:ind w:left="720" w:right="4" w:hanging="360"/>
              <w:contextualSpacing w:val="1"/>
              <w:rPr>
                <w:sz w:val="20"/>
                <w:szCs w:val="20"/>
              </w:rPr>
            </w:pPr>
            <w:r w:rsidDel="00000000" w:rsidR="00000000" w:rsidRPr="00000000">
              <w:rPr>
                <w:sz w:val="20"/>
                <w:szCs w:val="20"/>
                <w:rtl w:val="0"/>
              </w:rPr>
              <w:t xml:space="preserve">_date</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from event tables (see mapping rules above). </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cdm.procedure_occurrence.person_id,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cdm.drug_exposure.person_id,</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cdm.condition_occurrence.person_id,</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cdm.measurement.person_id,</w:t>
            </w:r>
          </w:p>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cdm.observation.person_id,</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cdm.device_exposure.person_id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rPr>
          <w:trHeight w:val="90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visit_concept_id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highlight w:val="white"/>
                <w:rtl w:val="0"/>
              </w:rPr>
              <w:t xml:space="preserve">9202</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highlight w:val="white"/>
                <w:rtl w:val="0"/>
              </w:rPr>
              <w:t xml:space="preserve">9202 = 'Outpatient Visit'</w:t>
            </w:r>
            <w:r w:rsidDel="00000000" w:rsidR="00000000" w:rsidRPr="00000000">
              <w:rPr>
                <w:rtl w:val="0"/>
              </w:rPr>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visit_start_date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cdm.procedure_occurrence.procedure_date,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cdm.drug_exposure.drug_exposure_start_date,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cdm.condition_occurrence.condition_start_date,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cdm.measurement.measurement_date,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cdm.observation.observation_date,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cdm.device_exposure.device_exposure_start_date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visit_start_time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visit_end_date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cdm.procedure_occurrence.procedure_date,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cdm.drug_exposure.drug_exposure_start_date,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cdm.condition_occurrence.condition_start_date,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cdm.measurement.measurement_date,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cdm.observation.observation_date,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cdm.device_exposure.device_exposure_start_date</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visit_end_time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visit_type_concept_id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44818518</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44818518 = ‘Visit derived from EHR record’</w:t>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cdm.procedure_occurrence.provider_id,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cdm.drug_exposure.provider_id,</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cdm.condition_occurrence.provider_id,</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cdm.measurement.provider_id,</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cdm.observation.provider_id,</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cdm.device_exposure.provider_id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care_site_id</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cdm.provider.care_site_id</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provider_id from event tables = cdm.provider.provider_id</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p w:rsidR="00000000" w:rsidDel="00000000" w:rsidP="00000000" w:rsidRDefault="00000000" w:rsidRPr="00000000">
            <w:pPr>
              <w:spacing w:after="0" w:before="60" w:line="259" w:lineRule="auto"/>
              <w:ind w:right="4"/>
              <w:contextualSpacing w:val="0"/>
            </w:pPr>
            <w:r w:rsidDel="00000000" w:rsidR="00000000" w:rsidRPr="00000000">
              <w:rPr>
                <w:rtl w:val="0"/>
              </w:rPr>
            </w:r>
          </w:p>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visit_source_value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visit_source_concept_id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highlight w:val="white"/>
                <w:rtl w:val="0"/>
              </w:rPr>
              <w:t xml:space="preserve">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259" w:lineRule="auto"/>
              <w:ind w:right="4"/>
              <w:contextualSpacing w:val="0"/>
            </w:pPr>
            <w:r w:rsidDel="00000000" w:rsidR="00000000" w:rsidRPr="00000000">
              <w:rPr>
                <w:rtl w:val="0"/>
              </w:rPr>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3"/>
        <w:numPr>
          <w:ilvl w:val="2"/>
          <w:numId w:val="9"/>
        </w:numPr>
        <w:ind w:left="0" w:hanging="431.9999999999999"/>
        <w:contextualSpacing w:val="1"/>
        <w:rPr>
          <w:b w:val="1"/>
        </w:rPr>
      </w:pPr>
      <w:bookmarkStart w:colFirst="0" w:colLast="0" w:name="_147n2zr" w:id="44"/>
      <w:bookmarkEnd w:id="44"/>
      <w:r w:rsidDel="00000000" w:rsidR="00000000" w:rsidRPr="00000000">
        <w:rPr>
          <w:smallCaps w:val="0"/>
          <w:rtl w:val="0"/>
        </w:rPr>
        <w:t xml:space="preserve">Table Name: OBSERVATION_PERIOD</w:t>
      </w:r>
    </w:p>
    <w:p w:rsidR="00000000" w:rsidDel="00000000" w:rsidP="00000000" w:rsidRDefault="00000000" w:rsidRPr="00000000">
      <w:pPr>
        <w:spacing w:after="160" w:line="259" w:lineRule="auto"/>
        <w:contextualSpacing w:val="0"/>
      </w:pPr>
      <w:r w:rsidDel="00000000" w:rsidR="00000000" w:rsidRPr="00000000">
        <w:rPr>
          <w:b w:val="1"/>
          <w:color w:val="4f81bd"/>
          <w:rtl w:val="0"/>
        </w:rPr>
        <w:t xml:space="preserve">Summary</w:t>
      </w:r>
      <w:r w:rsidDel="00000000" w:rsidR="00000000" w:rsidRPr="00000000">
        <w:rPr>
          <w:rtl w:val="0"/>
        </w:rPr>
      </w:r>
    </w:p>
    <w:p w:rsidR="00000000" w:rsidDel="00000000" w:rsidP="00000000" w:rsidRDefault="00000000" w:rsidRPr="00000000">
      <w:pPr>
        <w:spacing w:before="200" w:lineRule="auto"/>
        <w:ind w:right="4"/>
        <w:contextualSpacing w:val="0"/>
        <w:jc w:val="both"/>
      </w:pPr>
      <w:r w:rsidDel="00000000" w:rsidR="00000000" w:rsidRPr="00000000">
        <w:rPr>
          <w:highlight w:val="white"/>
          <w:rtl w:val="0"/>
        </w:rPr>
        <w:t xml:space="preserve">The OBSERVATION_PERIOD table contains records which uniquely define the spans of time for which a Person is at-risk to have clinical events recorded within the source systems, even if no events in fact are recorded (healthy patient with no healthcare interactions).</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color w:val="4f81bd"/>
          <w:rtl w:val="0"/>
        </w:rPr>
        <w:t xml:space="preserve">Mapping rules</w:t>
      </w:r>
      <w:r w:rsidDel="00000000" w:rsidR="00000000" w:rsidRPr="00000000">
        <w:rPr>
          <w:rtl w:val="0"/>
        </w:rPr>
      </w:r>
    </w:p>
    <w:p w:rsidR="00000000" w:rsidDel="00000000" w:rsidP="00000000" w:rsidRDefault="00000000" w:rsidRPr="00000000">
      <w:pPr>
        <w:spacing w:before="200" w:lineRule="auto"/>
        <w:ind w:right="4"/>
        <w:contextualSpacing w:val="0"/>
        <w:jc w:val="both"/>
      </w:pPr>
      <w:r w:rsidDel="00000000" w:rsidR="00000000" w:rsidRPr="00000000">
        <w:rPr>
          <w:rtl w:val="0"/>
        </w:rPr>
        <w:t xml:space="preserve">Observation_period was established after populating event tables:</w:t>
      </w:r>
    </w:p>
    <w:p w:rsidR="00000000" w:rsidDel="00000000" w:rsidP="00000000" w:rsidRDefault="00000000" w:rsidRPr="00000000">
      <w:pPr>
        <w:numPr>
          <w:ilvl w:val="0"/>
          <w:numId w:val="21"/>
        </w:numPr>
        <w:spacing w:before="200" w:lineRule="auto"/>
        <w:ind w:left="720" w:right="4" w:hanging="360"/>
        <w:contextualSpacing w:val="1"/>
        <w:jc w:val="both"/>
        <w:rPr/>
      </w:pPr>
      <w:r w:rsidDel="00000000" w:rsidR="00000000" w:rsidRPr="00000000">
        <w:rPr>
          <w:rtl w:val="0"/>
        </w:rPr>
        <w:t xml:space="preserve">cdm.procedure_occurrence, </w:t>
      </w:r>
    </w:p>
    <w:p w:rsidR="00000000" w:rsidDel="00000000" w:rsidP="00000000" w:rsidRDefault="00000000" w:rsidRPr="00000000">
      <w:pPr>
        <w:numPr>
          <w:ilvl w:val="0"/>
          <w:numId w:val="21"/>
        </w:numPr>
        <w:spacing w:before="200" w:lineRule="auto"/>
        <w:ind w:left="720" w:right="4" w:hanging="360"/>
        <w:contextualSpacing w:val="1"/>
        <w:jc w:val="both"/>
        <w:rPr/>
      </w:pPr>
      <w:r w:rsidDel="00000000" w:rsidR="00000000" w:rsidRPr="00000000">
        <w:rPr>
          <w:rtl w:val="0"/>
        </w:rPr>
        <w:t xml:space="preserve">cdm.condition_occurrence, </w:t>
      </w:r>
    </w:p>
    <w:p w:rsidR="00000000" w:rsidDel="00000000" w:rsidP="00000000" w:rsidRDefault="00000000" w:rsidRPr="00000000">
      <w:pPr>
        <w:numPr>
          <w:ilvl w:val="0"/>
          <w:numId w:val="21"/>
        </w:numPr>
        <w:spacing w:before="200" w:lineRule="auto"/>
        <w:ind w:left="720" w:right="4" w:hanging="360"/>
        <w:contextualSpacing w:val="1"/>
        <w:jc w:val="both"/>
        <w:rPr/>
      </w:pPr>
      <w:r w:rsidDel="00000000" w:rsidR="00000000" w:rsidRPr="00000000">
        <w:rPr>
          <w:rtl w:val="0"/>
        </w:rPr>
        <w:t xml:space="preserve">cdm.drug_exposure, </w:t>
      </w:r>
    </w:p>
    <w:p w:rsidR="00000000" w:rsidDel="00000000" w:rsidP="00000000" w:rsidRDefault="00000000" w:rsidRPr="00000000">
      <w:pPr>
        <w:numPr>
          <w:ilvl w:val="0"/>
          <w:numId w:val="21"/>
        </w:numPr>
        <w:spacing w:before="200" w:lineRule="auto"/>
        <w:ind w:left="720" w:right="4" w:hanging="360"/>
        <w:contextualSpacing w:val="1"/>
        <w:jc w:val="both"/>
        <w:rPr/>
      </w:pPr>
      <w:r w:rsidDel="00000000" w:rsidR="00000000" w:rsidRPr="00000000">
        <w:rPr>
          <w:rtl w:val="0"/>
        </w:rPr>
        <w:t xml:space="preserve">cdm.measurement, </w:t>
      </w:r>
    </w:p>
    <w:p w:rsidR="00000000" w:rsidDel="00000000" w:rsidP="00000000" w:rsidRDefault="00000000" w:rsidRPr="00000000">
      <w:pPr>
        <w:numPr>
          <w:ilvl w:val="0"/>
          <w:numId w:val="21"/>
        </w:numPr>
        <w:spacing w:before="200" w:lineRule="auto"/>
        <w:ind w:left="720" w:right="4" w:hanging="360"/>
        <w:contextualSpacing w:val="1"/>
        <w:jc w:val="both"/>
        <w:rPr/>
      </w:pPr>
      <w:r w:rsidDel="00000000" w:rsidR="00000000" w:rsidRPr="00000000">
        <w:rPr>
          <w:rtl w:val="0"/>
        </w:rPr>
        <w:t xml:space="preserve">cdm.observation,</w:t>
      </w:r>
    </w:p>
    <w:p w:rsidR="00000000" w:rsidDel="00000000" w:rsidP="00000000" w:rsidRDefault="00000000" w:rsidRPr="00000000">
      <w:pPr>
        <w:numPr>
          <w:ilvl w:val="0"/>
          <w:numId w:val="21"/>
        </w:numPr>
        <w:spacing w:before="200" w:lineRule="auto"/>
        <w:ind w:left="720" w:right="4" w:hanging="360"/>
        <w:contextualSpacing w:val="1"/>
        <w:jc w:val="both"/>
        <w:rPr/>
      </w:pPr>
      <w:r w:rsidDel="00000000" w:rsidR="00000000" w:rsidRPr="00000000">
        <w:rPr>
          <w:rtl w:val="0"/>
        </w:rPr>
        <w:t xml:space="preserve">cdm.device_exposure</w:t>
      </w:r>
    </w:p>
    <w:p w:rsidR="00000000" w:rsidDel="00000000" w:rsidP="00000000" w:rsidRDefault="00000000" w:rsidRPr="00000000">
      <w:pPr>
        <w:spacing w:before="200" w:lineRule="auto"/>
        <w:ind w:right="4"/>
        <w:contextualSpacing w:val="0"/>
        <w:jc w:val="both"/>
      </w:pPr>
      <w:r w:rsidDel="00000000" w:rsidR="00000000" w:rsidRPr="00000000">
        <w:rPr>
          <w:rtl w:val="0"/>
        </w:rPr>
        <w:t xml:space="preserve">Every patient should have only one observation period. Observation Period should be the range of each person’s transaction from event tables, using the earliest and the latest events from these tables.</w:t>
      </w:r>
    </w:p>
    <w:p w:rsidR="00000000" w:rsidDel="00000000" w:rsidP="00000000" w:rsidRDefault="00000000" w:rsidRPr="00000000">
      <w:pPr>
        <w:spacing w:after="160" w:line="259" w:lineRule="auto"/>
        <w:contextualSpacing w:val="0"/>
      </w:pPr>
      <w:r w:rsidDel="00000000" w:rsidR="00000000" w:rsidRPr="00000000">
        <w:rPr>
          <w:b w:val="1"/>
          <w:color w:val="4f81bd"/>
          <w:rtl w:val="0"/>
        </w:rPr>
        <w:t xml:space="preserve">Field Mapping </w:t>
      </w:r>
      <w:r w:rsidDel="00000000" w:rsidR="00000000" w:rsidRPr="00000000">
        <w:rPr>
          <w:rtl w:val="0"/>
        </w:rPr>
      </w:r>
    </w:p>
    <w:tbl>
      <w:tblPr>
        <w:tblStyle w:val="Table36"/>
        <w:bidiVisual w:val="0"/>
        <w:tblW w:w="9360.0" w:type="dxa"/>
        <w:jc w:val="left"/>
        <w:tblInd w:w="-50.0" w:type="dxa"/>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000"/>
      </w:tblPr>
      <w:tblGrid>
        <w:gridCol w:w="1800"/>
        <w:gridCol w:w="3240"/>
        <w:gridCol w:w="2400"/>
        <w:gridCol w:w="1920"/>
        <w:tblGridChange w:id="0">
          <w:tblGrid>
            <w:gridCol w:w="1800"/>
            <w:gridCol w:w="3240"/>
            <w:gridCol w:w="2400"/>
            <w:gridCol w:w="1920"/>
          </w:tblGrid>
        </w:tblGridChange>
      </w:tblGrid>
      <w:tr>
        <w:tc>
          <w:tcPr>
            <w:tcBorders>
              <w:top w:color="000000" w:space="0" w:sz="4" w:val="single"/>
              <w:left w:color="000000" w:space="0" w:sz="4" w:val="single"/>
              <w:bottom w:color="000000" w:space="0" w:sz="4" w:val="single"/>
              <w:right w:color="000000" w:space="0" w:sz="4" w:val="single"/>
            </w:tcBorders>
            <w:shd w:fill="4f81bd"/>
            <w:tcMar>
              <w:top w:w="215.0" w:type="dxa"/>
              <w:left w:w="215.0" w:type="dxa"/>
              <w:bottom w:w="215.0" w:type="dxa"/>
              <w:right w:w="21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215.0" w:type="dxa"/>
              <w:left w:w="215.0" w:type="dxa"/>
              <w:bottom w:w="215.0" w:type="dxa"/>
              <w:right w:w="21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215.0" w:type="dxa"/>
              <w:left w:w="215.0" w:type="dxa"/>
              <w:bottom w:w="215.0" w:type="dxa"/>
              <w:right w:w="215.0" w:type="dxa"/>
            </w:tcMar>
            <w:vAlign w:val="center"/>
          </w:tcPr>
          <w:p w:rsidR="00000000" w:rsidDel="00000000" w:rsidP="00000000" w:rsidRDefault="00000000" w:rsidRPr="00000000">
            <w:pPr>
              <w:spacing w:after="0" w:line="240" w:lineRule="auto"/>
              <w:ind w:right="4"/>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215.0" w:type="dxa"/>
              <w:left w:w="215.0" w:type="dxa"/>
              <w:bottom w:w="215.0" w:type="dxa"/>
              <w:right w:w="21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b w:val="1"/>
                <w:color w:val="ffffff"/>
                <w:sz w:val="20"/>
                <w:szCs w:val="20"/>
                <w:rtl w:val="0"/>
              </w:rPr>
              <w:t xml:space="preserve">Comment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observation_period_id</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Generate a unique observation_period_id for each distinct person_id</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person_id</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cdm.procedure_occurrence.person_id, </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cdm.drug_exposure.person_id,</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cdm.condition_occurrence.person_id,</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cdm.measurement.person_id, cdm.observation.person_id,</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cdm.device_exposure.person_id</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Use person_id from cdm event tables </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observation_period_start_date</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cdm.procedure_occurrence.procedure_date,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cdm.drug_exposure.drug_exposure_start_date,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cdm.condition_occurrence.condition_start_date,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cdm.measurement.measurement_date,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cdm.observation.observation_date,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cdm.device_exposure.device_exposure_start_date</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Use the earliest date from range of each person’s transactions in all  event tables </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observation_period_end_date</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cdm.procedure_occurrence.procedure_date,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cdm.drug_exposure.drug_exposure_start_date,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cdm.condition_occurrence.condition_start_date,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cdm.measurement.measurement_date,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cdm.observation.observation_date,</w:t>
            </w:r>
          </w:p>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cdm.device_exposure.device_exposure_start_date, cdm.death.death_date</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Use the latest date from range of each person’s transactions in all  event tables </w:t>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For records from cdm.drug_exposure: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USE FORMULA:</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cdm.drug_exposure.drug_exposure_end_date =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cdm.drug_exposure.drug_exposure_start_date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(IF cdm.drug_exposure.days_supply &gt;0</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THEN cdm.drug_exposure.days_supply</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ELSE 1)</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(IF cdm.drug_exposure.refills &gt;0</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THEN cdm.drug_exposure.refills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ELSE 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sz w:val="20"/>
                <w:szCs w:val="20"/>
                <w:rtl w:val="0"/>
              </w:rPr>
              <w:t xml:space="preserve">IF calculated </w:t>
            </w:r>
            <w:r w:rsidDel="00000000" w:rsidR="00000000" w:rsidRPr="00000000">
              <w:rPr>
                <w:sz w:val="20"/>
                <w:szCs w:val="20"/>
                <w:rtl w:val="0"/>
              </w:rPr>
              <w:t xml:space="preserve">observation_period_end_date</w:t>
            </w:r>
            <w:r w:rsidDel="00000000" w:rsidR="00000000" w:rsidRPr="00000000">
              <w:rPr>
                <w:i w:val="1"/>
                <w:sz w:val="20"/>
                <w:szCs w:val="20"/>
                <w:rtl w:val="0"/>
              </w:rPr>
              <w:t xml:space="preserve"> &gt; death_date of patient, populate with </w:t>
            </w:r>
            <w:r w:rsidDel="00000000" w:rsidR="00000000" w:rsidRPr="00000000">
              <w:rPr>
                <w:sz w:val="20"/>
                <w:szCs w:val="20"/>
                <w:rtl w:val="0"/>
              </w:rPr>
              <w:t xml:space="preserve">cdm.death.death_date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line="240" w:lineRule="auto"/>
              <w:contextualSpacing w:val="0"/>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period_type_concept_id</w:t>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44814724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4.0" w:type="dxa"/>
              <w:left w:w="144.0" w:type="dxa"/>
              <w:bottom w:w="144.0" w:type="dxa"/>
              <w:right w:w="144.0" w:type="dxa"/>
            </w:tcMar>
            <w:vAlign w:val="cente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44814724</w:t>
            </w:r>
            <w:r w:rsidDel="00000000" w:rsidR="00000000" w:rsidRPr="00000000">
              <w:rPr>
                <w:sz w:val="20"/>
                <w:szCs w:val="20"/>
                <w:rtl w:val="0"/>
              </w:rPr>
              <w:t xml:space="preserve"> = ‘Period covering healthcare encounters’</w:t>
            </w:r>
          </w:p>
        </w:tc>
      </w:tr>
    </w:tbl>
    <w:p w:rsidR="00000000" w:rsidDel="00000000" w:rsidP="00000000" w:rsidRDefault="00000000" w:rsidRPr="00000000">
      <w:pPr>
        <w:spacing w:line="240" w:lineRule="auto"/>
        <w:ind w:right="4"/>
        <w:contextualSpacing w:val="0"/>
      </w:pPr>
      <w:r w:rsidDel="00000000" w:rsidR="00000000" w:rsidRPr="00000000">
        <w:rPr>
          <w:rtl w:val="0"/>
        </w:rPr>
      </w:r>
    </w:p>
    <w:p w:rsidR="00000000" w:rsidDel="00000000" w:rsidP="00000000" w:rsidRDefault="00000000" w:rsidRPr="00000000">
      <w:pPr>
        <w:pStyle w:val="Heading3"/>
        <w:numPr>
          <w:ilvl w:val="2"/>
          <w:numId w:val="9"/>
        </w:numPr>
        <w:ind w:left="0" w:hanging="431.9999999999999"/>
        <w:rPr>
          <w:rFonts w:ascii="Arial" w:cs="Arial" w:eastAsia="Arial" w:hAnsi="Arial"/>
          <w:b w:val="1"/>
          <w:smallCaps w:val="0"/>
          <w:color w:val="000000"/>
        </w:rPr>
      </w:pPr>
      <w:bookmarkStart w:colFirst="0" w:colLast="0" w:name="_ihv636" w:id="45"/>
      <w:bookmarkEnd w:id="45"/>
      <w:r w:rsidDel="00000000" w:rsidR="00000000" w:rsidRPr="00000000">
        <w:rPr>
          <w:smallCaps w:val="0"/>
          <w:rtl w:val="0"/>
        </w:rPr>
        <w:t xml:space="preserve">Table Name: PAYER_PLAN_PERIOD</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Payer_Plan_Period was determined by populating the patient’s insurance and insurance status based on the German healthcare model. This information is only available for the patient’s most recent transaction. </w:t>
      </w:r>
    </w:p>
    <w:p w:rsidR="00000000" w:rsidDel="00000000" w:rsidP="00000000" w:rsidRDefault="00000000" w:rsidRPr="00000000">
      <w:pPr>
        <w:contextualSpacing w:val="0"/>
      </w:pPr>
      <w:r w:rsidDel="00000000" w:rsidR="00000000" w:rsidRPr="00000000">
        <w:rPr>
          <w:rtl w:val="0"/>
        </w:rPr>
        <w:t xml:space="preserve">Each patient has only one set of payer plan values in the source data extract, reflecting the most recent enrollment of the patient.</w:t>
      </w:r>
    </w:p>
    <w:p w:rsidR="00000000" w:rsidDel="00000000" w:rsidP="00000000" w:rsidRDefault="00000000" w:rsidRPr="00000000">
      <w:pPr>
        <w:contextualSpacing w:val="0"/>
      </w:pPr>
      <w:r w:rsidDel="00000000" w:rsidR="00000000" w:rsidRPr="00000000">
        <w:rPr>
          <w:b w:val="1"/>
          <w:color w:val="4f81bd"/>
          <w:rtl w:val="0"/>
        </w:rPr>
        <w:t xml:space="preserve">Mapping rules</w:t>
      </w:r>
    </w:p>
    <w:p w:rsidR="00000000" w:rsidDel="00000000" w:rsidP="00000000" w:rsidRDefault="00000000" w:rsidRPr="00000000">
      <w:pPr>
        <w:spacing w:after="0" w:before="120" w:line="240" w:lineRule="auto"/>
        <w:contextualSpacing w:val="0"/>
      </w:pPr>
      <w:r w:rsidDel="00000000" w:rsidR="00000000" w:rsidRPr="00000000">
        <w:rPr>
          <w:rtl w:val="0"/>
        </w:rPr>
        <w:t xml:space="preserve">Table is populated from:</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src.patient</w:t>
      </w:r>
    </w:p>
    <w:p w:rsidR="00000000" w:rsidDel="00000000" w:rsidP="00000000" w:rsidRDefault="00000000" w:rsidRPr="00000000">
      <w:pPr>
        <w:numPr>
          <w:ilvl w:val="0"/>
          <w:numId w:val="14"/>
        </w:numPr>
        <w:spacing w:after="160" w:line="259" w:lineRule="auto"/>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14"/>
        </w:numPr>
        <w:spacing w:after="0" w:lineRule="auto"/>
        <w:ind w:left="1440" w:hanging="360"/>
        <w:contextualSpacing w:val="1"/>
        <w:rPr/>
      </w:pPr>
      <w:r w:rsidDel="00000000" w:rsidR="00000000" w:rsidRPr="00000000">
        <w:rPr>
          <w:rtl w:val="0"/>
        </w:rPr>
        <w:t xml:space="preserve">src.patient.patient_id = patient_id in (cdm.person.person_source_value)</w:t>
      </w:r>
    </w:p>
    <w:p w:rsidR="00000000" w:rsidDel="00000000" w:rsidP="00000000" w:rsidRDefault="00000000" w:rsidRPr="00000000">
      <w:pPr>
        <w:spacing w:after="0" w:lineRule="auto"/>
        <w:contextualSpacing w:val="0"/>
      </w:pPr>
      <w:r w:rsidDel="00000000" w:rsidR="00000000" w:rsidRPr="00000000">
        <w:rPr>
          <w:rtl w:val="0"/>
        </w:rPr>
        <w:t xml:space="preserve">From src.patient we populate only records where at least one of the following fields has value that is not NULL:</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src.patient.insurance</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src.patient.charging</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src.patient.insured</w:t>
      </w:r>
    </w:p>
    <w:p w:rsidR="00000000" w:rsidDel="00000000" w:rsidP="00000000" w:rsidRDefault="00000000" w:rsidRPr="00000000">
      <w:pPr>
        <w:spacing w:after="160" w:line="259" w:lineRule="auto"/>
        <w:contextualSpacing w:val="0"/>
      </w:pPr>
      <w:r w:rsidDel="00000000" w:rsidR="00000000" w:rsidRPr="00000000">
        <w:rPr>
          <w:rtl w:val="0"/>
        </w:rPr>
        <w:t xml:space="preserve">See also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n.7):</w:t>
      </w:r>
    </w:p>
    <w:p w:rsidR="00000000" w:rsidDel="00000000" w:rsidP="00000000" w:rsidRDefault="00000000" w:rsidRPr="00000000">
      <w:pPr>
        <w:spacing w:after="0" w:line="276" w:lineRule="auto"/>
        <w:contextualSpacing w:val="0"/>
      </w:pPr>
      <w:r w:rsidDel="00000000" w:rsidR="00000000" w:rsidRPr="00000000">
        <w:rPr>
          <w:rtl w:val="0"/>
        </w:rPr>
        <w:t xml:space="preserve">7. rule about calculating most recent date for patient activity</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w:t>
      </w:r>
      <w:r w:rsidDel="00000000" w:rsidR="00000000" w:rsidRPr="00000000">
        <w:rPr>
          <w:rtl w:val="0"/>
        </w:rPr>
      </w:r>
    </w:p>
    <w:tbl>
      <w:tblPr>
        <w:tblStyle w:val="Table37"/>
        <w:bidiVisual w:val="0"/>
        <w:tblW w:w="9465.0" w:type="dxa"/>
        <w:jc w:val="left"/>
        <w:tblInd w:w="-115.0" w:type="dxa"/>
        <w:tblBorders>
          <w:top w:color="777777" w:space="0" w:sz="4" w:val="single"/>
          <w:left w:color="777777" w:space="0" w:sz="4" w:val="single"/>
          <w:bottom w:color="777777" w:space="0" w:sz="4" w:val="single"/>
          <w:right w:color="777777" w:space="0" w:sz="4" w:val="single"/>
          <w:insideH w:color="777777" w:space="0" w:sz="4" w:val="single"/>
          <w:insideV w:color="777777" w:space="0" w:sz="4" w:val="single"/>
        </w:tblBorders>
        <w:tblLayout w:type="fixed"/>
        <w:tblLook w:val="0000"/>
      </w:tblPr>
      <w:tblGrid>
        <w:gridCol w:w="2190"/>
        <w:gridCol w:w="1905"/>
        <w:gridCol w:w="2385"/>
        <w:gridCol w:w="1155"/>
        <w:gridCol w:w="1830"/>
        <w:tblGridChange w:id="0">
          <w:tblGrid>
            <w:gridCol w:w="2190"/>
            <w:gridCol w:w="1905"/>
            <w:gridCol w:w="2385"/>
            <w:gridCol w:w="1155"/>
            <w:gridCol w:w="1830"/>
          </w:tblGrid>
        </w:tblGridChange>
      </w:tblGrid>
      <w:tr>
        <w:tc>
          <w:tcPr>
            <w:tcBorders>
              <w:top w:color="000000" w:space="0" w:sz="4" w:val="single"/>
              <w:left w:color="000000" w:space="0" w:sz="4" w:val="single"/>
              <w:bottom w:color="000000" w:space="0" w:sz="4" w:val="single"/>
              <w:right w:color="000000" w:space="0" w:sz="4" w:val="single"/>
            </w:tcBorders>
            <w:shd w:fill="4f81bd"/>
          </w:tcPr>
          <w:p w:rsidR="00000000" w:rsidDel="00000000" w:rsidP="00000000" w:rsidRDefault="00000000" w:rsidRPr="00000000">
            <w:pPr>
              <w:spacing w:line="240" w:lineRule="auto"/>
              <w:ind w:right="4"/>
              <w:contextualSpacing w:val="0"/>
            </w:pPr>
            <w:r w:rsidDel="00000000" w:rsidR="00000000" w:rsidRPr="00000000">
              <w:rPr>
                <w:b w:val="1"/>
                <w:color w:val="ffffff"/>
                <w:sz w:val="20"/>
                <w:szCs w:val="20"/>
                <w:rtl w:val="0"/>
              </w:rPr>
              <w:t xml:space="preserve">Destination Field</w:t>
            </w:r>
          </w:p>
        </w:tc>
        <w:tc>
          <w:tcPr>
            <w:tcBorders>
              <w:top w:color="000000" w:space="0" w:sz="4" w:val="single"/>
              <w:left w:color="000000" w:space="0" w:sz="4" w:val="single"/>
              <w:bottom w:color="000000" w:space="0" w:sz="4" w:val="single"/>
              <w:right w:color="000000" w:space="0" w:sz="4" w:val="single"/>
            </w:tcBorders>
            <w:shd w:fill="4f81bd"/>
          </w:tcPr>
          <w:p w:rsidR="00000000" w:rsidDel="00000000" w:rsidP="00000000" w:rsidRDefault="00000000" w:rsidRPr="00000000">
            <w:pPr>
              <w:spacing w:line="240" w:lineRule="auto"/>
              <w:ind w:right="4"/>
              <w:contextualSpacing w:val="0"/>
            </w:pPr>
            <w:r w:rsidDel="00000000" w:rsidR="00000000" w:rsidRPr="00000000">
              <w:rPr>
                <w:b w:val="1"/>
                <w:color w:val="ffffff"/>
                <w:sz w:val="20"/>
                <w:szCs w:val="20"/>
                <w:rtl w:val="0"/>
              </w:rPr>
              <w:t xml:space="preserve">Source Field</w:t>
            </w:r>
          </w:p>
        </w:tc>
        <w:tc>
          <w:tcPr>
            <w:tcBorders>
              <w:top w:color="000000" w:space="0" w:sz="4" w:val="single"/>
              <w:left w:color="000000" w:space="0" w:sz="4" w:val="single"/>
              <w:bottom w:color="000000" w:space="0" w:sz="4" w:val="single"/>
              <w:right w:color="000000" w:space="0" w:sz="4" w:val="single"/>
            </w:tcBorders>
            <w:shd w:fill="4f81bd"/>
          </w:tcPr>
          <w:p w:rsidR="00000000" w:rsidDel="00000000" w:rsidP="00000000" w:rsidRDefault="00000000" w:rsidRPr="00000000">
            <w:pPr>
              <w:spacing w:line="240" w:lineRule="auto"/>
              <w:ind w:right="4"/>
              <w:contextualSpacing w:val="0"/>
            </w:pPr>
            <w:r w:rsidDel="00000000" w:rsidR="00000000" w:rsidRPr="00000000">
              <w:rPr>
                <w:b w:val="1"/>
                <w:color w:val="ffffff"/>
                <w:sz w:val="20"/>
                <w:szCs w:val="20"/>
                <w:rtl w:val="0"/>
              </w:rPr>
              <w:t xml:space="preserve">Applied Rule</w:t>
            </w:r>
          </w:p>
        </w:tc>
        <w:tc>
          <w:tcPr>
            <w:tcBorders>
              <w:top w:color="000000" w:space="0" w:sz="4" w:val="single"/>
              <w:left w:color="000000" w:space="0" w:sz="4" w:val="single"/>
              <w:bottom w:color="000000" w:space="0" w:sz="4" w:val="single"/>
              <w:right w:color="000000" w:space="0" w:sz="4" w:val="single"/>
            </w:tcBorders>
            <w:shd w:fill="4f81bd"/>
          </w:tcPr>
          <w:p w:rsidR="00000000" w:rsidDel="00000000" w:rsidP="00000000" w:rsidRDefault="00000000" w:rsidRPr="00000000">
            <w:pPr>
              <w:spacing w:line="240" w:lineRule="auto"/>
              <w:ind w:right="4"/>
              <w:contextualSpacing w:val="0"/>
            </w:pPr>
            <w:r w:rsidDel="00000000" w:rsidR="00000000" w:rsidRPr="00000000">
              <w:rPr>
                <w:b w:val="1"/>
                <w:color w:val="ffffff"/>
                <w:sz w:val="20"/>
                <w:szCs w:val="20"/>
                <w:rtl w:val="0"/>
              </w:rPr>
              <w:t xml:space="preserve">Required Field</w:t>
            </w:r>
          </w:p>
        </w:tc>
        <w:tc>
          <w:tcPr>
            <w:tcBorders>
              <w:top w:color="000000" w:space="0" w:sz="4" w:val="single"/>
              <w:left w:color="000000" w:space="0" w:sz="4" w:val="single"/>
              <w:bottom w:color="000000" w:space="0" w:sz="4" w:val="single"/>
              <w:right w:color="000000" w:space="0" w:sz="4" w:val="single"/>
            </w:tcBorders>
            <w:shd w:fill="4f81bd"/>
          </w:tcPr>
          <w:p w:rsidR="00000000" w:rsidDel="00000000" w:rsidP="00000000" w:rsidRDefault="00000000" w:rsidRPr="00000000">
            <w:pPr>
              <w:spacing w:line="240" w:lineRule="auto"/>
              <w:ind w:right="4"/>
              <w:contextualSpacing w:val="0"/>
            </w:pPr>
            <w:r w:rsidDel="00000000" w:rsidR="00000000" w:rsidRPr="00000000">
              <w:rPr>
                <w:b w:val="1"/>
                <w:color w:val="ffffff"/>
                <w:sz w:val="20"/>
                <w:szCs w:val="20"/>
                <w:rtl w:val="0"/>
              </w:rPr>
              <w:t xml:space="preserve">Comment</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sz w:val="20"/>
                <w:szCs w:val="20"/>
                <w:rtl w:val="0"/>
              </w:rPr>
              <w:t xml:space="preserve">payer_plan_period_id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sz w:val="20"/>
                <w:szCs w:val="20"/>
                <w:rtl w:val="0"/>
              </w:rPr>
              <w:t xml:space="preserve">Identitty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sz w:val="20"/>
                <w:szCs w:val="20"/>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sz w:val="20"/>
                <w:szCs w:val="20"/>
                <w:rtl w:val="0"/>
              </w:rPr>
              <w:t xml:space="preserve">person_id</w:t>
            </w:r>
          </w:p>
        </w:tc>
        <w:tc>
          <w:tcPr>
            <w:tcBorders>
              <w:top w:color="000000" w:space="0" w:sz="4" w:val="single"/>
              <w:left w:color="000000" w:space="0" w:sz="4" w:val="single"/>
              <w:bottom w:color="000000" w:space="0" w:sz="4" w:val="single"/>
              <w:right w:color="000000" w:space="0" w:sz="4" w:val="single"/>
            </w:tcBorders>
            <w:shd w:fill="ffffff"/>
            <w:tcMar>
              <w:top w:w="100.0" w:type="dxa"/>
              <w:left w:w="115.0" w:type="dxa"/>
              <w:bottom w:w="100.0" w:type="dxa"/>
              <w:right w:w="115.0" w:type="dxa"/>
            </w:tcMar>
            <w:vAlign w:val="center"/>
          </w:tcPr>
          <w:p w:rsidR="00000000" w:rsidDel="00000000" w:rsidP="00000000" w:rsidRDefault="00000000" w:rsidRPr="00000000">
            <w:pPr>
              <w:spacing w:before="60" w:line="259" w:lineRule="auto"/>
              <w:ind w:right="4"/>
              <w:contextualSpacing w:val="0"/>
            </w:pPr>
            <w:r w:rsidDel="00000000" w:rsidR="00000000" w:rsidRPr="00000000">
              <w:rPr>
                <w:sz w:val="20"/>
                <w:szCs w:val="20"/>
                <w:rtl w:val="0"/>
              </w:rPr>
              <w:t xml:space="preserve">cdm.person.person_id</w:t>
            </w:r>
          </w:p>
        </w:tc>
        <w:tc>
          <w:tcPr>
            <w:tcBorders>
              <w:top w:color="000000" w:space="0" w:sz="4" w:val="single"/>
              <w:left w:color="000000" w:space="0" w:sz="4" w:val="single"/>
              <w:bottom w:color="000000" w:space="0" w:sz="4" w:val="single"/>
              <w:right w:color="000000" w:space="0" w:sz="4" w:val="single"/>
            </w:tcBorders>
            <w:shd w:fill="ffffff"/>
            <w:tcMar>
              <w:top w:w="100.0" w:type="dxa"/>
              <w:left w:w="115.0" w:type="dxa"/>
              <w:bottom w:w="100.0" w:type="dxa"/>
              <w:right w:w="115.0" w:type="dxa"/>
            </w:tcMar>
            <w:vAlign w:val="center"/>
          </w:tcPr>
          <w:p w:rsidR="00000000" w:rsidDel="00000000" w:rsidP="00000000" w:rsidRDefault="00000000" w:rsidRPr="00000000">
            <w:pPr>
              <w:spacing w:before="60" w:line="259" w:lineRule="auto"/>
              <w:ind w:right="4"/>
              <w:contextualSpacing w:val="0"/>
            </w:pPr>
            <w:r w:rsidDel="00000000" w:rsidR="00000000" w:rsidRPr="00000000">
              <w:rPr>
                <w:sz w:val="20"/>
                <w:szCs w:val="20"/>
                <w:rtl w:val="0"/>
              </w:rPr>
              <w:t xml:space="preserve">See mapping rule</w:t>
            </w:r>
            <w:r w:rsidDel="00000000" w:rsidR="00000000" w:rsidRPr="00000000">
              <w:rPr>
                <w:sz w:val="20"/>
                <w:szCs w:val="20"/>
                <w:rtl w:val="0"/>
              </w:rPr>
              <w:t xml:space="preserve">s above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sz w:val="20"/>
                <w:szCs w:val="20"/>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sz w:val="20"/>
                <w:szCs w:val="20"/>
                <w:rtl w:val="0"/>
              </w:rPr>
              <w:t xml:space="preserve">payer_plan_period_start_date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sz w:val="20"/>
                <w:szCs w:val="20"/>
                <w:rtl w:val="0"/>
              </w:rPr>
              <w:t xml:space="preserve">Use most recent date for patient activity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sz w:val="20"/>
                <w:szCs w:val="20"/>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sz w:val="20"/>
                <w:szCs w:val="20"/>
                <w:rtl w:val="0"/>
              </w:rPr>
              <w:t xml:space="preserve">payer_plan_period_end_date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sz w:val="20"/>
                <w:szCs w:val="20"/>
                <w:rtl w:val="0"/>
              </w:rPr>
              <w:t xml:space="preserve">Use most recent date for patient activity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sz w:val="20"/>
                <w:szCs w:val="20"/>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sz w:val="20"/>
                <w:szCs w:val="20"/>
                <w:rtl w:val="0"/>
              </w:rPr>
              <w:t xml:space="preserve">Start and end dates should always be the same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sz w:val="20"/>
                <w:szCs w:val="20"/>
                <w:rtl w:val="0"/>
              </w:rPr>
              <w:t xml:space="preserve">payer_source_value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src.patient.insurance, src.patient.charging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Add ‘/‘  between values as delimiter</w:t>
            </w:r>
            <w:r w:rsidDel="00000000" w:rsidR="00000000" w:rsidRPr="00000000">
              <w:rPr>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one of values is missing, replace missing value with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src.patient.insurance IS NULL and src.patient.charging IS NULL</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THEN Populate with 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sz w:val="20"/>
                <w:szCs w:val="20"/>
                <w:rtl w:val="0"/>
              </w:rPr>
              <w:t xml:space="preserve">plan_source_value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src.patient.insured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sz w:val="20"/>
                <w:szCs w:val="20"/>
                <w:rtl w:val="0"/>
              </w:rPr>
              <w:t xml:space="preserve">family_source_value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3"/>
        <w:ind w:firstLine="720"/>
        <w:contextualSpacing w:val="0"/>
      </w:pPr>
      <w:bookmarkStart w:colFirst="0" w:colLast="0" w:name="_680sw7jnrabp" w:id="46"/>
      <w:bookmarkEnd w:id="46"/>
      <w:r w:rsidDel="00000000" w:rsidR="00000000" w:rsidRPr="00000000">
        <w:rPr>
          <w:rtl w:val="0"/>
        </w:rPr>
      </w:r>
    </w:p>
    <w:p w:rsidR="00000000" w:rsidDel="00000000" w:rsidP="00000000" w:rsidRDefault="00000000" w:rsidRPr="00000000">
      <w:pPr>
        <w:spacing w:line="240" w:lineRule="auto"/>
        <w:ind w:right="4"/>
        <w:contextualSpacing w:val="0"/>
      </w:pPr>
      <w:r w:rsidDel="00000000" w:rsidR="00000000" w:rsidRPr="00000000">
        <w:rPr>
          <w:rtl w:val="0"/>
        </w:rPr>
      </w:r>
    </w:p>
    <w:p w:rsidR="00000000" w:rsidDel="00000000" w:rsidP="00000000" w:rsidRDefault="00000000" w:rsidRPr="00000000">
      <w:pPr>
        <w:pStyle w:val="Heading3"/>
        <w:numPr>
          <w:ilvl w:val="2"/>
          <w:numId w:val="9"/>
        </w:numPr>
        <w:ind w:left="0" w:hanging="431.9999999999999"/>
        <w:contextualSpacing w:val="1"/>
        <w:rPr>
          <w:b w:val="1"/>
        </w:rPr>
      </w:pPr>
      <w:bookmarkStart w:colFirst="0" w:colLast="0" w:name="_49x2ik5" w:id="47"/>
      <w:bookmarkEnd w:id="47"/>
      <w:r w:rsidDel="00000000" w:rsidR="00000000" w:rsidRPr="00000000">
        <w:rPr>
          <w:smallCaps w:val="0"/>
          <w:rtl w:val="0"/>
        </w:rPr>
        <w:t xml:space="preserve">Table Name: </w:t>
      </w:r>
      <w:r w:rsidDel="00000000" w:rsidR="00000000" w:rsidRPr="00000000">
        <w:rPr>
          <w:smallCaps w:val="0"/>
          <w:rtl w:val="0"/>
        </w:rPr>
        <w:t xml:space="preserve">COST</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COST table captures records containing the cost of any medical entity recorded in one of the DRUG_EXPOSURE.</w:t>
      </w:r>
    </w:p>
    <w:p w:rsidR="00000000" w:rsidDel="00000000" w:rsidP="00000000" w:rsidRDefault="00000000" w:rsidRPr="00000000">
      <w:pPr>
        <w:contextualSpacing w:val="0"/>
      </w:pPr>
      <w:r w:rsidDel="00000000" w:rsidR="00000000" w:rsidRPr="00000000">
        <w:rPr>
          <w:b w:val="1"/>
          <w:color w:val="4f81bd"/>
          <w:rtl w:val="0"/>
        </w:rPr>
        <w:t xml:space="preserve">Mapping rules</w:t>
      </w:r>
    </w:p>
    <w:p w:rsidR="00000000" w:rsidDel="00000000" w:rsidP="00000000" w:rsidRDefault="00000000" w:rsidRPr="00000000">
      <w:pPr>
        <w:contextualSpacing w:val="0"/>
      </w:pPr>
      <w:r w:rsidDel="00000000" w:rsidR="00000000" w:rsidRPr="00000000">
        <w:rPr>
          <w:rtl w:val="0"/>
        </w:rPr>
        <w:t xml:space="preserve">This table is populated from src.prescription_events and src.therapy using corresponding fields from lk.drug_exposure_cost (See mapping rules and field mapping for lookup table </w:t>
      </w:r>
      <w:hyperlink w:anchor="_mnibutrdfia9">
        <w:r w:rsidDel="00000000" w:rsidR="00000000" w:rsidRPr="00000000">
          <w:rPr>
            <w:color w:val="1155cc"/>
            <w:u w:val="single"/>
            <w:rtl w:val="0"/>
          </w:rPr>
          <w:t xml:space="preserve">lk.drug_exposure_cost</w:t>
        </w:r>
      </w:hyperlink>
      <w:r w:rsidDel="00000000" w:rsidR="00000000" w:rsidRPr="00000000">
        <w:rPr>
          <w:rtl w:val="0"/>
        </w:rPr>
        <w:t xml:space="preserve">). We populate only records where lk.drug_exposure_cost.total_cost &gt;0 or lk.drug_exposure_cost.total_paid&gt;0.</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 (additional to mapping from lk.drug_exposure_cost)</w:t>
      </w:r>
      <w:r w:rsidDel="00000000" w:rsidR="00000000" w:rsidRPr="00000000">
        <w:rPr>
          <w:rtl w:val="0"/>
        </w:rPr>
      </w:r>
    </w:p>
    <w:tbl>
      <w:tblPr>
        <w:tblStyle w:val="Table38"/>
        <w:bidiVisual w:val="0"/>
        <w:tblW w:w="10021.318131256952" w:type="dxa"/>
        <w:jc w:val="left"/>
        <w:tblInd w:w="-23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21.3181312569523"/>
        <w:gridCol w:w="1350"/>
        <w:gridCol w:w="2670"/>
        <w:gridCol w:w="1410"/>
        <w:gridCol w:w="2370"/>
        <w:tblGridChange w:id="0">
          <w:tblGrid>
            <w:gridCol w:w="2221.3181312569523"/>
            <w:gridCol w:w="1350"/>
            <w:gridCol w:w="2670"/>
            <w:gridCol w:w="1410"/>
            <w:gridCol w:w="2370"/>
          </w:tblGrid>
        </w:tblGridChange>
      </w:tblGrid>
      <w:tr>
        <w:tc>
          <w:tcPr>
            <w:tcBorders>
              <w:top w:color="000000" w:space="0" w:sz="6" w:val="single"/>
              <w:left w:color="000000" w:space="0" w:sz="6" w:val="single"/>
              <w:bottom w:color="000000" w:space="0" w:sz="6" w:val="single"/>
              <w:right w:color="000000" w:space="0" w:sz="6"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Destination Field</w:t>
            </w:r>
          </w:p>
        </w:tc>
        <w:tc>
          <w:tcPr>
            <w:tcBorders>
              <w:top w:color="000000" w:space="0" w:sz="6" w:val="single"/>
              <w:left w:color="000000" w:space="0" w:sz="6" w:val="single"/>
              <w:bottom w:color="000000" w:space="0" w:sz="6" w:val="single"/>
              <w:right w:color="000000" w:space="0" w:sz="6"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Source Field</w:t>
            </w:r>
          </w:p>
        </w:tc>
        <w:tc>
          <w:tcPr>
            <w:tcBorders>
              <w:top w:color="000000" w:space="0" w:sz="6" w:val="single"/>
              <w:left w:color="000000" w:space="0" w:sz="6" w:val="single"/>
              <w:bottom w:color="000000" w:space="0" w:sz="6" w:val="single"/>
              <w:right w:color="000000" w:space="0" w:sz="6"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Applied Rule</w:t>
            </w:r>
          </w:p>
        </w:tc>
        <w:tc>
          <w:tcPr>
            <w:tcBorders>
              <w:top w:color="000000" w:space="0" w:sz="6" w:val="single"/>
              <w:left w:color="000000" w:space="0" w:sz="6" w:val="single"/>
              <w:bottom w:color="000000" w:space="0" w:sz="6" w:val="single"/>
              <w:right w:color="000000" w:space="0" w:sz="6"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Required Field</w:t>
            </w:r>
          </w:p>
        </w:tc>
        <w:tc>
          <w:tcPr>
            <w:tcBorders>
              <w:top w:color="000000" w:space="0" w:sz="6" w:val="single"/>
              <w:left w:color="000000" w:space="0" w:sz="6" w:val="single"/>
              <w:bottom w:color="000000" w:space="0" w:sz="6" w:val="single"/>
              <w:right w:color="000000" w:space="0" w:sz="6"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Comment</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cost_id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cost_event_id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lk.drug_exposure_cost.drug_exposure_id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payer_plan_period_id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cdm.payer_plan_period.payer_plan_period_id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before="60" w:line="259" w:lineRule="auto"/>
              <w:ind w:right="4"/>
              <w:contextualSpacing w:val="0"/>
            </w:pPr>
            <w:r w:rsidDel="00000000" w:rsidR="00000000" w:rsidRPr="00000000">
              <w:rPr>
                <w:sz w:val="20"/>
                <w:szCs w:val="20"/>
                <w:rtl w:val="0"/>
              </w:rPr>
              <w:t xml:space="preserve">Populate with cdm.payer_plan_period.payer_plan_period_id related to combination of </w:t>
            </w:r>
          </w:p>
          <w:p w:rsidR="00000000" w:rsidDel="00000000" w:rsidP="00000000" w:rsidRDefault="00000000" w:rsidRPr="00000000">
            <w:pPr>
              <w:spacing w:before="60" w:line="259" w:lineRule="auto"/>
              <w:ind w:right="4"/>
              <w:contextualSpacing w:val="0"/>
            </w:pPr>
            <w:r w:rsidDel="00000000" w:rsidR="00000000" w:rsidRPr="00000000">
              <w:rPr>
                <w:sz w:val="20"/>
                <w:szCs w:val="20"/>
                <w:rtl w:val="0"/>
              </w:rPr>
              <w:t xml:space="preserve">person_id and lk.drug_exposure_cost.drug_exposure_start_date </w:t>
            </w:r>
          </w:p>
          <w:p w:rsidR="00000000" w:rsidDel="00000000" w:rsidP="00000000" w:rsidRDefault="00000000" w:rsidRPr="00000000">
            <w:pPr>
              <w:spacing w:before="60" w:line="259" w:lineRule="auto"/>
              <w:ind w:right="4"/>
              <w:contextualSpacing w:val="0"/>
            </w:pPr>
            <w:r w:rsidDel="00000000" w:rsidR="00000000" w:rsidRPr="00000000">
              <w:rPr>
                <w:rtl w:val="0"/>
              </w:rPr>
            </w:r>
          </w:p>
          <w:p w:rsidR="00000000" w:rsidDel="00000000" w:rsidP="00000000" w:rsidRDefault="00000000" w:rsidRPr="00000000">
            <w:pPr>
              <w:spacing w:before="60" w:line="259" w:lineRule="auto"/>
              <w:ind w:right="4"/>
              <w:contextualSpacing w:val="0"/>
            </w:pPr>
            <w:r w:rsidDel="00000000" w:rsidR="00000000" w:rsidRPr="00000000">
              <w:rPr>
                <w:sz w:val="20"/>
                <w:szCs w:val="20"/>
                <w:rtl w:val="0"/>
              </w:rPr>
              <w:t xml:space="preserve">(this date </w:t>
            </w:r>
            <w:r w:rsidDel="00000000" w:rsidR="00000000" w:rsidRPr="00000000">
              <w:rPr>
                <w:sz w:val="20"/>
                <w:szCs w:val="20"/>
                <w:highlight w:val="white"/>
                <w:rtl w:val="0"/>
              </w:rPr>
              <w:t xml:space="preserve">SHOULD BE BETWEEN </w:t>
            </w:r>
            <w:r w:rsidDel="00000000" w:rsidR="00000000" w:rsidRPr="00000000">
              <w:rPr>
                <w:sz w:val="20"/>
                <w:szCs w:val="20"/>
                <w:rtl w:val="0"/>
              </w:rPr>
              <w:t xml:space="preserve">cdm.payer_plan_period.</w:t>
            </w:r>
            <w:r w:rsidDel="00000000" w:rsidR="00000000" w:rsidRPr="00000000">
              <w:rPr>
                <w:sz w:val="20"/>
                <w:szCs w:val="20"/>
                <w:highlight w:val="white"/>
                <w:rtl w:val="0"/>
              </w:rPr>
              <w:t xml:space="preserve">payer_plan_period_start_date</w:t>
            </w:r>
            <w:r w:rsidDel="00000000" w:rsidR="00000000" w:rsidRPr="00000000">
              <w:rPr>
                <w:sz w:val="20"/>
                <w:szCs w:val="20"/>
                <w:rtl w:val="0"/>
              </w:rPr>
              <w:t xml:space="preserve"> AND cdm.payer_plan_period.</w:t>
            </w:r>
            <w:r w:rsidDel="00000000" w:rsidR="00000000" w:rsidRPr="00000000">
              <w:rPr>
                <w:sz w:val="20"/>
                <w:szCs w:val="20"/>
                <w:highlight w:val="white"/>
                <w:rtl w:val="0"/>
              </w:rPr>
              <w:t xml:space="preserve">payer_plan_period_end_date</w:t>
            </w:r>
            <w:r w:rsidDel="00000000" w:rsidR="00000000" w:rsidRPr="00000000">
              <w:rPr>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9"/>
        </w:numPr>
        <w:ind w:left="0" w:hanging="431.9999999999999"/>
        <w:contextualSpacing w:val="1"/>
        <w:rPr>
          <w:b w:val="1"/>
        </w:rPr>
      </w:pPr>
      <w:bookmarkStart w:colFirst="0" w:colLast="0" w:name="_e9znbd5s30r1" w:id="48"/>
      <w:bookmarkEnd w:id="48"/>
      <w:r w:rsidDel="00000000" w:rsidR="00000000" w:rsidRPr="00000000">
        <w:rPr>
          <w:smallCaps w:val="0"/>
          <w:rtl w:val="0"/>
        </w:rPr>
        <w:t xml:space="preserve">Table Name: LOCATION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Summary</w:t>
      </w:r>
      <w:r w:rsidDel="00000000" w:rsidR="00000000" w:rsidRPr="00000000">
        <w:rPr>
          <w:rtl w:val="0"/>
        </w:rPr>
      </w:r>
    </w:p>
    <w:p w:rsidR="00000000" w:rsidDel="00000000" w:rsidP="00000000" w:rsidRDefault="00000000" w:rsidRPr="00000000">
      <w:pPr>
        <w:spacing w:after="200" w:before="120" w:line="240" w:lineRule="auto"/>
        <w:contextualSpacing w:val="0"/>
      </w:pPr>
      <w:r w:rsidDel="00000000" w:rsidR="00000000" w:rsidRPr="00000000">
        <w:rPr>
          <w:rtl w:val="0"/>
        </w:rPr>
        <w:t xml:space="preserve">Location table contains the geographic location of </w:t>
      </w:r>
      <w:r w:rsidDel="00000000" w:rsidR="00000000" w:rsidRPr="00000000">
        <w:rPr>
          <w:rtl w:val="0"/>
        </w:rPr>
        <w:t xml:space="preserve">practice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Mapping rules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tl w:val="0"/>
        </w:rPr>
        <w:t xml:space="preserve">Table is populated from src.practice.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w:t>
      </w:r>
      <w:r w:rsidDel="00000000" w:rsidR="00000000" w:rsidRPr="00000000">
        <w:rPr>
          <w:rtl w:val="0"/>
        </w:rPr>
      </w:r>
    </w:p>
    <w:tbl>
      <w:tblPr>
        <w:tblStyle w:val="Table39"/>
        <w:bidiVisual w:val="0"/>
        <w:tblW w:w="9965.0" w:type="dxa"/>
        <w:jc w:val="left"/>
        <w:tblInd w:w="-11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000"/>
      </w:tblPr>
      <w:tblGrid>
        <w:gridCol w:w="2210"/>
        <w:gridCol w:w="1875"/>
        <w:gridCol w:w="2550"/>
        <w:gridCol w:w="1455"/>
        <w:gridCol w:w="1875"/>
        <w:tblGridChange w:id="0">
          <w:tblGrid>
            <w:gridCol w:w="2210"/>
            <w:gridCol w:w="1875"/>
            <w:gridCol w:w="2550"/>
            <w:gridCol w:w="1455"/>
            <w:gridCol w:w="1875"/>
          </w:tblGrid>
        </w:tblGridChange>
      </w:tblGrid>
      <w:tr>
        <w:trPr>
          <w:trHeight w:val="480" w:hRule="atLeast"/>
        </w:trPr>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Destination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Source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Applied Rule</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Required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Comment</w:t>
            </w:r>
          </w:p>
        </w:tc>
      </w:tr>
      <w:tr>
        <w:trPr>
          <w:trHeight w:val="9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sz w:val="20"/>
                <w:szCs w:val="20"/>
                <w:rtl w:val="0"/>
              </w:rPr>
              <w:t xml:space="preserve">location_id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src.practice.region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sz w:val="20"/>
                <w:szCs w:val="20"/>
                <w:rtl w:val="0"/>
              </w:rPr>
              <w:t xml:space="preserve">Generate unique location_id for each distinct src.practice.region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sz w:val="20"/>
                <w:szCs w:val="20"/>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address_1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sz w:val="20"/>
                <w:szCs w:val="20"/>
                <w:rtl w:val="0"/>
              </w:rPr>
              <w:t xml:space="preserve">address_2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state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sz w:val="20"/>
                <w:szCs w:val="20"/>
                <w:rtl w:val="0"/>
              </w:rPr>
              <w:t xml:space="preserve">zip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county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1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sz w:val="20"/>
                <w:szCs w:val="20"/>
                <w:rtl w:val="0"/>
              </w:rPr>
              <w:t xml:space="preserve">location_source_value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src.practice.region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pPr>
            <w:r w:rsidDel="00000000" w:rsidR="00000000" w:rsidRPr="00000000">
              <w:rPr>
                <w:sz w:val="20"/>
                <w:szCs w:val="20"/>
                <w:rtl w:val="0"/>
              </w:rPr>
              <w:t xml:space="preserve">Only 2 locations: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I (West)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II (East)</w:t>
            </w:r>
          </w:p>
        </w:tc>
      </w:tr>
    </w:tbl>
    <w:p w:rsidR="00000000" w:rsidDel="00000000" w:rsidP="00000000" w:rsidRDefault="00000000" w:rsidRPr="00000000">
      <w:pPr>
        <w:pStyle w:val="Heading2"/>
        <w:ind w:firstLine="0"/>
        <w:contextualSpacing w:val="0"/>
      </w:pPr>
      <w:r w:rsidDel="00000000" w:rsidR="00000000" w:rsidRPr="00000000">
        <w:rPr>
          <w:rtl w:val="0"/>
        </w:rPr>
      </w:r>
    </w:p>
    <w:p w:rsidR="00000000" w:rsidDel="00000000" w:rsidP="00000000" w:rsidRDefault="00000000" w:rsidRPr="00000000">
      <w:pPr>
        <w:pStyle w:val="Heading3"/>
        <w:numPr>
          <w:ilvl w:val="2"/>
          <w:numId w:val="9"/>
        </w:numPr>
        <w:ind w:left="0" w:hanging="431.9999999999999"/>
        <w:rPr>
          <w:rFonts w:ascii="Arial" w:cs="Arial" w:eastAsia="Arial" w:hAnsi="Arial"/>
          <w:b w:val="1"/>
          <w:smallCaps w:val="0"/>
          <w:color w:val="000000"/>
        </w:rPr>
      </w:pPr>
      <w:bookmarkStart w:colFirst="0" w:colLast="0" w:name="_3fwokq0" w:id="49"/>
      <w:bookmarkEnd w:id="49"/>
      <w:r w:rsidDel="00000000" w:rsidR="00000000" w:rsidRPr="00000000">
        <w:rPr>
          <w:smallCaps w:val="0"/>
          <w:rtl w:val="0"/>
        </w:rPr>
        <w:t xml:space="preserve">Table Name: CARE_SITE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Summary</w:t>
      </w:r>
      <w:r w:rsidDel="00000000" w:rsidR="00000000" w:rsidRPr="00000000">
        <w:rPr>
          <w:rtl w:val="0"/>
        </w:rPr>
      </w:r>
    </w:p>
    <w:p w:rsidR="00000000" w:rsidDel="00000000" w:rsidP="00000000" w:rsidRDefault="00000000" w:rsidRPr="00000000">
      <w:pPr>
        <w:spacing w:before="240" w:line="240" w:lineRule="auto"/>
        <w:ind w:right="4"/>
        <w:contextualSpacing w:val="0"/>
      </w:pPr>
      <w:r w:rsidDel="00000000" w:rsidR="00000000" w:rsidRPr="00000000">
        <w:rPr>
          <w:highlight w:val="white"/>
          <w:rtl w:val="0"/>
        </w:rPr>
        <w:t xml:space="preserve">The CARE_SITE table contains a list of uniquely identified institutional (physical or organizational) units where healthcare delivery is practiced.</w:t>
      </w:r>
    </w:p>
    <w:p w:rsidR="00000000" w:rsidDel="00000000" w:rsidP="00000000" w:rsidRDefault="00000000" w:rsidRPr="00000000">
      <w:pPr>
        <w:contextualSpacing w:val="0"/>
      </w:pPr>
      <w:r w:rsidDel="00000000" w:rsidR="00000000" w:rsidRPr="00000000">
        <w:rPr>
          <w:b w:val="1"/>
          <w:color w:val="4f81bd"/>
          <w:rtl w:val="0"/>
        </w:rPr>
        <w:t xml:space="preserve">Mapping rules</w:t>
      </w:r>
      <w:r w:rsidDel="00000000" w:rsidR="00000000" w:rsidRPr="00000000">
        <w:rPr>
          <w:rtl w:val="0"/>
        </w:rPr>
      </w:r>
    </w:p>
    <w:p w:rsidR="00000000" w:rsidDel="00000000" w:rsidP="00000000" w:rsidRDefault="00000000" w:rsidRPr="00000000">
      <w:pPr>
        <w:spacing w:before="240" w:line="240" w:lineRule="auto"/>
        <w:ind w:right="4"/>
        <w:contextualSpacing w:val="0"/>
      </w:pPr>
      <w:r w:rsidDel="00000000" w:rsidR="00000000" w:rsidRPr="00000000">
        <w:rPr>
          <w:rtl w:val="0"/>
        </w:rPr>
        <w:t xml:space="preserve">This table is populated from src.practice.</w:t>
      </w:r>
    </w:p>
    <w:p w:rsidR="00000000" w:rsidDel="00000000" w:rsidP="00000000" w:rsidRDefault="00000000" w:rsidRPr="00000000">
      <w:pPr>
        <w:contextualSpacing w:val="0"/>
      </w:pPr>
      <w:r w:rsidDel="00000000" w:rsidR="00000000" w:rsidRPr="00000000">
        <w:rPr>
          <w:b w:val="1"/>
          <w:color w:val="4f81bd"/>
          <w:rtl w:val="0"/>
        </w:rPr>
        <w:t xml:space="preserve">Field mapping</w:t>
      </w:r>
      <w:r w:rsidDel="00000000" w:rsidR="00000000" w:rsidRPr="00000000">
        <w:rPr>
          <w:rtl w:val="0"/>
        </w:rPr>
      </w:r>
    </w:p>
    <w:tbl>
      <w:tblPr>
        <w:tblStyle w:val="Table40"/>
        <w:bidiVisual w:val="0"/>
        <w:tblW w:w="10425.0" w:type="dxa"/>
        <w:jc w:val="left"/>
        <w:tblInd w:w="-11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000"/>
      </w:tblPr>
      <w:tblGrid>
        <w:gridCol w:w="3150"/>
        <w:gridCol w:w="1815"/>
        <w:gridCol w:w="2685"/>
        <w:gridCol w:w="1470"/>
        <w:gridCol w:w="1305"/>
        <w:tblGridChange w:id="0">
          <w:tblGrid>
            <w:gridCol w:w="3150"/>
            <w:gridCol w:w="1815"/>
            <w:gridCol w:w="2685"/>
            <w:gridCol w:w="1470"/>
            <w:gridCol w:w="1305"/>
          </w:tblGrid>
        </w:tblGridChange>
      </w:tblGrid>
      <w:tr>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Destination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Source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Applied Rule</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Required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240" w:lineRule="auto"/>
              <w:contextualSpacing w:val="0"/>
            </w:pPr>
            <w:r w:rsidDel="00000000" w:rsidR="00000000" w:rsidRPr="00000000">
              <w:rPr>
                <w:b w:val="1"/>
                <w:color w:val="ffffff"/>
                <w:sz w:val="20"/>
                <w:szCs w:val="20"/>
                <w:rtl w:val="0"/>
              </w:rPr>
              <w:t xml:space="preserve">Comment</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care_site_id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60" w:line="240" w:lineRule="auto"/>
              <w:contextualSpacing w:val="0"/>
            </w:pPr>
            <w:r w:rsidDel="00000000" w:rsidR="00000000" w:rsidRPr="00000000">
              <w:rPr>
                <w:sz w:val="20"/>
                <w:szCs w:val="20"/>
                <w:rtl w:val="0"/>
              </w:rPr>
              <w:t xml:space="preserve">src.practice.p</w:t>
            </w:r>
            <w:commentRangeStart w:id="2"/>
            <w:commentRangeStart w:id="3"/>
            <w:r w:rsidDel="00000000" w:rsidR="00000000" w:rsidRPr="00000000">
              <w:rPr>
                <w:sz w:val="20"/>
                <w:szCs w:val="20"/>
                <w:rtl w:val="0"/>
              </w:rPr>
              <w:t xml:space="preserve">ractice_id</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60" w:line="240" w:lineRule="auto"/>
              <w:contextualSpacing w:val="0"/>
            </w:pPr>
            <w:r w:rsidDel="00000000" w:rsidR="00000000" w:rsidRPr="00000000">
              <w:rPr>
                <w:sz w:val="20"/>
                <w:szCs w:val="20"/>
                <w:rtl w:val="0"/>
              </w:rPr>
              <w:t xml:space="preserve">Generate unique care_site_id for each distinct src.practice.p</w:t>
            </w:r>
            <w:commentRangeStart w:id="4"/>
            <w:commentRangeStart w:id="5"/>
            <w:r w:rsidDel="00000000" w:rsidR="00000000" w:rsidRPr="00000000">
              <w:rPr>
                <w:sz w:val="20"/>
                <w:szCs w:val="20"/>
                <w:rtl w:val="0"/>
              </w:rPr>
              <w:t xml:space="preserve">ractice_id</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60" w:line="240" w:lineRule="auto"/>
              <w:contextualSpacing w:val="0"/>
            </w:pPr>
            <w:r w:rsidDel="00000000" w:rsidR="00000000" w:rsidRPr="00000000">
              <w:rPr>
                <w:sz w:val="20"/>
                <w:szCs w:val="20"/>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60" w:line="240" w:lineRule="auto"/>
              <w:contextualSpacing w:val="0"/>
            </w:pPr>
            <w:r w:rsidDel="00000000" w:rsidR="00000000" w:rsidRPr="00000000">
              <w:rPr>
                <w:sz w:val="20"/>
                <w:szCs w:val="20"/>
                <w:rtl w:val="0"/>
              </w:rPr>
              <w:t xml:space="preserve">System generated field</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care_site_name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place_of_service_concept_id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40" w:line="240" w:lineRule="auto"/>
              <w:contextualSpacing w:val="0"/>
            </w:pPr>
            <w:r w:rsidDel="00000000" w:rsidR="00000000" w:rsidRPr="00000000">
              <w:rPr>
                <w:sz w:val="20"/>
                <w:szCs w:val="20"/>
                <w:rtl w:val="0"/>
              </w:rPr>
              <w:t xml:space="preserve">Use concept id : 8940 for ‘Office’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4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4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location_id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cdm.location.location_id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src.practice.region=cdm.location.location_source_value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care_site_source_value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40" w:line="240" w:lineRule="auto"/>
              <w:contextualSpacing w:val="0"/>
            </w:pPr>
            <w:r w:rsidDel="00000000" w:rsidR="00000000" w:rsidRPr="00000000">
              <w:rPr>
                <w:sz w:val="20"/>
                <w:szCs w:val="20"/>
                <w:rtl w:val="0"/>
              </w:rPr>
              <w:t xml:space="preserve">src.practice.practice_id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place_of_service_source_value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‘Office’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pStyle w:val="Heading3"/>
        <w:ind w:left="1440" w:firstLine="0"/>
        <w:contextualSpacing w:val="0"/>
      </w:pPr>
      <w:bookmarkStart w:colFirst="0" w:colLast="0" w:name="_pnh7ais0ikmw" w:id="50"/>
      <w:bookmarkEnd w:id="50"/>
      <w:r w:rsidDel="00000000" w:rsidR="00000000" w:rsidRPr="00000000">
        <w:rPr>
          <w:rtl w:val="0"/>
        </w:rPr>
      </w:r>
    </w:p>
    <w:p w:rsidR="00000000" w:rsidDel="00000000" w:rsidP="00000000" w:rsidRDefault="00000000" w:rsidRPr="00000000">
      <w:pPr>
        <w:pStyle w:val="Heading3"/>
        <w:numPr>
          <w:ilvl w:val="2"/>
          <w:numId w:val="9"/>
        </w:numPr>
        <w:ind w:left="0" w:hanging="431.9999999999999"/>
        <w:contextualSpacing w:val="1"/>
        <w:rPr>
          <w:b w:val="1"/>
          <w:smallCaps w:val="1"/>
        </w:rPr>
      </w:pPr>
      <w:bookmarkStart w:colFirst="0" w:colLast="0" w:name="_jzz9oh4k79c7" w:id="51"/>
      <w:bookmarkEnd w:id="51"/>
      <w:r w:rsidDel="00000000" w:rsidR="00000000" w:rsidRPr="00000000">
        <w:rPr>
          <w:smallCaps w:val="0"/>
          <w:rtl w:val="0"/>
        </w:rPr>
        <w:t xml:space="preserve">Table Name: PROVIDER</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PROVIDER table contains a list of uniquely identified healthcare providers. These are individuals providing hands-on healthcare to patients, such as physicians, nurses, midwives, physical therapists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German DA the practice is equivalent to the doctor. In multi-physician practices all providers are represented by the same ID – there is no way to distinguish between them enrollment of the patient.</w:t>
      </w:r>
    </w:p>
    <w:p w:rsidR="00000000" w:rsidDel="00000000" w:rsidP="00000000" w:rsidRDefault="00000000" w:rsidRPr="00000000">
      <w:pPr>
        <w:contextualSpacing w:val="0"/>
      </w:pPr>
      <w:r w:rsidDel="00000000" w:rsidR="00000000" w:rsidRPr="00000000">
        <w:rPr>
          <w:b w:val="1"/>
          <w:color w:val="4f81bd"/>
          <w:rtl w:val="0"/>
        </w:rPr>
        <w:t xml:space="preserve">Mapping rules</w:t>
      </w:r>
    </w:p>
    <w:p w:rsidR="00000000" w:rsidDel="00000000" w:rsidP="00000000" w:rsidRDefault="00000000" w:rsidRPr="00000000">
      <w:pPr>
        <w:spacing w:after="0" w:before="120" w:line="240" w:lineRule="auto"/>
        <w:contextualSpacing w:val="0"/>
      </w:pPr>
      <w:r w:rsidDel="00000000" w:rsidR="00000000" w:rsidRPr="00000000">
        <w:rPr>
          <w:rtl w:val="0"/>
        </w:rPr>
        <w:t xml:space="preserve">Table is populated from src.practice.</w:t>
      </w:r>
    </w:p>
    <w:p w:rsidR="00000000" w:rsidDel="00000000" w:rsidP="00000000" w:rsidRDefault="00000000" w:rsidRPr="00000000">
      <w:pPr>
        <w:spacing w:line="240" w:lineRule="auto"/>
        <w:ind w:right="4"/>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w:t>
      </w:r>
      <w:r w:rsidDel="00000000" w:rsidR="00000000" w:rsidRPr="00000000">
        <w:rPr>
          <w:rtl w:val="0"/>
        </w:rPr>
      </w:r>
    </w:p>
    <w:tbl>
      <w:tblPr>
        <w:tblStyle w:val="Table41"/>
        <w:bidiVisual w:val="0"/>
        <w:tblW w:w="9380.0" w:type="dxa"/>
        <w:jc w:val="left"/>
        <w:tblInd w:w="-11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000"/>
      </w:tblPr>
      <w:tblGrid>
        <w:gridCol w:w="2340"/>
        <w:gridCol w:w="1400"/>
        <w:gridCol w:w="2700"/>
        <w:gridCol w:w="1180"/>
        <w:gridCol w:w="1760"/>
        <w:tblGridChange w:id="0">
          <w:tblGrid>
            <w:gridCol w:w="2340"/>
            <w:gridCol w:w="1400"/>
            <w:gridCol w:w="2700"/>
            <w:gridCol w:w="1180"/>
            <w:gridCol w:w="176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Destination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Source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Applied Rule</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Required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120" w:before="120" w:lineRule="auto"/>
              <w:contextualSpacing w:val="0"/>
            </w:pPr>
            <w:r w:rsidDel="00000000" w:rsidR="00000000" w:rsidRPr="00000000">
              <w:rPr>
                <w:b w:val="1"/>
                <w:color w:val="ffffff"/>
                <w:sz w:val="20"/>
                <w:szCs w:val="20"/>
                <w:rtl w:val="0"/>
              </w:rPr>
              <w:t xml:space="preserve">Comment</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provider_id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src.practice.practice_id</w:t>
            </w:r>
          </w:p>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Generate unique provider_id for each distinct src.practice.</w:t>
            </w:r>
            <w:r w:rsidDel="00000000" w:rsidR="00000000" w:rsidRPr="00000000">
              <w:rPr>
                <w:sz w:val="20"/>
                <w:szCs w:val="20"/>
                <w:rtl w:val="0"/>
              </w:rPr>
              <w:t xml:space="preserve">practice_id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right="4"/>
              <w:contextualSpacing w:val="0"/>
            </w:pPr>
            <w:r w:rsidDel="00000000" w:rsidR="00000000" w:rsidRPr="00000000">
              <w:rPr>
                <w:sz w:val="20"/>
                <w:szCs w:val="20"/>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right="4"/>
              <w:contextualSpacing w:val="0"/>
            </w:pPr>
            <w:r w:rsidDel="00000000" w:rsidR="00000000" w:rsidRPr="00000000">
              <w:rPr>
                <w:sz w:val="20"/>
                <w:szCs w:val="20"/>
                <w:rtl w:val="0"/>
              </w:rPr>
              <w:t xml:space="preserve">System </w:t>
            </w:r>
            <w:commentRangeStart w:id="6"/>
            <w:r w:rsidDel="00000000" w:rsidR="00000000" w:rsidRPr="00000000">
              <w:rPr>
                <w:sz w:val="20"/>
                <w:szCs w:val="20"/>
                <w:rtl w:val="0"/>
              </w:rPr>
              <w:t xml:space="preserve">generated</w:t>
            </w:r>
            <w:commentRangeEnd w:id="6"/>
            <w:r w:rsidDel="00000000" w:rsidR="00000000" w:rsidRPr="00000000">
              <w:commentReference w:id="6"/>
            </w:r>
            <w:r w:rsidDel="00000000" w:rsidR="00000000" w:rsidRPr="00000000">
              <w:rPr>
                <w:sz w:val="20"/>
                <w:szCs w:val="20"/>
                <w:rtl w:val="0"/>
              </w:rPr>
              <w:t xml:space="preserve"> id </w:t>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provider_name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npi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dea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specialty_concept_id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cdm.source_to_concept_map.target_concept_id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src.practice.specialty +</w:t>
            </w:r>
          </w:p>
          <w:p w:rsidR="00000000" w:rsidDel="00000000" w:rsidP="00000000" w:rsidRDefault="00000000" w:rsidRPr="00000000">
            <w:pPr>
              <w:contextualSpacing w:val="0"/>
            </w:pPr>
            <w:r w:rsidDel="00000000" w:rsidR="00000000" w:rsidRPr="00000000">
              <w:rPr>
                <w:sz w:val="20"/>
                <w:szCs w:val="20"/>
                <w:rtl w:val="0"/>
              </w:rPr>
              <w:t xml:space="preserve"> ‘/’ + src.practice.practice_emphasis</w:t>
            </w:r>
          </w:p>
          <w:p w:rsidR="00000000" w:rsidDel="00000000" w:rsidP="00000000" w:rsidRDefault="00000000" w:rsidRPr="00000000">
            <w:pPr>
              <w:contextualSpacing w:val="0"/>
            </w:pPr>
            <w:r w:rsidDel="00000000" w:rsidR="00000000" w:rsidRPr="00000000">
              <w:rPr>
                <w:sz w:val="20"/>
                <w:szCs w:val="20"/>
                <w:rtl w:val="0"/>
              </w:rPr>
              <w:t xml:space="preserve">=cdm.source_to_concept_map.source_code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See </w:t>
            </w:r>
            <w:hyperlink w:anchor="_t1ii78sx9j22">
              <w:r w:rsidDel="00000000" w:rsidR="00000000" w:rsidRPr="00000000">
                <w:rPr>
                  <w:color w:val="1155cc"/>
                  <w:sz w:val="20"/>
                  <w:szCs w:val="20"/>
                  <w:u w:val="single"/>
                  <w:rtl w:val="0"/>
                </w:rPr>
                <w:t xml:space="preserve">Appendix B: 4.1 Provider Specialty Mapping</w:t>
              </w:r>
            </w:hyperlink>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care_site_id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cdm.care_site.care_site_id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cdm.care_site.care_site_source_value=src.practice.practice_id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year_of_birth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right="4"/>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right="4"/>
              <w:contextualSpacing w:val="0"/>
            </w:pP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gender_concept_id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right="4"/>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ind w:right="4"/>
              <w:contextualSpacing w:val="0"/>
            </w:pP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provider_source_value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src.practice.practice_id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specialty_source_value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src.practice.specialty,</w:t>
            </w:r>
          </w:p>
          <w:p w:rsidR="00000000" w:rsidDel="00000000" w:rsidP="00000000" w:rsidRDefault="00000000" w:rsidRPr="00000000">
            <w:pPr>
              <w:contextualSpacing w:val="0"/>
            </w:pPr>
            <w:r w:rsidDel="00000000" w:rsidR="00000000" w:rsidRPr="00000000">
              <w:rPr>
                <w:sz w:val="20"/>
                <w:szCs w:val="20"/>
                <w:rtl w:val="0"/>
              </w:rPr>
              <w:t xml:space="preserve">src.practice.practice_emphasis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src.practice.specialty +</w:t>
            </w:r>
          </w:p>
          <w:p w:rsidR="00000000" w:rsidDel="00000000" w:rsidP="00000000" w:rsidRDefault="00000000" w:rsidRPr="00000000">
            <w:pPr>
              <w:contextualSpacing w:val="0"/>
            </w:pPr>
            <w:r w:rsidDel="00000000" w:rsidR="00000000" w:rsidRPr="00000000">
              <w:rPr>
                <w:sz w:val="20"/>
                <w:szCs w:val="20"/>
                <w:rtl w:val="0"/>
              </w:rPr>
              <w:t xml:space="preserve"> ‘/’ + src.practice.practice_emphasis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specialty_source_concept_id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gender_source_value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0"/>
                <w:szCs w:val="20"/>
                <w:rtl w:val="0"/>
              </w:rPr>
              <w:t xml:space="preserve">gender_source_concept_id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5a0tg9xnwaaa" w:id="52"/>
      <w:bookmarkEnd w:id="52"/>
      <w:r w:rsidDel="00000000" w:rsidR="00000000" w:rsidRPr="00000000">
        <w:rPr>
          <w:rtl w:val="0"/>
        </w:rPr>
      </w:r>
    </w:p>
    <w:p w:rsidR="00000000" w:rsidDel="00000000" w:rsidP="00000000" w:rsidRDefault="00000000" w:rsidRPr="00000000">
      <w:pPr>
        <w:pStyle w:val="Heading3"/>
        <w:numPr>
          <w:ilvl w:val="2"/>
          <w:numId w:val="9"/>
        </w:numPr>
        <w:ind w:left="0" w:hanging="431.9999999999999"/>
        <w:rPr>
          <w:rFonts w:ascii="Arial" w:cs="Arial" w:eastAsia="Arial" w:hAnsi="Arial"/>
          <w:b w:val="1"/>
          <w:smallCaps w:val="0"/>
          <w:color w:val="000000"/>
        </w:rPr>
      </w:pPr>
      <w:bookmarkStart w:colFirst="0" w:colLast="0" w:name="_4f1mdlm" w:id="53"/>
      <w:bookmarkEnd w:id="53"/>
      <w:r w:rsidDel="00000000" w:rsidR="00000000" w:rsidRPr="00000000">
        <w:rPr>
          <w:smallCaps w:val="0"/>
          <w:rtl w:val="0"/>
        </w:rPr>
        <w:t xml:space="preserve">Table Name: DEATH</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death domain contains the clinical event for how and when a Person dies. </w:t>
      </w:r>
    </w:p>
    <w:p w:rsidR="00000000" w:rsidDel="00000000" w:rsidP="00000000" w:rsidRDefault="00000000" w:rsidRPr="00000000">
      <w:pPr>
        <w:contextualSpacing w:val="0"/>
      </w:pPr>
      <w:r w:rsidDel="00000000" w:rsidR="00000000" w:rsidRPr="00000000">
        <w:rPr>
          <w:b w:val="1"/>
          <w:color w:val="4f81bd"/>
          <w:rtl w:val="0"/>
        </w:rPr>
        <w:t xml:space="preserve">Mapping rules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is populated from:</w:t>
      </w:r>
    </w:p>
    <w:p w:rsidR="00000000" w:rsidDel="00000000" w:rsidP="00000000" w:rsidRDefault="00000000" w:rsidRPr="00000000">
      <w:pPr>
        <w:numPr>
          <w:ilvl w:val="0"/>
          <w:numId w:val="20"/>
        </w:numPr>
        <w:spacing w:after="0" w:lineRule="auto"/>
        <w:ind w:left="720" w:hanging="360"/>
      </w:pPr>
      <w:r w:rsidDel="00000000" w:rsidR="00000000" w:rsidRPr="00000000">
        <w:rPr>
          <w:rtl w:val="0"/>
        </w:rPr>
        <w:t xml:space="preserve">src.(problem_events/action_events</w:t>
      </w:r>
      <w:r w:rsidDel="00000000" w:rsidR="00000000" w:rsidRPr="00000000">
        <w:rPr>
          <w:rFonts w:ascii="Arial" w:cs="Arial" w:eastAsia="Arial" w:hAnsi="Arial"/>
          <w:b w:val="0"/>
          <w:color w:val="000000"/>
          <w:rtl w:val="0"/>
        </w:rPr>
        <w:t xml:space="preserve">/</w:t>
      </w:r>
      <w:r w:rsidDel="00000000" w:rsidR="00000000" w:rsidRPr="00000000">
        <w:rPr>
          <w:rtl w:val="0"/>
        </w:rPr>
        <w:t xml:space="preserve">prescription_events</w:t>
      </w:r>
      <w:r w:rsidDel="00000000" w:rsidR="00000000" w:rsidRPr="00000000">
        <w:rPr>
          <w:rFonts w:ascii="Arial" w:cs="Arial" w:eastAsia="Arial" w:hAnsi="Arial"/>
          <w:b w:val="0"/>
          <w:color w:val="000000"/>
          <w:sz w:val="20"/>
          <w:szCs w:val="20"/>
          <w:rtl w:val="0"/>
        </w:rPr>
        <w:t xml:space="preserve">)</w:t>
      </w:r>
      <w:r w:rsidDel="00000000" w:rsidR="00000000" w:rsidRPr="00000000">
        <w:rPr>
          <w:rtl w:val="0"/>
        </w:rPr>
      </w:r>
    </w:p>
    <w:p w:rsidR="00000000" w:rsidDel="00000000" w:rsidP="00000000" w:rsidRDefault="00000000" w:rsidRPr="00000000">
      <w:pPr>
        <w:numPr>
          <w:ilvl w:val="0"/>
          <w:numId w:val="20"/>
        </w:numPr>
        <w:spacing w:after="0" w:lineRule="auto"/>
        <w:ind w:left="720" w:hanging="360"/>
      </w:pPr>
      <w:r w:rsidDel="00000000" w:rsidR="00000000" w:rsidRPr="00000000">
        <w:rPr>
          <w:rtl w:val="0"/>
        </w:rPr>
        <w:t xml:space="preserve">src.medical_event_list</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jc w:val="left"/>
        <w:rPr>
          <w:rFonts w:ascii="Arial" w:cs="Arial" w:eastAsia="Arial" w:hAnsi="Arial"/>
          <w:b w:val="0"/>
          <w:i w:val="0"/>
          <w:smallCaps w:val="0"/>
          <w:strike w:val="0"/>
          <w:color w:val="000000"/>
          <w:vertAlign w:val="baseline"/>
        </w:rPr>
      </w:pPr>
      <w:r w:rsidDel="00000000" w:rsidR="00000000" w:rsidRPr="00000000">
        <w:rPr>
          <w:rtl w:val="0"/>
        </w:rPr>
        <w:t xml:space="preserve">src.(problem_events/action_events/prescription_events</w:t>
      </w:r>
      <w:r w:rsidDel="00000000" w:rsidR="00000000" w:rsidRPr="00000000">
        <w:rPr>
          <w:rFonts w:ascii="Arial" w:cs="Arial" w:eastAsia="Arial" w:hAnsi="Arial"/>
          <w:b w:val="0"/>
          <w:color w:val="000000"/>
          <w:sz w:val="20"/>
          <w:szCs w:val="20"/>
          <w:rtl w:val="0"/>
        </w:rPr>
        <w:t xml:space="preserve">)</w:t>
      </w:r>
      <w:r w:rsidDel="00000000" w:rsidR="00000000" w:rsidRPr="00000000">
        <w:rPr>
          <w:rtl w:val="0"/>
        </w:rPr>
        <w:t xml:space="preserve">.problem_id = src.medical_event_list.medical_event_list</w:t>
      </w:r>
      <w:r w:rsidDel="00000000" w:rsidR="00000000" w:rsidRPr="00000000">
        <w:rPr>
          <w:rFonts w:ascii="Arial" w:cs="Arial" w:eastAsia="Arial" w:hAnsi="Arial"/>
          <w:b w:val="0"/>
          <w:color w:val="000000"/>
          <w:rtl w:val="0"/>
        </w:rPr>
        <w:t xml:space="preserve">_id</w:t>
      </w:r>
      <w:r w:rsidDel="00000000" w:rsidR="00000000" w:rsidRPr="00000000">
        <w:rPr>
          <w:rtl w:val="0"/>
        </w:rPr>
      </w:r>
    </w:p>
    <w:p w:rsidR="00000000" w:rsidDel="00000000" w:rsidP="00000000" w:rsidRDefault="00000000" w:rsidRPr="00000000">
      <w:pPr>
        <w:numPr>
          <w:ilvl w:val="0"/>
          <w:numId w:val="20"/>
        </w:numPr>
        <w:spacing w:after="0" w:lineRule="auto"/>
        <w:ind w:left="720" w:hanging="360"/>
        <w:contextualSpacing w:val="1"/>
        <w:rPr/>
      </w:pPr>
      <w:hyperlink w:anchor="_x9ng4228foen">
        <w:r w:rsidDel="00000000" w:rsidR="00000000" w:rsidRPr="00000000">
          <w:rPr>
            <w:color w:val="1155cc"/>
            <w:u w:val="single"/>
            <w:rtl w:val="0"/>
          </w:rPr>
          <w:t xml:space="preserve">lk.voc_icd10_to_standard_lk</w:t>
        </w:r>
      </w:hyperlink>
      <w:r w:rsidDel="00000000" w:rsidR="00000000" w:rsidRPr="00000000">
        <w:rPr>
          <w:rtl w:val="0"/>
        </w:rPr>
      </w:r>
    </w:p>
    <w:p w:rsidR="00000000" w:rsidDel="00000000" w:rsidP="00000000" w:rsidRDefault="00000000" w:rsidRPr="00000000">
      <w:pPr>
        <w:numPr>
          <w:ilvl w:val="1"/>
          <w:numId w:val="20"/>
        </w:numPr>
        <w:spacing w:after="0" w:lineRule="auto"/>
        <w:ind w:left="1440" w:hanging="360"/>
        <w:contextualSpacing w:val="1"/>
        <w:rPr/>
      </w:pPr>
      <w:r w:rsidDel="00000000" w:rsidR="00000000" w:rsidRPr="00000000">
        <w:rPr>
          <w:rtl w:val="0"/>
        </w:rPr>
        <w:t xml:space="preserve">src.medical_event_list.medical_event_list_id=lk.voc_icd10_to_standard_lk.medical_event_list_id</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use the following rules to create records in cdm.death table: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We are creating records for all the patients having records in src.problem_events, src.action_events, src.prescription_events associated with ICD10 codes (from src.medical_event_list) from the ’Death list’ (See </w:t>
      </w:r>
      <w:hyperlink w:anchor="_j9zarehtx8gy">
        <w:r w:rsidDel="00000000" w:rsidR="00000000" w:rsidRPr="00000000">
          <w:rPr>
            <w:color w:val="1155cc"/>
            <w:u w:val="single"/>
            <w:rtl w:val="0"/>
          </w:rPr>
          <w:t xml:space="preserve">Business Rules Summary</w:t>
        </w:r>
      </w:hyperlink>
      <w:r w:rsidDel="00000000" w:rsidR="00000000" w:rsidRPr="00000000">
        <w:rPr>
          <w:rtl w:val="0"/>
        </w:rPr>
        <w:t xml:space="preserve">, rule n.9).</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src.medical_event_list.diagnosis_certainty must be ‘Confirmed’ for record to be entered into the CDM Death table.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Each dead patient should have single record in cdm.death table. If we have multiple records associated with ICD10 code from ‘Death list’ for one patient, we should use the one with </w:t>
      </w:r>
      <w:r w:rsidDel="00000000" w:rsidR="00000000" w:rsidRPr="00000000">
        <w:rPr>
          <w:rtl w:val="0"/>
        </w:rPr>
        <w:t xml:space="preserve">minimum </w:t>
      </w:r>
      <w:r w:rsidDel="00000000" w:rsidR="00000000" w:rsidRPr="00000000">
        <w:rPr>
          <w:rtl w:val="0"/>
        </w:rPr>
        <w:t xml:space="preserve">death_date (see applied rule for death_date)</w:t>
      </w:r>
      <w:r w:rsidDel="00000000" w:rsidR="00000000" w:rsidRPr="00000000">
        <w:rPr>
          <w:rtl w:val="0"/>
        </w:rPr>
        <w:t xml:space="preserve"> that is not </w:t>
      </w:r>
      <w:r w:rsidDel="00000000" w:rsidR="00000000" w:rsidRPr="00000000">
        <w:rPr>
          <w:rtl w:val="0"/>
        </w:rPr>
        <w:t xml:space="preserve">&gt; date of current dataset</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If patients have contacts after minimum death_date, they shouldn’t be considered as dead. </w:t>
      </w:r>
      <w:r w:rsidDel="00000000" w:rsidR="00000000" w:rsidRPr="00000000">
        <w:rPr>
          <w:rtl w:val="0"/>
        </w:rPr>
        <w:t xml:space="preserve">Invalid contact dates </w:t>
      </w:r>
      <w:r w:rsidDel="00000000" w:rsidR="00000000" w:rsidRPr="00000000">
        <w:rPr>
          <w:rtl w:val="0"/>
        </w:rPr>
        <w:t xml:space="preserve">(&gt; date of current dataset)</w:t>
      </w:r>
      <w:r w:rsidDel="00000000" w:rsidR="00000000" w:rsidRPr="00000000">
        <w:rPr>
          <w:rtl w:val="0"/>
        </w:rPr>
        <w:t xml:space="preserve"> or another dates related to death </w:t>
      </w:r>
      <w:r w:rsidDel="00000000" w:rsidR="00000000" w:rsidRPr="00000000">
        <w:rPr>
          <w:rtl w:val="0"/>
        </w:rPr>
        <w:t xml:space="preserve">shouldn’t be considered.</w:t>
      </w:r>
      <w:r w:rsidDel="00000000" w:rsidR="00000000" w:rsidRPr="00000000">
        <w:rPr>
          <w:rtl w:val="0"/>
        </w:rPr>
        <w:t xml:space="preserve"> </w:t>
      </w:r>
      <w:r w:rsidDel="00000000" w:rsidR="00000000" w:rsidRPr="00000000">
        <w:rPr>
          <w:rtl w:val="0"/>
        </w:rPr>
        <w:t xml:space="preserve">We should consider following dates as dates of contacts:</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contextualSpacing w:val="1"/>
        <w:rPr/>
      </w:pPr>
      <w:r w:rsidDel="00000000" w:rsidR="00000000" w:rsidRPr="00000000">
        <w:rPr>
          <w:rtl w:val="0"/>
        </w:rPr>
        <w:t xml:space="preserve">src.action_events.date_of_event (even if records are </w:t>
      </w:r>
      <w:r w:rsidDel="00000000" w:rsidR="00000000" w:rsidRPr="00000000">
        <w:rPr>
          <w:b w:val="1"/>
          <w:rtl w:val="0"/>
        </w:rPr>
        <w:t xml:space="preserve">related </w:t>
      </w:r>
      <w:r w:rsidDel="00000000" w:rsidR="00000000" w:rsidRPr="00000000">
        <w:rPr>
          <w:rtl w:val="0"/>
        </w:rPr>
        <w:t xml:space="preserve">to ICD10 codes from ‘Death list’)</w:t>
      </w:r>
    </w:p>
    <w:p w:rsidR="00000000" w:rsidDel="00000000" w:rsidP="00000000" w:rsidRDefault="00000000" w:rsidRPr="00000000">
      <w:pPr>
        <w:numPr>
          <w:ilvl w:val="1"/>
          <w:numId w:val="3"/>
        </w:numPr>
        <w:spacing w:after="0" w:line="240" w:lineRule="auto"/>
        <w:ind w:left="1440" w:hanging="360"/>
        <w:contextualSpacing w:val="1"/>
        <w:rPr/>
      </w:pPr>
      <w:r w:rsidDel="00000000" w:rsidR="00000000" w:rsidRPr="00000000">
        <w:rPr>
          <w:rtl w:val="0"/>
        </w:rPr>
        <w:t xml:space="preserve">src.prescription_events.date_of_event (even if records are </w:t>
      </w:r>
      <w:r w:rsidDel="00000000" w:rsidR="00000000" w:rsidRPr="00000000">
        <w:rPr>
          <w:b w:val="1"/>
          <w:rtl w:val="0"/>
        </w:rPr>
        <w:t xml:space="preserve">related </w:t>
      </w:r>
      <w:r w:rsidDel="00000000" w:rsidR="00000000" w:rsidRPr="00000000">
        <w:rPr>
          <w:rtl w:val="0"/>
        </w:rPr>
        <w:t xml:space="preserve">to ICD10 codes from ‘Death list’)</w:t>
      </w:r>
    </w:p>
    <w:p w:rsidR="00000000" w:rsidDel="00000000" w:rsidP="00000000" w:rsidRDefault="00000000" w:rsidRPr="00000000">
      <w:pPr>
        <w:numPr>
          <w:ilvl w:val="1"/>
          <w:numId w:val="3"/>
        </w:numPr>
        <w:spacing w:after="0" w:line="240" w:lineRule="auto"/>
        <w:ind w:left="1440" w:hanging="360"/>
        <w:contextualSpacing w:val="1"/>
        <w:rPr/>
      </w:pPr>
      <w:r w:rsidDel="00000000" w:rsidR="00000000" w:rsidRPr="00000000">
        <w:rPr>
          <w:rtl w:val="0"/>
        </w:rPr>
        <w:t xml:space="preserve">src.problem_events.date_of_event (records that are </w:t>
      </w:r>
      <w:r w:rsidDel="00000000" w:rsidR="00000000" w:rsidRPr="00000000">
        <w:rPr>
          <w:b w:val="1"/>
          <w:rtl w:val="0"/>
        </w:rPr>
        <w:t xml:space="preserve">NOT related </w:t>
      </w:r>
      <w:r w:rsidDel="00000000" w:rsidR="00000000" w:rsidRPr="00000000">
        <w:rPr>
          <w:rtl w:val="0"/>
        </w:rPr>
        <w:t xml:space="preserve">to ICD10 codes from ‘Death list’)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src.</w:t>
      </w:r>
      <w:r w:rsidDel="00000000" w:rsidR="00000000" w:rsidRPr="00000000">
        <w:rPr>
          <w:rtl w:val="0"/>
        </w:rPr>
        <w:t xml:space="preserve">test</w:t>
      </w:r>
      <w:r w:rsidDel="00000000" w:rsidR="00000000" w:rsidRPr="00000000">
        <w:rPr>
          <w:rtl w:val="0"/>
        </w:rPr>
        <w:t xml:space="preserve">s_and_prevention_events.date_of_event</w:t>
      </w:r>
    </w:p>
    <w:p w:rsidR="00000000" w:rsidDel="00000000" w:rsidP="00000000" w:rsidRDefault="00000000" w:rsidRPr="00000000">
      <w:pPr>
        <w:ind w:firstLine="720"/>
        <w:contextualSpacing w:val="0"/>
      </w:pPr>
      <w:r w:rsidDel="00000000" w:rsidR="00000000" w:rsidRPr="00000000">
        <w:rPr>
          <w:highlight w:val="white"/>
          <w:rtl w:val="0"/>
        </w:rPr>
        <w:t xml:space="preserve">All records from action_events and prescription_events will be used to check if patient is alive even if these records are associated with death code. In such case we consider relation to death code to be invalid, because prescription_events contains information related not only to ICD10 code, but also to drug or device exposure, and action_events.text field contains information related</w:t>
      </w:r>
      <w:r w:rsidDel="00000000" w:rsidR="00000000" w:rsidRPr="00000000">
        <w:rPr>
          <w:rtl w:val="0"/>
        </w:rPr>
        <w:t xml:space="preserve"> </w:t>
      </w:r>
      <w:r w:rsidDel="00000000" w:rsidR="00000000" w:rsidRPr="00000000">
        <w:rPr>
          <w:highlight w:val="white"/>
          <w:rtl w:val="0"/>
        </w:rPr>
        <w:t xml:space="preserve">to cdm.observation (‘Hospitalization’, ‘Sick Leave’, ‘Referral’ etc.) or procedure_occurrence (‘Integrated Care’).</w:t>
      </w:r>
    </w:p>
    <w:p w:rsidR="00000000" w:rsidDel="00000000" w:rsidP="00000000" w:rsidRDefault="00000000" w:rsidRPr="00000000">
      <w:pPr>
        <w:ind w:firstLine="720"/>
        <w:contextualSpacing w:val="0"/>
      </w:pPr>
      <w:r w:rsidDel="00000000" w:rsidR="00000000" w:rsidRPr="00000000">
        <w:rPr>
          <w:b w:val="1"/>
          <w:rtl w:val="0"/>
        </w:rPr>
        <w:t xml:space="preserve">NOTE:</w:t>
      </w:r>
      <w:r w:rsidDel="00000000" w:rsidR="00000000" w:rsidRPr="00000000">
        <w:rPr>
          <w:rtl w:val="0"/>
        </w:rPr>
        <w:t xml:space="preserve"> if contact dates are invalid </w:t>
      </w:r>
      <w:r w:rsidDel="00000000" w:rsidR="00000000" w:rsidRPr="00000000">
        <w:rPr>
          <w:rtl w:val="0"/>
        </w:rPr>
        <w:t xml:space="preserve">(&gt; date of current dataset)</w:t>
      </w:r>
      <w:r w:rsidDel="00000000" w:rsidR="00000000" w:rsidRPr="00000000">
        <w:rPr>
          <w:rtl w:val="0"/>
        </w:rPr>
        <w:t xml:space="preserve">, they still go ‘as is’ in cdm event tables. Because of it patients may have records in cdm event tables with date of visit after  death_date (but only if date of such visit </w:t>
      </w:r>
      <w:r w:rsidDel="00000000" w:rsidR="00000000" w:rsidRPr="00000000">
        <w:rPr>
          <w:rtl w:val="0"/>
        </w:rPr>
        <w:t xml:space="preserve">&gt; date of current dataset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Below are some examples (records highlighted in blue are records with min death date):</w:t>
      </w:r>
    </w:p>
    <w:tbl>
      <w:tblPr>
        <w:tblStyle w:val="Table42"/>
        <w:bidiVisual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7665"/>
        <w:gridCol w:w="825"/>
        <w:tblGridChange w:id="0">
          <w:tblGrid>
            <w:gridCol w:w="885"/>
            <w:gridCol w:w="7665"/>
            <w:gridCol w:w="825"/>
          </w:tblGrid>
        </w:tblGridChange>
      </w:tblGrid>
      <w:tr>
        <w:tc>
          <w:tcPr>
            <w:shd w:fill="4f81b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sz w:val="20"/>
                <w:szCs w:val="20"/>
                <w:rtl w:val="0"/>
              </w:rPr>
              <w:t xml:space="preserve">Patient</w:t>
            </w:r>
          </w:p>
        </w:tc>
        <w:tc>
          <w:tcPr>
            <w:shd w:fill="4f81b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sz w:val="20"/>
                <w:szCs w:val="20"/>
                <w:rtl w:val="0"/>
              </w:rPr>
              <w:t xml:space="preserve">Records in source event tables</w:t>
            </w:r>
          </w:p>
        </w:tc>
        <w:tc>
          <w:tcPr>
            <w:shd w:fill="4f81b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sz w:val="20"/>
                <w:szCs w:val="20"/>
                <w:rtl w:val="0"/>
              </w:rPr>
              <w:t xml:space="preserve">Status</w:t>
            </w:r>
          </w:p>
        </w:tc>
      </w:tr>
      <w:tr>
        <w:tc>
          <w:tcPr>
            <w:tcMar>
              <w:top w:w="100.0" w:type="dxa"/>
              <w:left w:w="100.0" w:type="dxa"/>
              <w:bottom w:w="100.0" w:type="dxa"/>
              <w:right w:w="100.0" w:type="dxa"/>
            </w:tcMar>
          </w:tcPr>
          <w:p w:rsidR="00000000" w:rsidDel="00000000" w:rsidP="00000000" w:rsidRDefault="00000000" w:rsidRPr="00000000">
            <w:pPr>
              <w:spacing w:after="0" w:lineRule="auto"/>
              <w:ind w:left="435" w:hanging="360"/>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numPr>
                <w:ilvl w:val="0"/>
                <w:numId w:val="30"/>
              </w:numPr>
              <w:spacing w:after="0" w:lineRule="auto"/>
              <w:ind w:left="435" w:hanging="360"/>
              <w:contextualSpacing w:val="1"/>
              <w:rPr>
                <w:color w:val="4a86e8"/>
                <w:sz w:val="20"/>
                <w:szCs w:val="20"/>
              </w:rPr>
            </w:pPr>
            <w:r w:rsidDel="00000000" w:rsidR="00000000" w:rsidRPr="00000000">
              <w:rPr>
                <w:color w:val="4a86e8"/>
                <w:sz w:val="20"/>
                <w:szCs w:val="20"/>
                <w:rtl w:val="0"/>
              </w:rPr>
              <w:t xml:space="preserve">Prescription_Events entry for 4/6/2010 tied to a medical_event_list entry with a death code</w:t>
            </w:r>
          </w:p>
          <w:p w:rsidR="00000000" w:rsidDel="00000000" w:rsidP="00000000" w:rsidRDefault="00000000" w:rsidRPr="00000000">
            <w:pPr>
              <w:numPr>
                <w:ilvl w:val="0"/>
                <w:numId w:val="30"/>
              </w:numPr>
              <w:spacing w:after="0" w:lineRule="auto"/>
              <w:ind w:left="435" w:hanging="360"/>
              <w:contextualSpacing w:val="1"/>
              <w:rPr>
                <w:sz w:val="20"/>
                <w:szCs w:val="20"/>
              </w:rPr>
            </w:pPr>
            <w:r w:rsidDel="00000000" w:rsidR="00000000" w:rsidRPr="00000000">
              <w:rPr>
                <w:sz w:val="20"/>
                <w:szCs w:val="20"/>
                <w:rtl w:val="0"/>
              </w:rPr>
              <w:t xml:space="preserve">Problem_Events entry for 4/7/2010 tied to a medical_event_list entry with a death code</w:t>
            </w:r>
          </w:p>
          <w:p w:rsidR="00000000" w:rsidDel="00000000" w:rsidP="00000000" w:rsidRDefault="00000000" w:rsidRPr="00000000">
            <w:pPr>
              <w:numPr>
                <w:ilvl w:val="0"/>
                <w:numId w:val="30"/>
              </w:numPr>
              <w:spacing w:after="0" w:lineRule="auto"/>
              <w:ind w:left="435" w:hanging="360"/>
              <w:contextualSpacing w:val="1"/>
              <w:rPr>
                <w:sz w:val="20"/>
                <w:szCs w:val="20"/>
              </w:rPr>
            </w:pPr>
            <w:r w:rsidDel="00000000" w:rsidR="00000000" w:rsidRPr="00000000">
              <w:rPr>
                <w:sz w:val="20"/>
                <w:szCs w:val="20"/>
                <w:rtl w:val="0"/>
              </w:rPr>
              <w:t xml:space="preserve">Problem_Events entry for 4/8/2010 tied to a medical_event_list entry with a death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Dead</w:t>
            </w:r>
          </w:p>
        </w:tc>
      </w:tr>
      <w:tr>
        <w:tc>
          <w:tcPr>
            <w:tcMar>
              <w:top w:w="100.0" w:type="dxa"/>
              <w:left w:w="100.0" w:type="dxa"/>
              <w:bottom w:w="100.0" w:type="dxa"/>
              <w:right w:w="100.0" w:type="dxa"/>
            </w:tcMar>
          </w:tcPr>
          <w:p w:rsidR="00000000" w:rsidDel="00000000" w:rsidP="00000000" w:rsidRDefault="00000000" w:rsidRPr="00000000">
            <w:pPr>
              <w:spacing w:after="0" w:lineRule="auto"/>
              <w:ind w:left="435" w:hanging="360"/>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numPr>
                <w:ilvl w:val="0"/>
                <w:numId w:val="30"/>
              </w:numPr>
              <w:spacing w:after="0" w:lineRule="auto"/>
              <w:ind w:left="435" w:hanging="360"/>
              <w:contextualSpacing w:val="1"/>
              <w:rPr>
                <w:color w:val="4a86e8"/>
                <w:sz w:val="20"/>
                <w:szCs w:val="20"/>
              </w:rPr>
            </w:pPr>
            <w:r w:rsidDel="00000000" w:rsidR="00000000" w:rsidRPr="00000000">
              <w:rPr>
                <w:color w:val="4a86e8"/>
                <w:sz w:val="20"/>
                <w:szCs w:val="20"/>
                <w:rtl w:val="0"/>
              </w:rPr>
              <w:t xml:space="preserve">Action_Events entry for 4/6/2010 tied to a medical_event_list entry with a death code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0"/>
                <w:szCs w:val="20"/>
                <w:rtl w:val="0"/>
              </w:rPr>
              <w:t xml:space="preserve">Dead</w:t>
            </w:r>
          </w:p>
        </w:tc>
      </w:tr>
      <w:tr>
        <w:tc>
          <w:tcPr>
            <w:tcMar>
              <w:top w:w="100.0" w:type="dxa"/>
              <w:left w:w="100.0" w:type="dxa"/>
              <w:bottom w:w="100.0" w:type="dxa"/>
              <w:right w:w="100.0" w:type="dxa"/>
            </w:tcMar>
          </w:tcPr>
          <w:p w:rsidR="00000000" w:rsidDel="00000000" w:rsidP="00000000" w:rsidRDefault="00000000" w:rsidRPr="00000000">
            <w:pPr>
              <w:spacing w:after="0" w:lineRule="auto"/>
              <w:ind w:left="435" w:hanging="360"/>
              <w:contextualSpacing w:val="0"/>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numPr>
                <w:ilvl w:val="0"/>
                <w:numId w:val="30"/>
              </w:numPr>
              <w:spacing w:after="0" w:lineRule="auto"/>
              <w:ind w:left="435" w:hanging="360"/>
              <w:contextualSpacing w:val="1"/>
              <w:rPr>
                <w:color w:val="4a86e8"/>
                <w:sz w:val="20"/>
                <w:szCs w:val="20"/>
              </w:rPr>
            </w:pPr>
            <w:r w:rsidDel="00000000" w:rsidR="00000000" w:rsidRPr="00000000">
              <w:rPr>
                <w:color w:val="4a86e8"/>
                <w:sz w:val="20"/>
                <w:szCs w:val="20"/>
                <w:rtl w:val="0"/>
              </w:rPr>
              <w:t xml:space="preserve">Problem_Events entry for 4/6/2010 tied to a medical_event_list entry with a death code</w:t>
            </w:r>
          </w:p>
          <w:p w:rsidR="00000000" w:rsidDel="00000000" w:rsidP="00000000" w:rsidRDefault="00000000" w:rsidRPr="00000000">
            <w:pPr>
              <w:numPr>
                <w:ilvl w:val="0"/>
                <w:numId w:val="30"/>
              </w:numPr>
              <w:spacing w:after="0" w:lineRule="auto"/>
              <w:ind w:left="435" w:hanging="360"/>
              <w:contextualSpacing w:val="1"/>
              <w:rPr>
                <w:sz w:val="20"/>
                <w:szCs w:val="20"/>
              </w:rPr>
            </w:pPr>
            <w:r w:rsidDel="00000000" w:rsidR="00000000" w:rsidRPr="00000000">
              <w:rPr>
                <w:sz w:val="20"/>
                <w:szCs w:val="20"/>
                <w:rtl w:val="0"/>
              </w:rPr>
              <w:t xml:space="preserve">T</w:t>
            </w:r>
            <w:r w:rsidDel="00000000" w:rsidR="00000000" w:rsidRPr="00000000">
              <w:rPr>
                <w:sz w:val="20"/>
                <w:szCs w:val="20"/>
                <w:rtl w:val="0"/>
              </w:rPr>
              <w:t xml:space="preserve">est</w:t>
            </w:r>
            <w:r w:rsidDel="00000000" w:rsidR="00000000" w:rsidRPr="00000000">
              <w:rPr>
                <w:sz w:val="20"/>
                <w:szCs w:val="20"/>
                <w:rtl w:val="0"/>
              </w:rPr>
              <w:t xml:space="preserve">s_and_prevention_Events entry for 4/7/2010 </w:t>
            </w:r>
          </w:p>
          <w:p w:rsidR="00000000" w:rsidDel="00000000" w:rsidP="00000000" w:rsidRDefault="00000000" w:rsidRPr="00000000">
            <w:pPr>
              <w:numPr>
                <w:ilvl w:val="0"/>
                <w:numId w:val="30"/>
              </w:numPr>
              <w:spacing w:after="0" w:lineRule="auto"/>
              <w:ind w:left="435" w:hanging="360"/>
              <w:contextualSpacing w:val="1"/>
              <w:rPr>
                <w:sz w:val="20"/>
                <w:szCs w:val="20"/>
              </w:rPr>
            </w:pPr>
            <w:r w:rsidDel="00000000" w:rsidR="00000000" w:rsidRPr="00000000">
              <w:rPr>
                <w:sz w:val="20"/>
                <w:szCs w:val="20"/>
                <w:rtl w:val="0"/>
              </w:rPr>
              <w:t xml:space="preserve">Problem_Events entry for 4/8/2010 tied to a medical_event_list entry with a death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Alive</w:t>
            </w:r>
          </w:p>
        </w:tc>
      </w:tr>
      <w:tr>
        <w:tc>
          <w:tcPr>
            <w:tcMar>
              <w:top w:w="100.0" w:type="dxa"/>
              <w:left w:w="100.0" w:type="dxa"/>
              <w:bottom w:w="100.0" w:type="dxa"/>
              <w:right w:w="100.0" w:type="dxa"/>
            </w:tcMar>
          </w:tcPr>
          <w:p w:rsidR="00000000" w:rsidDel="00000000" w:rsidP="00000000" w:rsidRDefault="00000000" w:rsidRPr="00000000">
            <w:pPr>
              <w:spacing w:after="0" w:lineRule="auto"/>
              <w:ind w:left="435" w:hanging="360"/>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numPr>
                <w:ilvl w:val="0"/>
                <w:numId w:val="30"/>
              </w:numPr>
              <w:spacing w:after="0" w:lineRule="auto"/>
              <w:ind w:left="435" w:hanging="360"/>
              <w:contextualSpacing w:val="1"/>
              <w:rPr>
                <w:color w:val="4a86e8"/>
                <w:sz w:val="20"/>
                <w:szCs w:val="20"/>
              </w:rPr>
            </w:pPr>
            <w:r w:rsidDel="00000000" w:rsidR="00000000" w:rsidRPr="00000000">
              <w:rPr>
                <w:color w:val="4a86e8"/>
                <w:sz w:val="20"/>
                <w:szCs w:val="20"/>
                <w:rtl w:val="0"/>
              </w:rPr>
              <w:t xml:space="preserve">Prescription_Events entry for 4/6/2010 tied to a medical_event_list entry with a death code</w:t>
            </w:r>
          </w:p>
          <w:p w:rsidR="00000000" w:rsidDel="00000000" w:rsidP="00000000" w:rsidRDefault="00000000" w:rsidRPr="00000000">
            <w:pPr>
              <w:numPr>
                <w:ilvl w:val="0"/>
                <w:numId w:val="30"/>
              </w:numPr>
              <w:spacing w:after="0" w:lineRule="auto"/>
              <w:ind w:left="435" w:hanging="360"/>
              <w:contextualSpacing w:val="1"/>
              <w:rPr>
                <w:sz w:val="20"/>
                <w:szCs w:val="20"/>
              </w:rPr>
            </w:pPr>
            <w:r w:rsidDel="00000000" w:rsidR="00000000" w:rsidRPr="00000000">
              <w:rPr>
                <w:sz w:val="20"/>
                <w:szCs w:val="20"/>
                <w:rtl w:val="0"/>
              </w:rPr>
              <w:t xml:space="preserve">Action_Events entry for 4/7/2010 tied to a medical_event_list entry with a death code</w:t>
            </w:r>
          </w:p>
          <w:p w:rsidR="00000000" w:rsidDel="00000000" w:rsidP="00000000" w:rsidRDefault="00000000" w:rsidRPr="00000000">
            <w:pPr>
              <w:numPr>
                <w:ilvl w:val="0"/>
                <w:numId w:val="30"/>
              </w:numPr>
              <w:spacing w:after="0" w:lineRule="auto"/>
              <w:ind w:left="435" w:hanging="360"/>
              <w:contextualSpacing w:val="1"/>
              <w:rPr>
                <w:sz w:val="20"/>
                <w:szCs w:val="20"/>
              </w:rPr>
            </w:pPr>
            <w:r w:rsidDel="00000000" w:rsidR="00000000" w:rsidRPr="00000000">
              <w:rPr>
                <w:sz w:val="20"/>
                <w:szCs w:val="20"/>
                <w:rtl w:val="0"/>
              </w:rPr>
              <w:t xml:space="preserve">Prescription_Events entry for 4/8/2010 tied to a medical_event_list entry with a death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Alive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rtl w:val="0"/>
        </w:rPr>
        <w:t xml:space="preserve">Field mapping</w:t>
      </w:r>
      <w:r w:rsidDel="00000000" w:rsidR="00000000" w:rsidRPr="00000000">
        <w:rPr>
          <w:rtl w:val="0"/>
        </w:rPr>
      </w:r>
    </w:p>
    <w:tbl>
      <w:tblPr>
        <w:tblStyle w:val="Table43"/>
        <w:bidiVisual w:val="0"/>
        <w:tblW w:w="9704.0" w:type="dxa"/>
        <w:jc w:val="left"/>
        <w:tblInd w:w="-12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020"/>
      </w:tblPr>
      <w:tblGrid>
        <w:gridCol w:w="2542"/>
        <w:gridCol w:w="1702"/>
        <w:gridCol w:w="2430"/>
        <w:gridCol w:w="1155"/>
        <w:gridCol w:w="1875"/>
        <w:tblGridChange w:id="0">
          <w:tblGrid>
            <w:gridCol w:w="2542"/>
            <w:gridCol w:w="1702"/>
            <w:gridCol w:w="2430"/>
            <w:gridCol w:w="1155"/>
            <w:gridCol w:w="1875"/>
          </w:tblGrid>
        </w:tblGridChange>
      </w:tblGrid>
      <w:tr>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color w:val="ffffff"/>
                <w:sz w:val="20"/>
                <w:szCs w:val="20"/>
                <w:rtl w:val="0"/>
              </w:rPr>
              <w:t xml:space="preserve">Destination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color w:val="ffffff"/>
                <w:sz w:val="20"/>
                <w:szCs w:val="20"/>
                <w:rtl w:val="0"/>
              </w:rPr>
              <w:t xml:space="preserve">Source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color w:val="ffffff"/>
                <w:sz w:val="20"/>
                <w:szCs w:val="20"/>
                <w:rtl w:val="0"/>
              </w:rPr>
              <w:t xml:space="preserve">Applied Rule</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color w:val="ffffff"/>
                <w:sz w:val="20"/>
                <w:szCs w:val="20"/>
                <w:rtl w:val="0"/>
              </w:rPr>
              <w:t xml:space="preserve">Required Field</w:t>
            </w:r>
          </w:p>
        </w:tc>
        <w:tc>
          <w:tcPr>
            <w:tcBorders>
              <w:top w:color="000000" w:space="0" w:sz="4" w:val="single"/>
              <w:left w:color="000000" w:space="0" w:sz="4" w:val="single"/>
              <w:bottom w:color="000000" w:space="0" w:sz="4" w:val="single"/>
              <w:right w:color="000000" w:space="0" w:sz="4" w:val="single"/>
            </w:tcBorders>
            <w:shd w:fill="4f81bd"/>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color w:val="ffffff"/>
                <w:sz w:val="20"/>
                <w:szCs w:val="20"/>
                <w:rtl w:val="0"/>
              </w:rPr>
              <w:t xml:space="preserve">Comment</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person_id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cdm.person.person_id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src.(problem_events/action_events/prescription_events).patient_id</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‘&lt;space&gt;–&lt;space&gt;‘  </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src.(problem_events/action_events/prescription_events).practice_id </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 cdm.person.person_source_value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death_date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src.problem_events.date_of_event</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OR</w:t>
            </w:r>
          </w:p>
          <w:p w:rsidR="00000000" w:rsidDel="00000000" w:rsidP="00000000" w:rsidRDefault="00000000" w:rsidRPr="00000000">
            <w:pPr>
              <w:contextualSpacing w:val="0"/>
            </w:pPr>
            <w:r w:rsidDel="00000000" w:rsidR="00000000" w:rsidRPr="00000000">
              <w:rPr>
                <w:sz w:val="20"/>
                <w:szCs w:val="20"/>
                <w:rtl w:val="0"/>
              </w:rPr>
              <w:t xml:space="preserve">src.action_events.date_of_event</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OR</w:t>
            </w:r>
          </w:p>
          <w:p w:rsidR="00000000" w:rsidDel="00000000" w:rsidP="00000000" w:rsidRDefault="00000000" w:rsidRPr="00000000">
            <w:pPr>
              <w:contextualSpacing w:val="0"/>
            </w:pPr>
            <w:r w:rsidDel="00000000" w:rsidR="00000000" w:rsidRPr="00000000">
              <w:rPr>
                <w:sz w:val="20"/>
                <w:szCs w:val="20"/>
                <w:rtl w:val="0"/>
              </w:rPr>
              <w:t xml:space="preserve">src.prescription_events.date_of_event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See mapping rules above</w:t>
            </w:r>
            <w:r w:rsidDel="00000000" w:rsidR="00000000" w:rsidRPr="00000000">
              <w:rPr>
                <w:sz w:val="20"/>
                <w:szCs w:val="20"/>
                <w:rtl w:val="0"/>
              </w:rPr>
              <w:t xml:space="preserve"> (use min date of death for patient)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death_type_concept_id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38003567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38003567=’Medical claim diagnostic code indicating death‘</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cause_concept_id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lk.voc_icd10_to_standard_lk.icd10_code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See mapping rules above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Find target concept_id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lk.voc_icd10_to_standard_lk.concept_id_2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using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lk.voc_icd10_to_standard_lk.icd10_code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cause_source_value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0"/>
                <w:szCs w:val="20"/>
                <w:rtl w:val="0"/>
              </w:rPr>
              <w:t xml:space="preserve">lk.voc_icd10_to_standard_lk.icd10_code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bookmarkStart w:colFirst="0" w:colLast="0" w:name="_keikyn9nbul7" w:id="54"/>
            <w:bookmarkEnd w:id="54"/>
            <w:r w:rsidDel="00000000" w:rsidR="00000000" w:rsidRPr="00000000">
              <w:rPr>
                <w:sz w:val="20"/>
                <w:szCs w:val="20"/>
                <w:rtl w:val="0"/>
              </w:rPr>
              <w:t xml:space="preserve">See mapping rules above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cause_source_concept_id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lk.voc_icd10_to_standard_lk.icd10_code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bookmarkStart w:colFirst="0" w:colLast="0" w:name="_2u6wntf" w:id="55"/>
            <w:bookmarkEnd w:id="55"/>
            <w:r w:rsidDel="00000000" w:rsidR="00000000" w:rsidRPr="00000000">
              <w:rPr>
                <w:sz w:val="20"/>
                <w:szCs w:val="20"/>
                <w:rtl w:val="0"/>
              </w:rPr>
              <w:t xml:space="preserve">See mapping rules above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Find source concept_id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lk.voc_icd10_to_standard_lk.concept_id_1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using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lk.voc_icd10_to_standard_lk.icd10_code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9"/>
        </w:numPr>
        <w:ind w:left="0" w:hanging="431.9999999999999"/>
        <w:contextualSpacing w:val="1"/>
        <w:rPr/>
      </w:pPr>
      <w:bookmarkStart w:colFirst="0" w:colLast="0" w:name="_37fvd89vujy8" w:id="56"/>
      <w:bookmarkEnd w:id="56"/>
      <w:r w:rsidDel="00000000" w:rsidR="00000000" w:rsidRPr="00000000">
        <w:rPr>
          <w:smallCaps w:val="0"/>
          <w:rtl w:val="0"/>
        </w:rPr>
        <w:t xml:space="preserve">Table Na</w:t>
      </w:r>
      <w:r w:rsidDel="00000000" w:rsidR="00000000" w:rsidRPr="00000000">
        <w:rPr>
          <w:smallCaps w:val="0"/>
          <w:rtl w:val="0"/>
        </w:rPr>
        <w:t xml:space="preserve">me: FACT_RELATIONSHIP</w:t>
      </w:r>
      <w:r w:rsidDel="00000000" w:rsidR="00000000" w:rsidRPr="00000000">
        <w:rPr>
          <w:rtl w:val="0"/>
        </w:rPr>
      </w:r>
    </w:p>
    <w:p w:rsidR="00000000" w:rsidDel="00000000" w:rsidP="00000000" w:rsidRDefault="00000000" w:rsidRPr="00000000">
      <w:pPr>
        <w:spacing w:before="240" w:line="240" w:lineRule="auto"/>
        <w:ind w:right="4"/>
        <w:contextualSpacing w:val="0"/>
      </w:pPr>
      <w:r w:rsidDel="00000000" w:rsidR="00000000" w:rsidRPr="00000000">
        <w:rPr>
          <w:rtl w:val="0"/>
        </w:rPr>
        <w:t xml:space="preserve">This table will not be populated.</w:t>
      </w:r>
    </w:p>
    <w:p w:rsidR="00000000" w:rsidDel="00000000" w:rsidP="00000000" w:rsidRDefault="00000000" w:rsidRPr="00000000">
      <w:pPr>
        <w:pStyle w:val="Heading3"/>
        <w:numPr>
          <w:ilvl w:val="2"/>
          <w:numId w:val="9"/>
        </w:numPr>
        <w:ind w:left="0" w:hanging="431.9999999999999"/>
        <w:contextualSpacing w:val="1"/>
        <w:rPr>
          <w:b w:val="1"/>
          <w:smallCaps w:val="1"/>
        </w:rPr>
      </w:pPr>
      <w:bookmarkStart w:colFirst="0" w:colLast="0" w:name="_b2e2pm3lwj8" w:id="57"/>
      <w:bookmarkEnd w:id="57"/>
      <w:r w:rsidDel="00000000" w:rsidR="00000000" w:rsidRPr="00000000">
        <w:rPr>
          <w:smallCaps w:val="0"/>
          <w:rtl w:val="0"/>
        </w:rPr>
        <w:t xml:space="preserve">Table Na</w:t>
      </w:r>
      <w:r w:rsidDel="00000000" w:rsidR="00000000" w:rsidRPr="00000000">
        <w:rPr>
          <w:smallCaps w:val="0"/>
          <w:rtl w:val="0"/>
        </w:rPr>
        <w:t xml:space="preserve">me: SPECIMEN</w:t>
      </w:r>
      <w:r w:rsidDel="00000000" w:rsidR="00000000" w:rsidRPr="00000000">
        <w:rPr>
          <w:rtl w:val="0"/>
        </w:rPr>
      </w:r>
    </w:p>
    <w:p w:rsidR="00000000" w:rsidDel="00000000" w:rsidP="00000000" w:rsidRDefault="00000000" w:rsidRPr="00000000">
      <w:pPr>
        <w:spacing w:before="240" w:line="240" w:lineRule="auto"/>
        <w:ind w:right="4"/>
        <w:contextualSpacing w:val="0"/>
      </w:pPr>
      <w:r w:rsidDel="00000000" w:rsidR="00000000" w:rsidRPr="00000000">
        <w:rPr>
          <w:rtl w:val="0"/>
        </w:rPr>
        <w:t xml:space="preserve">This table will not be populated.</w:t>
      </w:r>
    </w:p>
    <w:p w:rsidR="00000000" w:rsidDel="00000000" w:rsidP="00000000" w:rsidRDefault="00000000" w:rsidRPr="00000000">
      <w:pPr>
        <w:pStyle w:val="Heading3"/>
        <w:numPr>
          <w:ilvl w:val="2"/>
          <w:numId w:val="9"/>
        </w:numPr>
        <w:ind w:left="0" w:hanging="431.9999999999999"/>
        <w:contextualSpacing w:val="1"/>
        <w:rPr>
          <w:b w:val="1"/>
          <w:smallCaps w:val="1"/>
        </w:rPr>
      </w:pPr>
      <w:bookmarkStart w:colFirst="0" w:colLast="0" w:name="_pfxsqvkpl0db" w:id="58"/>
      <w:bookmarkEnd w:id="58"/>
      <w:r w:rsidDel="00000000" w:rsidR="00000000" w:rsidRPr="00000000">
        <w:rPr>
          <w:smallCaps w:val="0"/>
          <w:rtl w:val="0"/>
        </w:rPr>
        <w:t xml:space="preserve">Table </w:t>
      </w:r>
      <w:r w:rsidDel="00000000" w:rsidR="00000000" w:rsidRPr="00000000">
        <w:rPr>
          <w:smallCaps w:val="0"/>
          <w:rtl w:val="0"/>
        </w:rPr>
        <w:t xml:space="preserve">Name: NOTE</w:t>
      </w:r>
      <w:r w:rsidDel="00000000" w:rsidR="00000000" w:rsidRPr="00000000">
        <w:rPr>
          <w:rtl w:val="0"/>
        </w:rPr>
      </w:r>
    </w:p>
    <w:p w:rsidR="00000000" w:rsidDel="00000000" w:rsidP="00000000" w:rsidRDefault="00000000" w:rsidRPr="00000000">
      <w:pPr>
        <w:spacing w:before="240" w:line="240" w:lineRule="auto"/>
        <w:ind w:right="4"/>
        <w:contextualSpacing w:val="0"/>
      </w:pPr>
      <w:r w:rsidDel="00000000" w:rsidR="00000000" w:rsidRPr="00000000">
        <w:rPr>
          <w:rtl w:val="0"/>
        </w:rPr>
        <w:t xml:space="preserve">This table will not be populated.</w:t>
      </w:r>
    </w:p>
    <w:p w:rsidR="00000000" w:rsidDel="00000000" w:rsidP="00000000" w:rsidRDefault="00000000" w:rsidRPr="00000000">
      <w:pPr>
        <w:pStyle w:val="Heading2"/>
        <w:ind w:firstLine="720"/>
        <w:contextualSpacing w:val="0"/>
      </w:pPr>
      <w:r w:rsidDel="00000000" w:rsidR="00000000" w:rsidRPr="00000000">
        <w:rPr>
          <w:rtl w:val="0"/>
        </w:rPr>
      </w:r>
    </w:p>
    <w:p w:rsidR="00000000" w:rsidDel="00000000" w:rsidP="00000000" w:rsidRDefault="00000000" w:rsidRPr="00000000">
      <w:pPr>
        <w:pStyle w:val="Heading2"/>
        <w:numPr>
          <w:ilvl w:val="1"/>
          <w:numId w:val="9"/>
        </w:numPr>
        <w:ind w:left="1872" w:hanging="720"/>
        <w:rPr/>
      </w:pPr>
      <w:bookmarkStart w:colFirst="0" w:colLast="0" w:name="_37m2jsg" w:id="59"/>
      <w:bookmarkEnd w:id="59"/>
      <w:r w:rsidDel="00000000" w:rsidR="00000000" w:rsidRPr="00000000">
        <w:rPr>
          <w:rtl w:val="0"/>
        </w:rPr>
        <w:t xml:space="preserve">Source Independent Data Mapping</w:t>
      </w:r>
    </w:p>
    <w:p w:rsidR="00000000" w:rsidDel="00000000" w:rsidP="00000000" w:rsidRDefault="00000000" w:rsidRPr="00000000">
      <w:pPr>
        <w:spacing w:before="120" w:line="240" w:lineRule="auto"/>
        <w:contextualSpacing w:val="0"/>
      </w:pPr>
      <w:r w:rsidDel="00000000" w:rsidR="00000000" w:rsidRPr="00000000">
        <w:rPr>
          <w:rtl w:val="0"/>
        </w:rPr>
        <w:t xml:space="preserve">Unless otherwise specified in the sections below, Source Independent Data Mapping will follow specifications as defined in ETL Mapping Specification document.</w:t>
      </w:r>
    </w:p>
    <w:p w:rsidR="00000000" w:rsidDel="00000000" w:rsidP="00000000" w:rsidRDefault="00000000" w:rsidRPr="00000000">
      <w:pPr>
        <w:pStyle w:val="Heading3"/>
        <w:numPr>
          <w:ilvl w:val="2"/>
          <w:numId w:val="9"/>
        </w:numPr>
        <w:ind w:left="0" w:hanging="431.9999999999999"/>
        <w:contextualSpacing w:val="1"/>
        <w:rPr>
          <w:b w:val="1"/>
          <w:smallCaps w:val="1"/>
        </w:rPr>
      </w:pPr>
      <w:bookmarkStart w:colFirst="0" w:colLast="0" w:name="_brfvcpne3q1w" w:id="60"/>
      <w:bookmarkEnd w:id="60"/>
      <w:r w:rsidDel="00000000" w:rsidR="00000000" w:rsidRPr="00000000">
        <w:rPr>
          <w:smallCaps w:val="0"/>
          <w:rtl w:val="0"/>
        </w:rPr>
        <w:t xml:space="preserve">Table Na</w:t>
      </w:r>
      <w:r w:rsidDel="00000000" w:rsidR="00000000" w:rsidRPr="00000000">
        <w:rPr>
          <w:smallCaps w:val="0"/>
          <w:rtl w:val="0"/>
        </w:rPr>
        <w:t xml:space="preserve">me: COHORT</w:t>
      </w:r>
      <w:r w:rsidDel="00000000" w:rsidR="00000000" w:rsidRPr="00000000">
        <w:rPr>
          <w:rtl w:val="0"/>
        </w:rPr>
      </w:r>
    </w:p>
    <w:p w:rsidR="00000000" w:rsidDel="00000000" w:rsidP="00000000" w:rsidRDefault="00000000" w:rsidRPr="00000000">
      <w:pPr>
        <w:spacing w:before="240" w:line="240" w:lineRule="auto"/>
        <w:ind w:right="4"/>
        <w:contextualSpacing w:val="0"/>
      </w:pPr>
      <w:r w:rsidDel="00000000" w:rsidR="00000000" w:rsidRPr="00000000">
        <w:rPr>
          <w:rtl w:val="0"/>
        </w:rPr>
        <w:t xml:space="preserve">This table will not be populated.</w:t>
      </w:r>
    </w:p>
    <w:p w:rsidR="00000000" w:rsidDel="00000000" w:rsidP="00000000" w:rsidRDefault="00000000" w:rsidRPr="00000000">
      <w:pPr>
        <w:spacing w:before="240" w:line="240" w:lineRule="auto"/>
        <w:ind w:right="4"/>
        <w:contextualSpacing w:val="0"/>
      </w:pPr>
      <w:r w:rsidDel="00000000" w:rsidR="00000000" w:rsidRPr="00000000">
        <w:rPr>
          <w:rtl w:val="0"/>
        </w:rPr>
      </w:r>
    </w:p>
    <w:p w:rsidR="00000000" w:rsidDel="00000000" w:rsidP="00000000" w:rsidRDefault="00000000" w:rsidRPr="00000000">
      <w:pPr>
        <w:pStyle w:val="Heading3"/>
        <w:numPr>
          <w:ilvl w:val="2"/>
          <w:numId w:val="9"/>
        </w:numPr>
        <w:ind w:left="0" w:hanging="431.9999999999999"/>
        <w:contextualSpacing w:val="1"/>
        <w:rPr>
          <w:b w:val="1"/>
          <w:smallCaps w:val="1"/>
        </w:rPr>
      </w:pPr>
      <w:bookmarkStart w:colFirst="0" w:colLast="0" w:name="_9iddt1d8qxny" w:id="61"/>
      <w:bookmarkEnd w:id="61"/>
      <w:r w:rsidDel="00000000" w:rsidR="00000000" w:rsidRPr="00000000">
        <w:rPr>
          <w:smallCaps w:val="0"/>
          <w:rtl w:val="0"/>
        </w:rPr>
        <w:t xml:space="preserve">Table Nam</w:t>
      </w:r>
      <w:r w:rsidDel="00000000" w:rsidR="00000000" w:rsidRPr="00000000">
        <w:rPr>
          <w:smallCaps w:val="0"/>
          <w:rtl w:val="0"/>
        </w:rPr>
        <w:t xml:space="preserve">e: COHORT_ATTRIBUTE</w:t>
      </w:r>
      <w:r w:rsidDel="00000000" w:rsidR="00000000" w:rsidRPr="00000000">
        <w:rPr>
          <w:rtl w:val="0"/>
        </w:rPr>
      </w:r>
    </w:p>
    <w:p w:rsidR="00000000" w:rsidDel="00000000" w:rsidP="00000000" w:rsidRDefault="00000000" w:rsidRPr="00000000">
      <w:pPr>
        <w:spacing w:before="240" w:line="240" w:lineRule="auto"/>
        <w:ind w:right="4"/>
        <w:contextualSpacing w:val="0"/>
      </w:pPr>
      <w:r w:rsidDel="00000000" w:rsidR="00000000" w:rsidRPr="00000000">
        <w:rPr>
          <w:rtl w:val="0"/>
        </w:rPr>
        <w:t xml:space="preserve">This table will not be populated.</w:t>
      </w:r>
    </w:p>
    <w:p w:rsidR="00000000" w:rsidDel="00000000" w:rsidP="00000000" w:rsidRDefault="00000000" w:rsidRPr="00000000">
      <w:pPr>
        <w:spacing w:before="240" w:line="240" w:lineRule="auto"/>
        <w:ind w:right="4"/>
        <w:contextualSpacing w:val="0"/>
      </w:pPr>
      <w:r w:rsidDel="00000000" w:rsidR="00000000" w:rsidRPr="00000000">
        <w:rPr>
          <w:rtl w:val="0"/>
        </w:rPr>
      </w:r>
    </w:p>
    <w:p w:rsidR="00000000" w:rsidDel="00000000" w:rsidP="00000000" w:rsidRDefault="00000000" w:rsidRPr="00000000">
      <w:pPr>
        <w:pStyle w:val="Heading3"/>
        <w:numPr>
          <w:ilvl w:val="2"/>
          <w:numId w:val="9"/>
        </w:numPr>
        <w:ind w:left="0" w:hanging="431.9999999999999"/>
        <w:rPr>
          <w:rFonts w:ascii="Arial" w:cs="Arial" w:eastAsia="Arial" w:hAnsi="Arial"/>
          <w:b w:val="1"/>
          <w:smallCaps w:val="0"/>
          <w:color w:val="000000"/>
        </w:rPr>
      </w:pPr>
      <w:bookmarkStart w:colFirst="0" w:colLast="0" w:name="_2lwamvv" w:id="62"/>
      <w:bookmarkEnd w:id="62"/>
      <w:r w:rsidDel="00000000" w:rsidR="00000000" w:rsidRPr="00000000">
        <w:rPr>
          <w:smallCaps w:val="0"/>
          <w:rtl w:val="0"/>
        </w:rPr>
        <w:t xml:space="preserve">Table Name: DRUG_ERA</w:t>
      </w:r>
      <w:r w:rsidDel="00000000" w:rsidR="00000000" w:rsidRPr="00000000">
        <w:rPr>
          <w:rtl w:val="0"/>
        </w:rPr>
      </w:r>
    </w:p>
    <w:p w:rsidR="00000000" w:rsidDel="00000000" w:rsidP="00000000" w:rsidRDefault="00000000" w:rsidRPr="00000000">
      <w:pPr>
        <w:widowControl w:val="0"/>
        <w:spacing w:after="0" w:line="240" w:lineRule="auto"/>
        <w:ind w:right="4"/>
        <w:contextualSpacing w:val="0"/>
      </w:pPr>
      <w:r w:rsidDel="00000000" w:rsidR="00000000" w:rsidRPr="00000000">
        <w:rPr>
          <w:rtl w:val="0"/>
        </w:rPr>
      </w:r>
    </w:p>
    <w:p w:rsidR="00000000" w:rsidDel="00000000" w:rsidP="00000000" w:rsidRDefault="00000000" w:rsidRPr="00000000">
      <w:pPr>
        <w:widowControl w:val="0"/>
        <w:spacing w:after="0" w:line="240" w:lineRule="auto"/>
        <w:ind w:right="4"/>
        <w:contextualSpacing w:val="0"/>
      </w:pPr>
      <w:r w:rsidDel="00000000" w:rsidR="00000000" w:rsidRPr="00000000">
        <w:rPr>
          <w:rtl w:val="0"/>
        </w:rPr>
        <w:t xml:space="preserve">All Drug Eras are recorded in the DRUG_ERA table based on OMOP standard calculations of drugs for a patient. A persistence window of 30 days is applied. </w:t>
      </w:r>
    </w:p>
    <w:p w:rsidR="00000000" w:rsidDel="00000000" w:rsidP="00000000" w:rsidRDefault="00000000" w:rsidRPr="00000000">
      <w:pPr>
        <w:widowControl w:val="0"/>
        <w:spacing w:after="0" w:line="240" w:lineRule="auto"/>
        <w:ind w:right="4"/>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tl w:val="0"/>
        </w:rPr>
      </w:r>
    </w:p>
    <w:p w:rsidR="00000000" w:rsidDel="00000000" w:rsidP="00000000" w:rsidRDefault="00000000" w:rsidRPr="00000000">
      <w:pPr>
        <w:pStyle w:val="Heading3"/>
        <w:numPr>
          <w:ilvl w:val="2"/>
          <w:numId w:val="9"/>
        </w:numPr>
        <w:ind w:left="0" w:hanging="431.9999999999999"/>
        <w:contextualSpacing w:val="1"/>
        <w:rPr>
          <w:b w:val="1"/>
        </w:rPr>
      </w:pPr>
      <w:bookmarkStart w:colFirst="0" w:colLast="0" w:name="_o6q7pxoxbdgu" w:id="63"/>
      <w:bookmarkEnd w:id="63"/>
      <w:r w:rsidDel="00000000" w:rsidR="00000000" w:rsidRPr="00000000">
        <w:rPr>
          <w:smallCaps w:val="0"/>
          <w:rtl w:val="0"/>
        </w:rPr>
        <w:t xml:space="preserve">Table Name: DOSE_ERA</w:t>
      </w:r>
    </w:p>
    <w:p w:rsidR="00000000" w:rsidDel="00000000" w:rsidP="00000000" w:rsidRDefault="00000000" w:rsidRPr="00000000">
      <w:pPr>
        <w:widowControl w:val="0"/>
        <w:spacing w:after="0" w:line="240" w:lineRule="auto"/>
        <w:ind w:right="4"/>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Dose era table contains a list of unique spans of time when Person is assumed to be exposed to a constant dose of a specific active ingredient.</w:t>
      </w:r>
    </w:p>
    <w:p w:rsidR="00000000" w:rsidDel="00000000" w:rsidP="00000000" w:rsidRDefault="00000000" w:rsidRPr="00000000">
      <w:pPr>
        <w:widowControl w:val="0"/>
        <w:spacing w:after="0" w:line="240" w:lineRule="auto"/>
        <w:ind w:right="4"/>
        <w:contextualSpacing w:val="0"/>
      </w:pPr>
      <w:r w:rsidDel="00000000" w:rsidR="00000000" w:rsidRPr="00000000">
        <w:rPr>
          <w:rtl w:val="0"/>
        </w:rPr>
      </w:r>
    </w:p>
    <w:p w:rsidR="00000000" w:rsidDel="00000000" w:rsidP="00000000" w:rsidRDefault="00000000" w:rsidRPr="00000000">
      <w:pPr>
        <w:pStyle w:val="Heading3"/>
        <w:numPr>
          <w:ilvl w:val="2"/>
          <w:numId w:val="9"/>
        </w:numPr>
        <w:spacing w:before="360" w:lineRule="auto"/>
        <w:ind w:left="0" w:hanging="431.9999999999999"/>
        <w:rPr>
          <w:rFonts w:ascii="Arial" w:cs="Arial" w:eastAsia="Arial" w:hAnsi="Arial"/>
          <w:b w:val="1"/>
          <w:smallCaps w:val="0"/>
          <w:color w:val="000000"/>
        </w:rPr>
      </w:pPr>
      <w:bookmarkStart w:colFirst="0" w:colLast="0" w:name="_206ipza" w:id="64"/>
      <w:bookmarkEnd w:id="64"/>
      <w:r w:rsidDel="00000000" w:rsidR="00000000" w:rsidRPr="00000000">
        <w:rPr>
          <w:smallCaps w:val="0"/>
          <w:rtl w:val="0"/>
        </w:rPr>
        <w:t xml:space="preserve">Table Name: CONDITION_ERA</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tl w:val="0"/>
        </w:rPr>
        <w:t xml:space="preserve">Condition Era table is constructed through an aggregation of individual Condition Occurrences recorded in the CONDITION_OCCURRENCE table.</w:t>
      </w:r>
    </w:p>
    <w:p w:rsidR="00000000" w:rsidDel="00000000" w:rsidP="00000000" w:rsidRDefault="00000000" w:rsidRPr="00000000">
      <w:pPr>
        <w:widowControl w:val="0"/>
        <w:spacing w:after="0" w:line="240" w:lineRule="auto"/>
        <w:ind w:right="4"/>
        <w:contextualSpacing w:val="0"/>
      </w:pPr>
      <w:r w:rsidDel="00000000" w:rsidR="00000000" w:rsidRPr="00000000">
        <w:rPr>
          <w:rtl w:val="0"/>
        </w:rPr>
        <w:t xml:space="preserve">All Condition Eras are recorded in the CONDITION_ERA table based on OMOP standard calculations of conditions for a patient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9"/>
        </w:numPr>
        <w:ind w:left="1872" w:hanging="720"/>
        <w:rPr/>
      </w:pPr>
      <w:bookmarkStart w:colFirst="0" w:colLast="0" w:name="_2zbgiuw" w:id="65"/>
      <w:bookmarkEnd w:id="65"/>
      <w:r w:rsidDel="00000000" w:rsidR="00000000" w:rsidRPr="00000000">
        <w:rPr>
          <w:rtl w:val="0"/>
        </w:rPr>
        <w:t xml:space="preserve">Records Excluded from CDMv</w:t>
      </w:r>
      <w:r w:rsidDel="00000000" w:rsidR="00000000" w:rsidRPr="00000000">
        <w:rPr>
          <w:rtl w:val="0"/>
        </w:rPr>
        <w:t xml:space="preserve">5</w:t>
      </w:r>
      <w:r w:rsidDel="00000000" w:rsidR="00000000" w:rsidRPr="00000000">
        <w:rPr>
          <w:rtl w:val="0"/>
        </w:rPr>
        <w:t xml:space="preserve"> and Reasons Why</w:t>
      </w:r>
    </w:p>
    <w:p w:rsidR="00000000" w:rsidDel="00000000" w:rsidP="00000000" w:rsidRDefault="00000000" w:rsidRPr="00000000">
      <w:pPr>
        <w:numPr>
          <w:ilvl w:val="0"/>
          <w:numId w:val="7"/>
        </w:numPr>
        <w:spacing w:after="120" w:before="60" w:line="240" w:lineRule="auto"/>
        <w:ind w:left="1080" w:hanging="360"/>
        <w:rPr/>
      </w:pPr>
      <w:r w:rsidDel="00000000" w:rsidR="00000000" w:rsidRPr="00000000">
        <w:rPr>
          <w:rtl w:val="0"/>
        </w:rPr>
        <w:t xml:space="preserve">Patients where the YOB is null.</w:t>
      </w:r>
    </w:p>
    <w:p w:rsidR="00000000" w:rsidDel="00000000" w:rsidP="00000000" w:rsidRDefault="00000000" w:rsidRPr="00000000">
      <w:pPr>
        <w:numPr>
          <w:ilvl w:val="0"/>
          <w:numId w:val="7"/>
        </w:numPr>
        <w:spacing w:after="120" w:before="60" w:line="240" w:lineRule="auto"/>
        <w:ind w:left="1080" w:hanging="360"/>
        <w:rPr/>
      </w:pPr>
      <w:r w:rsidDel="00000000" w:rsidR="00000000" w:rsidRPr="00000000">
        <w:rPr>
          <w:rtl w:val="0"/>
        </w:rPr>
        <w:t xml:space="preserve">A small number of patients in the German DA Patient table are associated with values designed to test the HER software system the records are derived from.  In such cases (identified by src.patient.active_ind = ‘Fictitious’), that person and all their claims are excluded from the CDM.</w:t>
      </w:r>
    </w:p>
    <w:p w:rsidR="00000000" w:rsidDel="00000000" w:rsidP="00000000" w:rsidRDefault="00000000" w:rsidRPr="00000000">
      <w:pPr>
        <w:spacing w:after="120" w:before="60" w:line="240" w:lineRule="auto"/>
        <w:contextualSpacing w:val="0"/>
      </w:pPr>
      <w:r w:rsidDel="00000000" w:rsidR="00000000" w:rsidRPr="00000000">
        <w:rPr>
          <w:rtl w:val="0"/>
        </w:rPr>
      </w:r>
    </w:p>
    <w:p w:rsidR="00000000" w:rsidDel="00000000" w:rsidP="00000000" w:rsidRDefault="00000000" w:rsidRPr="00000000">
      <w:pPr>
        <w:pStyle w:val="Heading1"/>
        <w:numPr>
          <w:ilvl w:val="0"/>
          <w:numId w:val="9"/>
        </w:numPr>
        <w:ind w:left="0" w:hanging="720"/>
        <w:rPr/>
      </w:pPr>
      <w:bookmarkStart w:colFirst="0" w:colLast="0" w:name="_3ygebqi" w:id="66"/>
      <w:bookmarkEnd w:id="66"/>
      <w:r w:rsidDel="00000000" w:rsidR="00000000" w:rsidRPr="00000000">
        <w:rPr>
          <w:rtl w:val="0"/>
        </w:rPr>
        <w:t xml:space="preserve">Appendix A: Source Table mapping to CDM </w:t>
      </w:r>
    </w:p>
    <w:p w:rsidR="00000000" w:rsidDel="00000000" w:rsidP="00000000" w:rsidRDefault="00000000" w:rsidRPr="00000000">
      <w:pPr>
        <w:spacing w:after="120" w:before="60" w:line="240" w:lineRule="auto"/>
        <w:contextualSpacing w:val="0"/>
      </w:pPr>
      <w:r w:rsidDel="00000000" w:rsidR="00000000" w:rsidRPr="00000000">
        <w:rPr>
          <w:sz w:val="24"/>
          <w:szCs w:val="24"/>
          <w:rtl w:val="0"/>
        </w:rPr>
        <w:t xml:space="preserve">The following will be a table listing all of the fields in source data tables and how they were used. All details below are based on the standard variable and file structures as described in the Source supplied documentation.  </w:t>
      </w:r>
    </w:p>
    <w:p w:rsidR="00000000" w:rsidDel="00000000" w:rsidP="00000000" w:rsidRDefault="00000000" w:rsidRPr="00000000">
      <w:pPr>
        <w:pStyle w:val="Heading2"/>
        <w:ind w:left="0"/>
        <w:contextualSpacing w:val="0"/>
      </w:pPr>
      <w:bookmarkStart w:colFirst="0" w:colLast="0" w:name="_9ecd8f2th7oj" w:id="67"/>
      <w:bookmarkEnd w:id="67"/>
      <w:r w:rsidDel="00000000" w:rsidR="00000000" w:rsidRPr="00000000">
        <w:rPr>
          <w:rtl w:val="0"/>
        </w:rPr>
        <w:t xml:space="preserve">3.1 Table: Action_events</w:t>
      </w:r>
    </w:p>
    <w:tbl>
      <w:tblPr>
        <w:tblStyle w:val="Table44"/>
        <w:bidiVisual w:val="0"/>
        <w:tblW w:w="946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690"/>
        <w:gridCol w:w="1650"/>
        <w:gridCol w:w="2565"/>
        <w:gridCol w:w="1560"/>
        <w:tblGridChange w:id="0">
          <w:tblGrid>
            <w:gridCol w:w="3690"/>
            <w:gridCol w:w="1650"/>
            <w:gridCol w:w="2565"/>
            <w:gridCol w:w="1560"/>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Where in CDM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Comment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practice_id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doctor_id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patient_id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bigint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age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patient_sex_desc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age_at_event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date_of_event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_date field in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cdm.procedure_occurrence, cdm.condition_occurrence, cdm.observation, cdm.measurement,</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cdm.death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problem_id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Used for linking with src.medical_event_list in cdm.procedure_occurrence, cdm.condition_occurrence, cdm.observation, cdm.measurement,</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cdm.death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Used in ETL process, not presented in final cdm tables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cdm.observation.observation_source_value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action_type_id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cdm.observation.observation_source_value, cdm.procedure.procedure_source_value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load_row_id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bigint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200" w:before="200" w:lineRule="auto"/>
        <w:ind w:left="0"/>
        <w:contextualSpacing w:val="0"/>
      </w:pPr>
      <w:bookmarkStart w:colFirst="0" w:colLast="0" w:name="_r2mwie78lku9" w:id="68"/>
      <w:bookmarkEnd w:id="68"/>
      <w:r w:rsidDel="00000000" w:rsidR="00000000" w:rsidRPr="00000000">
        <w:rPr>
          <w:rtl w:val="0"/>
        </w:rPr>
        <w:t xml:space="preserve">3.2 Table: Medical_event_list</w:t>
      </w:r>
    </w:p>
    <w:tbl>
      <w:tblPr>
        <w:tblStyle w:val="Table45"/>
        <w:bidiVisual w:val="0"/>
        <w:tblW w:w="955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690"/>
        <w:gridCol w:w="1680"/>
        <w:gridCol w:w="2625"/>
        <w:gridCol w:w="1560"/>
        <w:tblGridChange w:id="0">
          <w:tblGrid>
            <w:gridCol w:w="3690"/>
            <w:gridCol w:w="1680"/>
            <w:gridCol w:w="2625"/>
            <w:gridCol w:w="1560"/>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Where in CDM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Comment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medical_event_list_id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Used for linking with source event tables in cdm.procedure_occurrence, cdm.condition_occurrence, cdm.observation, cdm.measurement,</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cdm.death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Used in ETL process, not presented in final cdm tables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icd10_4_code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_source_value field in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cdm.procedure_occurrence, cdm.condition_occurrence, cdm.observation, cdm.measurement,</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cdm.death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Using lk.voc_icd10_to_standard_lk</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icd10_4_desc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icd10_3_code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_source_value field in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cdm.procedure_occurrence, cdm.condition_occurrence, cdm.observation, cdm.measurement,</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cdm.death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Using lk.voc_icd10_to_standard_lk</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icd10_3_desc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icd10_2_code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icd10_2_desc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icd10_1_code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icd10_1_desc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diagnosis_certainty_id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smallint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diagnosis_certainty</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Used in applied rule of cdm.procedure_occurrence, cdm.condition_occurrence, cdm.observation, cdm.measurement (only cdm.observation was populated with records associated with </w:t>
            </w:r>
            <w:r w:rsidDel="00000000" w:rsidR="00000000" w:rsidRPr="00000000">
              <w:rPr>
                <w:i w:val="1"/>
                <w:sz w:val="20"/>
                <w:szCs w:val="20"/>
                <w:rtl w:val="0"/>
              </w:rPr>
              <w:t xml:space="preserve">diagnosis_certainty = ‘Exclusion of’</w:t>
            </w:r>
            <w:r w:rsidDel="00000000" w:rsidR="00000000" w:rsidRPr="00000000">
              <w:rPr>
                <w:sz w:val="20"/>
                <w:szCs w:val="20"/>
                <w:rtl w:val="0"/>
              </w:rPr>
              <w:t xml:space="preserve">, regardless of domain)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Used in ETL process, not presented in final cdm tables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diagnosis_side_location_id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smallint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diagnosis_side_location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diagnosis_degree_id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smallint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diagnosis_degree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load_row_id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bigint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00" w:before="200" w:lineRule="auto"/>
        <w:ind w:left="0"/>
        <w:contextualSpacing w:val="0"/>
      </w:pPr>
      <w:bookmarkStart w:colFirst="0" w:colLast="0" w:name="_jt0f45q9w0qt" w:id="69"/>
      <w:bookmarkEnd w:id="69"/>
      <w:r w:rsidDel="00000000" w:rsidR="00000000" w:rsidRPr="00000000">
        <w:rPr>
          <w:rtl w:val="0"/>
        </w:rPr>
        <w:t xml:space="preserve">3.3 Table: Patient</w:t>
      </w:r>
    </w:p>
    <w:tbl>
      <w:tblPr>
        <w:tblStyle w:val="Table46"/>
        <w:bidiVisual w:val="0"/>
        <w:tblW w:w="957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690"/>
        <w:gridCol w:w="1680"/>
        <w:gridCol w:w="2685"/>
        <w:gridCol w:w="1515"/>
        <w:tblGridChange w:id="0">
          <w:tblGrid>
            <w:gridCol w:w="3690"/>
            <w:gridCol w:w="1680"/>
            <w:gridCol w:w="2685"/>
            <w:gridCol w:w="1515"/>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Where in CDM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Comment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patient_id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bigint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active_ind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Used in applied rule for cdm.person (patients where </w:t>
            </w:r>
            <w:r w:rsidDel="00000000" w:rsidR="00000000" w:rsidRPr="00000000">
              <w:rPr>
                <w:i w:val="1"/>
                <w:sz w:val="20"/>
                <w:szCs w:val="20"/>
                <w:rtl w:val="0"/>
              </w:rPr>
              <w:t xml:space="preserve">active_ind field </w:t>
            </w:r>
            <w:r w:rsidDel="00000000" w:rsidR="00000000" w:rsidRPr="00000000">
              <w:rPr>
                <w:i w:val="1"/>
                <w:sz w:val="20"/>
                <w:szCs w:val="20"/>
                <w:rtl w:val="0"/>
              </w:rPr>
              <w:t xml:space="preserve">= ‘Fictitious’</w:t>
            </w:r>
            <w:r w:rsidDel="00000000" w:rsidR="00000000" w:rsidRPr="00000000">
              <w:rPr>
                <w:sz w:val="20"/>
                <w:szCs w:val="20"/>
                <w:rtl w:val="0"/>
              </w:rPr>
              <w:t xml:space="preserve"> were excluded)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Used in ETL process, not presented in final cdm tables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age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smallint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sex_id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smallint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sex_desc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cdm.person.gender_source_value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height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numeric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cdm.measurement.value_as_number, cdm.measurement.value_source_value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Using lk.biometric_concept_lk</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weight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numeric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cdm.measurement.value_as_number, cdm.measurement.value_source_value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Using lk.biometric_concept_lk</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bmi</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numeric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cdm.measurement.value_as_number, cdm.measurement.value_source_value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Using lk.biometric_concept_lk</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date_of_birth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cdm.person.gender_source_value.year_of_birth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health_insureance_id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insurance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cdm.payer_plan_period.payer_source_value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health_insurance_membership_id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smallint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insured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cdm.payer_plan_period.plan_source_value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charging_id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smallint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charging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cdm.payer_plan_period.payer_source_value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smoking_status_id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smallint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smoking_status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cdm.condition_occurrence.condition_source_value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adipositas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smallint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cdm.condition_occurrence.condition_source_value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Used in ETL process, not presented in final cdm tables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load_row_id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bigint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00" w:before="200" w:lineRule="auto"/>
        <w:ind w:left="0"/>
        <w:contextualSpacing w:val="0"/>
      </w:pPr>
      <w:bookmarkStart w:colFirst="0" w:colLast="0" w:name="_8rcxqksjublx" w:id="70"/>
      <w:bookmarkEnd w:id="70"/>
      <w:r w:rsidDel="00000000" w:rsidR="00000000" w:rsidRPr="00000000">
        <w:rPr>
          <w:rtl w:val="0"/>
        </w:rPr>
        <w:t xml:space="preserve">3.4 Table: Practice</w:t>
      </w:r>
    </w:p>
    <w:tbl>
      <w:tblPr>
        <w:tblStyle w:val="Table47"/>
        <w:bidiVisual w:val="0"/>
        <w:tblW w:w="958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690"/>
        <w:gridCol w:w="1680"/>
        <w:gridCol w:w="2625"/>
        <w:gridCol w:w="1590"/>
        <w:tblGridChange w:id="0">
          <w:tblGrid>
            <w:gridCol w:w="3690"/>
            <w:gridCol w:w="1680"/>
            <w:gridCol w:w="2625"/>
            <w:gridCol w:w="1590"/>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Where in CDM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Comment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practice_id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cdm.provider.provider_source_value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specialty</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cdm.provider.specialty_source_value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num_of_doctors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smallint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up_to_date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num_of_pats_curr_qtr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num_of_pats_last_qtr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practice_emphasis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cdm.provider.specialty_source_value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diabetology</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doctor_age_grp</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region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cdm.location.location_source_value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main_doctor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load_row_id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bigint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00" w:before="200" w:lineRule="auto"/>
        <w:ind w:left="0"/>
        <w:contextualSpacing w:val="0"/>
      </w:pPr>
      <w:bookmarkStart w:colFirst="0" w:colLast="0" w:name="_u75b0vc37pje" w:id="71"/>
      <w:bookmarkEnd w:id="71"/>
      <w:r w:rsidDel="00000000" w:rsidR="00000000" w:rsidRPr="00000000">
        <w:rPr>
          <w:rtl w:val="0"/>
        </w:rPr>
        <w:t xml:space="preserve">3.5 Table: Prescription_events</w:t>
      </w:r>
    </w:p>
    <w:tbl>
      <w:tblPr>
        <w:tblStyle w:val="Table48"/>
        <w:bidiVisual w:val="0"/>
        <w:tblW w:w="955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690"/>
        <w:gridCol w:w="1680"/>
        <w:gridCol w:w="2595"/>
        <w:gridCol w:w="1590"/>
        <w:tblGridChange w:id="0">
          <w:tblGrid>
            <w:gridCol w:w="3690"/>
            <w:gridCol w:w="1680"/>
            <w:gridCol w:w="2595"/>
            <w:gridCol w:w="1590"/>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Where in CDM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Comment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practice_id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doctor_id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patient_id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bigint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age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patient_sex_desc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age_at_event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date_of_event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_date field in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cdm.drug_exposure, cdm.device_exposure,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cdm.procedure_occurrence, cdm.condition_occurrence, cdm.observation, cdm.measurement,</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cdm.death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problem_id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Used for linking with src.medical_event_list in cdm.procedure_occurrence, cdm.condition_occurrence, cdm.observation, cdm.measurement,</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cdm.death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therapy_id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Used for linking with src.therapy</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Using lk.drug_exposure_cost, used in ETL process, not presented in final cdm tables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nbr_of_packs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cdm.drug_exposure.quantity</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Using lk.drug_exposure_cost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daily_dosage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numeric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unit_of_daily_dosage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daily_dosage_in_units_of_measurements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numeric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daily_dosage_measurement_unit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price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numeric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cdm.cost.total_paid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Using lk.drug_exposure_cost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sales_price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numeric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cdm.cost.total_cost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Using lk.drug_exposure_cost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cdm.drug_exposure.sig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Using lk.drug_exposure_cost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therapy_duration_in_days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numeric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cdm.drug_exposure.days_supply</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Using lk.drug_exposure_cost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prescription_type_id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prescription_type_id_text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Used in applied rule for drug_type_concept_id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Using lk.drug_exposure_cost, used in ETL process, not presented in final cdm tables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load_row_id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bigint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00" w:before="200" w:lineRule="auto"/>
        <w:ind w:left="0"/>
        <w:contextualSpacing w:val="0"/>
      </w:pPr>
      <w:bookmarkStart w:colFirst="0" w:colLast="0" w:name="_25h4bymydfvb" w:id="72"/>
      <w:bookmarkEnd w:id="72"/>
      <w:r w:rsidDel="00000000" w:rsidR="00000000" w:rsidRPr="00000000">
        <w:rPr>
          <w:rtl w:val="0"/>
        </w:rPr>
        <w:t xml:space="preserve">3.6 Table: Problem_events</w:t>
      </w:r>
    </w:p>
    <w:tbl>
      <w:tblPr>
        <w:tblStyle w:val="Table49"/>
        <w:bidiVisual w:val="0"/>
        <w:tblW w:w="958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690"/>
        <w:gridCol w:w="1680"/>
        <w:gridCol w:w="2580"/>
        <w:gridCol w:w="1635"/>
        <w:tblGridChange w:id="0">
          <w:tblGrid>
            <w:gridCol w:w="3690"/>
            <w:gridCol w:w="1680"/>
            <w:gridCol w:w="2580"/>
            <w:gridCol w:w="1635"/>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Where in CDM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Comment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practice_id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doctor_id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patient_id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bigint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age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patient_sex_desc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age_at_event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date_of_event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_date field in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cdm.procedure_occurrence, cdm.condition_occurrence, cdm.observation, cdm.measurement,</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cdm.death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problem_id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Used for linking with src.medical_event_list in cdm.procedure_occurrence, cdm.condition_occurrence, cdm.observation, cdm.measurement,</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cdm.death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load_row_id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bigint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00" w:before="200" w:lineRule="auto"/>
        <w:ind w:left="0"/>
        <w:contextualSpacing w:val="0"/>
      </w:pPr>
      <w:bookmarkStart w:colFirst="0" w:colLast="0" w:name="_u1vx0hki86g5" w:id="73"/>
      <w:bookmarkEnd w:id="73"/>
      <w:r w:rsidDel="00000000" w:rsidR="00000000" w:rsidRPr="00000000">
        <w:rPr>
          <w:rtl w:val="0"/>
        </w:rPr>
        <w:t xml:space="preserve">3.7 Table: Tests_and_prevention_events</w:t>
      </w:r>
    </w:p>
    <w:tbl>
      <w:tblPr>
        <w:tblStyle w:val="Table50"/>
        <w:bidiVisual w:val="0"/>
        <w:tblW w:w="961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690"/>
        <w:gridCol w:w="1680"/>
        <w:gridCol w:w="2565"/>
        <w:gridCol w:w="1680"/>
        <w:tblGridChange w:id="0">
          <w:tblGrid>
            <w:gridCol w:w="3690"/>
            <w:gridCol w:w="1680"/>
            <w:gridCol w:w="2565"/>
            <w:gridCol w:w="1680"/>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ffffff"/>
                <w:sz w:val="20"/>
                <w:szCs w:val="20"/>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ffffff"/>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ffffff"/>
                <w:sz w:val="20"/>
                <w:szCs w:val="20"/>
                <w:rtl w:val="0"/>
              </w:rPr>
              <w:t xml:space="preserve">Where in CDM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ffffff"/>
                <w:sz w:val="20"/>
                <w:szCs w:val="20"/>
                <w:rtl w:val="0"/>
              </w:rPr>
              <w:t xml:space="preserve">Comment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practice_id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doctor_id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patient_id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bigint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age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patient_sex_desc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age_at_event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date_of_event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cdm.condition_occurrence.condition_start_date, cdm.measurement.measurement_date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problem_id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Used for linking with src.medical_event_list in cdm.condition_occurrence, cdm.measurement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test_id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test_category</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cdm.measurement.value_as_number, cdm.measurement.measurement_source_value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numeric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cdm.measurement.value_source_value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test_unit_long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cdm.measurement.unit_source_value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load_row_id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bigint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00" w:before="200" w:lineRule="auto"/>
        <w:ind w:left="0"/>
        <w:contextualSpacing w:val="0"/>
      </w:pPr>
      <w:bookmarkStart w:colFirst="0" w:colLast="0" w:name="_s8vd52ptqomd" w:id="74"/>
      <w:bookmarkEnd w:id="74"/>
      <w:r w:rsidDel="00000000" w:rsidR="00000000" w:rsidRPr="00000000">
        <w:rPr>
          <w:smallCaps w:val="0"/>
          <w:rtl w:val="0"/>
        </w:rPr>
        <w:t xml:space="preserve">3.8 Table: </w:t>
      </w:r>
      <w:r w:rsidDel="00000000" w:rsidR="00000000" w:rsidRPr="00000000">
        <w:rPr>
          <w:rtl w:val="0"/>
        </w:rPr>
        <w:t xml:space="preserve">Therapy</w:t>
      </w:r>
    </w:p>
    <w:tbl>
      <w:tblPr>
        <w:tblStyle w:val="Table51"/>
        <w:bidiVisual w:val="0"/>
        <w:tblW w:w="964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690"/>
        <w:gridCol w:w="1680"/>
        <w:gridCol w:w="2550"/>
        <w:gridCol w:w="1725"/>
        <w:tblGridChange w:id="0">
          <w:tblGrid>
            <w:gridCol w:w="3690"/>
            <w:gridCol w:w="1680"/>
            <w:gridCol w:w="2550"/>
            <w:gridCol w:w="1725"/>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ffffff"/>
                <w:sz w:val="20"/>
                <w:szCs w:val="20"/>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ffffff"/>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ffffff"/>
                <w:sz w:val="20"/>
                <w:szCs w:val="20"/>
                <w:rtl w:val="0"/>
              </w:rPr>
              <w:t xml:space="preserve">Where in CDM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ffffff"/>
                <w:sz w:val="20"/>
                <w:szCs w:val="20"/>
                <w:rtl w:val="0"/>
              </w:rPr>
              <w:t xml:space="preserve">Comment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therapy_id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Used for linking with src.prescription_events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Using lk.drug_exposure_cost, used in ETL process, not presented in final cdm tables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therapy_desc_id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therapy_name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product_id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product_name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product_launch_date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product_form_id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product_form_name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strength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numeric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strength_unit_id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strength_unit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cdm.drug_exposure.dose_unit_source_value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Using lk.drug_exposure_cost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volume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numeric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volume_unit_id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volume_unit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packsize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numeric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cdm.drug_exposure.quantity</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Using lk.drug_exposure_cost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pack_price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numeric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form_launch_date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out_of_trade_date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manufacturer_id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smallint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manufacturer_name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manufacturer_short_name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atc4_code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atc4_desc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atc3_code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atc3_desc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atc2_code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atc2_desc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atc1_code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atc1_desc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who_atc5_code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60" w:line="259" w:lineRule="auto"/>
              <w:ind w:right="4"/>
              <w:contextualSpacing w:val="0"/>
            </w:pPr>
            <w:r w:rsidDel="00000000" w:rsidR="00000000" w:rsidRPr="00000000">
              <w:rPr>
                <w:sz w:val="20"/>
                <w:szCs w:val="20"/>
                <w:rtl w:val="0"/>
              </w:rPr>
              <w:t xml:space="preserve">cdm.drug_exposure.drug_source_value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Using lk.drug_exposure_cost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who_atc5_desc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who_atc4_code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who_atc4_desc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who_atc3_code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who_atc3_desc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who_atc2_code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who_atc2_desc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who_atc1_code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who_atc1_desc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substance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cdm.device_exposure.device_source_value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Using lk.drug_exposure_cost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nbr_of_substances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generic_original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parallel_import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prescription_bound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pharmacy_only</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exemption_from_copayment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pzn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nfc_id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nfc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nfc_desc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load_row_id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bigint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Not used in ETL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9"/>
        </w:numPr>
        <w:ind w:left="0" w:hanging="720"/>
        <w:rPr/>
      </w:pPr>
      <w:bookmarkStart w:colFirst="0" w:colLast="0" w:name="_3cqmetx" w:id="75"/>
      <w:bookmarkEnd w:id="75"/>
      <w:r w:rsidDel="00000000" w:rsidR="00000000" w:rsidRPr="00000000">
        <w:rPr>
          <w:rtl w:val="0"/>
        </w:rPr>
        <w:t xml:space="preserve">Appendix B: Source to Concept Mapping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following will be all vocabulary from source data and also any additional information that was included in the conversion process. This could include additional tables, logic, custom mapping if used. </w:t>
      </w:r>
      <w:r w:rsidDel="00000000" w:rsidR="00000000" w:rsidRPr="00000000">
        <w:rPr>
          <w:rtl w:val="0"/>
        </w:rPr>
      </w:r>
    </w:p>
    <w:p w:rsidR="00000000" w:rsidDel="00000000" w:rsidP="00000000" w:rsidRDefault="00000000" w:rsidRPr="00000000">
      <w:pPr>
        <w:pStyle w:val="Heading2"/>
        <w:spacing w:after="160" w:line="276" w:lineRule="auto"/>
        <w:contextualSpacing w:val="0"/>
      </w:pPr>
      <w:bookmarkStart w:colFirst="0" w:colLast="0" w:name="_t1ii78sx9j22" w:id="76"/>
      <w:bookmarkEnd w:id="76"/>
      <w:r w:rsidDel="00000000" w:rsidR="00000000" w:rsidRPr="00000000">
        <w:rPr>
          <w:rtl w:val="0"/>
        </w:rPr>
        <w:t xml:space="preserve">4.1 </w:t>
      </w:r>
      <w:r w:rsidDel="00000000" w:rsidR="00000000" w:rsidRPr="00000000">
        <w:rPr>
          <w:rtl w:val="0"/>
        </w:rPr>
        <w:t xml:space="preserve">Provider Specialty Mapping</w:t>
      </w: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52"/>
        <w:bidiVisual w:val="0"/>
        <w:tblW w:w="958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745"/>
        <w:gridCol w:w="2040"/>
        <w:gridCol w:w="2760"/>
        <w:gridCol w:w="2040"/>
        <w:tblGridChange w:id="0">
          <w:tblGrid>
            <w:gridCol w:w="2745"/>
            <w:gridCol w:w="2040"/>
            <w:gridCol w:w="2760"/>
            <w:gridCol w:w="2040"/>
          </w:tblGrid>
        </w:tblGridChange>
      </w:tblGrid>
      <w:tr>
        <w:tc>
          <w:tcPr>
            <w:tcBorders>
              <w:top w:color="000000" w:space="0" w:sz="6" w:val="single"/>
              <w:left w:color="000000" w:space="0" w:sz="6" w:val="single"/>
              <w:bottom w:color="000000" w:space="0" w:sz="6" w:val="single"/>
              <w:right w:color="000000" w:space="0" w:sz="6"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source_code/source_code_description</w:t>
            </w:r>
          </w:p>
        </w:tc>
        <w:tc>
          <w:tcPr>
            <w:tcBorders>
              <w:top w:color="000000" w:space="0" w:sz="6" w:val="single"/>
              <w:bottom w:color="000000" w:space="0" w:sz="6" w:val="single"/>
              <w:right w:color="000000" w:space="0" w:sz="6"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target_concept_id</w:t>
            </w:r>
          </w:p>
        </w:tc>
        <w:tc>
          <w:tcPr>
            <w:tcBorders>
              <w:top w:color="000000" w:space="0" w:sz="6" w:val="single"/>
              <w:bottom w:color="000000" w:space="0" w:sz="6" w:val="single"/>
              <w:right w:color="000000" w:space="0" w:sz="6"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concept_name</w:t>
            </w:r>
          </w:p>
        </w:tc>
        <w:tc>
          <w:tcPr>
            <w:tcBorders>
              <w:top w:color="000000" w:space="0" w:sz="6" w:val="single"/>
              <w:bottom w:color="000000" w:space="0" w:sz="6" w:val="single"/>
              <w:right w:color="000000" w:space="0" w:sz="6" w:val="single"/>
            </w:tcBorders>
            <w:shd w:fill="4f81bd"/>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target_vocabulary_id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Dermatology/-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38004452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Dermatology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Gynecology/-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38004461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Obstetrics/Gynecology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Internal Medicine &amp; General Practice with Focus/Cardiology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38004451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Cardiology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Internal Medicine &amp; General Practice with Focus/Gastroenterology (Endoscopy, Colonoscopy)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38004455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Gastroenterology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Internal Medicine &amp; General Practice with Focus/Pneumology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38004472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Pulmonary Disease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Internal Medicine &amp; General Practice with Focus/Rheumatology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38004491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Rheumatology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Internal Medicine &amp; General Practice without Focus/API1100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38004446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General Practice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Internal Medicine &amp; General Practice without Focus/API420, API900, API1100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38004446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General Practice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Internal Medicine &amp; General Practice without Focus/API900, API1100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38004446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General Practice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Neurology/-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38004458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Neurology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Neurology/Psychiatry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38004505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Neuropsychiatry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Neurology/Psychiatry, Psychotherapy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38004505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Neuropsychiatry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Neurology/Psychotherapy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38004505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Neuropsychiatry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Orthopedics/-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38004465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Orthopedic Surgery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Otolaryngology/-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38004449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Otolaryngology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Pediatrics/-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38004477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Pediatric Medicine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Psychiatry/-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38004469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Psychiatry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Psychiatry/Child and Adolescent Psychiatry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45756756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Child and Adolescent Psychiatry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ABMS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Psychiatry/Child and Adolescent Psychiatry, Psychotherapy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45756756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Child and Adolescent Psychiatry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ABMS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Psychiatry/Psychiatry, Psychotherapy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38004469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Psychiatry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Psychiatry/Psychotherapy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44777741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Psychotherapy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HES Specialty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Urology/-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38004474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Urology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Specialty</w:t>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spacing w:after="160" w:line="276" w:lineRule="auto"/>
        <w:contextualSpacing w:val="0"/>
      </w:pPr>
      <w:bookmarkStart w:colFirst="0" w:colLast="0" w:name="_9bw8er6h290e" w:id="77"/>
      <w:bookmarkEnd w:id="77"/>
      <w:r w:rsidDel="00000000" w:rsidR="00000000" w:rsidRPr="00000000">
        <w:rPr>
          <w:rtl w:val="0"/>
        </w:rPr>
        <w:t xml:space="preserve">4.2 Test</w:t>
      </w:r>
      <w:r w:rsidDel="00000000" w:rsidR="00000000" w:rsidRPr="00000000">
        <w:rPr>
          <w:rtl w:val="0"/>
        </w:rPr>
        <w:t xml:space="preserve"> Mapping</w:t>
      </w:r>
      <w:r w:rsidDel="00000000" w:rsidR="00000000" w:rsidRPr="00000000">
        <w:rPr>
          <w:rtl w:val="0"/>
        </w:rPr>
        <w:t xml:space="preserve"> </w:t>
      </w:r>
    </w:p>
    <w:tbl>
      <w:tblPr>
        <w:tblStyle w:val="Table53"/>
        <w:bidiVisual w:val="0"/>
        <w:tblW w:w="960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715"/>
        <w:gridCol w:w="2055"/>
        <w:gridCol w:w="2775"/>
        <w:gridCol w:w="2055"/>
        <w:tblGridChange w:id="0">
          <w:tblGrid>
            <w:gridCol w:w="2715"/>
            <w:gridCol w:w="2055"/>
            <w:gridCol w:w="2775"/>
            <w:gridCol w:w="2055"/>
          </w:tblGrid>
        </w:tblGridChange>
      </w:tblGrid>
      <w:tr>
        <w:tc>
          <w:tcPr>
            <w:tcBorders>
              <w:top w:color="000000" w:space="0" w:sz="4" w:val="single"/>
              <w:left w:color="000000" w:space="0" w:sz="4" w:val="single"/>
              <w:bottom w:color="000000" w:space="0" w:sz="4" w:val="single"/>
              <w:right w:color="000000" w:space="0" w:sz="4" w:val="single"/>
            </w:tcBorders>
            <w:shd w:fill="4f81bd"/>
            <w:tcMar>
              <w:left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source_code/source_code_description</w:t>
            </w:r>
          </w:p>
        </w:tc>
        <w:tc>
          <w:tcPr>
            <w:tcBorders>
              <w:top w:color="000000" w:space="0" w:sz="4" w:val="single"/>
              <w:left w:color="000000" w:space="0" w:sz="4" w:val="single"/>
              <w:bottom w:color="000000" w:space="0" w:sz="4" w:val="single"/>
              <w:right w:color="000000" w:space="0" w:sz="4" w:val="single"/>
            </w:tcBorders>
            <w:shd w:fill="4f81bd"/>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target_concept_id</w:t>
            </w:r>
          </w:p>
        </w:tc>
        <w:tc>
          <w:tcPr>
            <w:tcBorders>
              <w:top w:color="000000" w:space="0" w:sz="4" w:val="single"/>
              <w:left w:color="000000" w:space="0" w:sz="4" w:val="single"/>
              <w:bottom w:color="000000" w:space="0" w:sz="4" w:val="single"/>
              <w:right w:color="000000" w:space="0" w:sz="4" w:val="single"/>
            </w:tcBorders>
            <w:shd w:fill="4f81bd"/>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concept_name</w:t>
            </w:r>
          </w:p>
        </w:tc>
        <w:tc>
          <w:tcPr>
            <w:tcBorders>
              <w:top w:color="000000" w:space="0" w:sz="4" w:val="single"/>
              <w:left w:color="000000" w:space="0" w:sz="4" w:val="single"/>
              <w:bottom w:color="000000" w:space="0" w:sz="4" w:val="single"/>
              <w:right w:color="000000" w:space="0" w:sz="4" w:val="single"/>
            </w:tcBorders>
            <w:shd w:fill="4f81bd"/>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target_vocabulary_id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EX-SMOKER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4310250</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Ex-smoker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HEAVY SMOKER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4209006</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Heavy smoker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NEVER SMOKED</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4222303</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Non-smoker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NON-SMOKER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4222303</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Non-smoker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NORMAL SMOKER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4209585</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Moderate smoker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ADIPOSITY</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433736</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Obesity</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SMOKER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4298794</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Smoker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HEIGHT</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3036277</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Body height</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LOINC</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ALBUMINE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3028286</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Albumin [Mass/volume] in Serum or Plasma by Electrophoresis</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LOINC</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WEIGHT</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3025315</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Body weight</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LOINC</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BODY MASS INDEX</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3038553</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Body mass index</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LOINC</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CHOLESTERIN</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3027114</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Cholesterol [Mass/volume] in Serum or Plasma</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LOINC</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CREATININE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3017250</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Creatinine [Mass/volume] in Urine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LOINC</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DIRECT BILIRUBIN</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3027597</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Direct bilirubin serum/plasma</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LOINC</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GLUCOSE (EMPTY STOMACH)</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3037110</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Fasting glucose [Mass/volume] in Serum or Plasma</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LOINC</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HDL-CHOLESTERIN</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3007070</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Cholesterol in HDL [Mass/volume] in Serum or Plasma</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LOINC</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LDL-CHOLESTERIN</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3028437</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Cholesterol in LDL [Mass/volume] in Serum or Plasma</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LOINC</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TRIGLYCERIDE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3022192</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Triglyceride [Mass/volume] in Serum or Plasma</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LOINC</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URIC</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3033526</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Urate [Mass/volume] in Urine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LOINC</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GLOM.FILTRAT.MDRD-FORMEL</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40771922</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Glomerular filtration rate/1.73 sq M.predicted [Volume Rate/Area] in Serum or Plasma</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LOINC</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GLOMERULAERE FILTRATIONSRATE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40771922</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Glomerular filtration rate/1.73 sq M.predicted [Volume Rate/Area] in Serum or Plasma</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LOINC</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BLOOD PRESSURE DIASTOLIC</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4154790</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Diastolic blood pressure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BLOOD PRESSURE SYSTOLIC</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4152194</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Systolic blood pressure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POTASSIUM</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46235078</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Potassium [Moles/volume] in Serum, Plasma or Blood</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LOINC</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INTERNAT.NORMALIZED RATIO</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3022217</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INR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LOINC</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ERY-HBA1C</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40758583</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Hemoglobin A1c in Blood</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LOINC</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GAMMA-GT</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3028515</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Gamma glutamyl transferase [Enzymatic activity/volume] in Urine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LOINC</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60" w:line="276" w:lineRule="auto"/>
        <w:contextualSpacing w:val="0"/>
      </w:pPr>
      <w:bookmarkStart w:colFirst="0" w:colLast="0" w:name="_q46oj2u2iuuu" w:id="78"/>
      <w:bookmarkEnd w:id="78"/>
      <w:r w:rsidDel="00000000" w:rsidR="00000000" w:rsidRPr="00000000">
        <w:rPr>
          <w:rtl w:val="0"/>
        </w:rPr>
        <w:t xml:space="preserve">4.3 Test</w:t>
      </w:r>
      <w:r w:rsidDel="00000000" w:rsidR="00000000" w:rsidRPr="00000000">
        <w:rPr>
          <w:rtl w:val="0"/>
        </w:rPr>
        <w:t xml:space="preserve"> Unit Mapping</w:t>
      </w:r>
      <w:r w:rsidDel="00000000" w:rsidR="00000000" w:rsidRPr="00000000">
        <w:rPr>
          <w:rtl w:val="0"/>
        </w:rPr>
        <w:t xml:space="preserve"> </w:t>
      </w:r>
    </w:p>
    <w:tbl>
      <w:tblPr>
        <w:tblStyle w:val="Table54"/>
        <w:bidiVisual w:val="0"/>
        <w:tblW w:w="963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685"/>
        <w:gridCol w:w="2115"/>
        <w:gridCol w:w="2730"/>
        <w:gridCol w:w="2100"/>
        <w:tblGridChange w:id="0">
          <w:tblGrid>
            <w:gridCol w:w="2685"/>
            <w:gridCol w:w="2115"/>
            <w:gridCol w:w="2730"/>
            <w:gridCol w:w="2100"/>
          </w:tblGrid>
        </w:tblGridChange>
      </w:tblGrid>
      <w:tr>
        <w:tc>
          <w:tcPr>
            <w:tcBorders>
              <w:top w:color="000000" w:space="0" w:sz="4" w:val="single"/>
              <w:left w:color="000000" w:space="0" w:sz="4" w:val="single"/>
              <w:bottom w:color="000000" w:space="0" w:sz="4" w:val="single"/>
              <w:right w:color="000000" w:space="0" w:sz="4" w:val="single"/>
            </w:tcBorders>
            <w:shd w:fill="4f81bd"/>
            <w:tcMar>
              <w:left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source_code/source_code_description</w:t>
            </w:r>
          </w:p>
        </w:tc>
        <w:tc>
          <w:tcPr>
            <w:tcBorders>
              <w:top w:color="000000" w:space="0" w:sz="4" w:val="single"/>
              <w:left w:color="000000" w:space="0" w:sz="4" w:val="single"/>
              <w:bottom w:color="000000" w:space="0" w:sz="4" w:val="single"/>
              <w:right w:color="000000" w:space="0" w:sz="4" w:val="single"/>
            </w:tcBorders>
            <w:shd w:fill="4f81bd"/>
            <w:tcMar>
              <w:left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target_concept_id</w:t>
            </w:r>
          </w:p>
        </w:tc>
        <w:tc>
          <w:tcPr>
            <w:tcBorders>
              <w:top w:color="000000" w:space="0" w:sz="4" w:val="single"/>
              <w:left w:color="000000" w:space="0" w:sz="4" w:val="single"/>
              <w:bottom w:color="000000" w:space="0" w:sz="4" w:val="single"/>
              <w:right w:color="000000" w:space="0" w:sz="4" w:val="single"/>
            </w:tcBorders>
            <w:shd w:fill="4f81bd"/>
            <w:tcMar>
              <w:left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concept_name</w:t>
            </w:r>
          </w:p>
        </w:tc>
        <w:tc>
          <w:tcPr>
            <w:tcBorders>
              <w:top w:color="000000" w:space="0" w:sz="4" w:val="single"/>
              <w:left w:color="000000" w:space="0" w:sz="4" w:val="single"/>
              <w:bottom w:color="000000" w:space="0" w:sz="4" w:val="single"/>
              <w:right w:color="000000" w:space="0" w:sz="4" w:val="single"/>
            </w:tcBorders>
            <w:shd w:fill="4f81bd"/>
            <w:tcMar>
              <w:left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target_vocabulary_id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Centimeter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8582</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centimeter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UCUM</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Gramm/Liter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8636</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gram per liter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UCUM</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Kilogram</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9529</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kilogram</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UCUM</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Kilogram/Meter squared</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9531</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kilogram per square meter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UCUM</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Milligram/Deciliter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8840</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milligram per deciliter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UCUM</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Millilieter/Minute/1,73 m2</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9117</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milliliter per minute per 1.73 square meter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UCUM</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Milliliter/Minute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8795</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milliliter per minute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UCUM</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Millimeter HG</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8876</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millimeter mercury column</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UCUM</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Millimol/Liter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8753</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millimole per liter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UCUM</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Percent</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8554</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percent</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UCUM</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Units/Liter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8645</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unit per liter</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UCUM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60" w:line="276" w:lineRule="auto"/>
        <w:contextualSpacing w:val="0"/>
      </w:pPr>
      <w:bookmarkStart w:colFirst="0" w:colLast="0" w:name="_gb0fbxa99yk3" w:id="79"/>
      <w:bookmarkEnd w:id="79"/>
      <w:r w:rsidDel="00000000" w:rsidR="00000000" w:rsidRPr="00000000">
        <w:rPr>
          <w:rtl w:val="0"/>
        </w:rPr>
        <w:t xml:space="preserve">4.4 Referral </w:t>
      </w:r>
      <w:r w:rsidDel="00000000" w:rsidR="00000000" w:rsidRPr="00000000">
        <w:rPr>
          <w:rtl w:val="0"/>
        </w:rPr>
        <w:t xml:space="preserve">Mapping</w:t>
      </w: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Where Text = ‘Referral’ use the list below to assign the observation_concept_id using the Specialty field from src.action_events table. If the specialty to value is not listed below assign a concept id of 0.</w:t>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55"/>
        <w:bidiVisual w:val="0"/>
        <w:tblW w:w="937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790"/>
        <w:gridCol w:w="1845"/>
        <w:gridCol w:w="2955"/>
        <w:gridCol w:w="1785"/>
        <w:tblGridChange w:id="0">
          <w:tblGrid>
            <w:gridCol w:w="2790"/>
            <w:gridCol w:w="1845"/>
            <w:gridCol w:w="2955"/>
            <w:gridCol w:w="1785"/>
          </w:tblGrid>
        </w:tblGridChange>
      </w:tblGrid>
      <w:tr>
        <w:tc>
          <w:tcPr>
            <w:tcBorders>
              <w:top w:color="000000" w:space="0" w:sz="6" w:val="single"/>
              <w:left w:color="000000" w:space="0" w:sz="6" w:val="single"/>
              <w:bottom w:color="000000" w:space="0" w:sz="6" w:val="single"/>
              <w:right w:color="000000" w:space="0" w:sz="6" w:val="single"/>
            </w:tcBorders>
            <w:shd w:fill="4f81bd"/>
            <w:tcMar>
              <w:left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source_code/source_code_description</w:t>
            </w:r>
          </w:p>
        </w:tc>
        <w:tc>
          <w:tcPr>
            <w:tcBorders>
              <w:top w:color="000000" w:space="0" w:sz="6" w:val="single"/>
              <w:left w:color="000000" w:space="0" w:sz="6" w:val="single"/>
              <w:bottom w:color="000000" w:space="0" w:sz="6" w:val="single"/>
              <w:right w:color="000000" w:space="0" w:sz="6" w:val="single"/>
            </w:tcBorders>
            <w:shd w:fill="4f81bd"/>
            <w:tcMar>
              <w:left w:w="40.0" w:type="dxa"/>
              <w:right w:w="40.0" w:type="dxa"/>
            </w:tcMar>
            <w:vAlign w:val="bottom"/>
          </w:tcPr>
          <w:p w:rsidR="00000000" w:rsidDel="00000000" w:rsidP="00000000" w:rsidRDefault="00000000" w:rsidRPr="00000000">
            <w:pPr>
              <w:contextualSpacing w:val="0"/>
            </w:pPr>
            <w:r w:rsidDel="00000000" w:rsidR="00000000" w:rsidRPr="00000000">
              <w:rPr>
                <w:b w:val="1"/>
                <w:color w:val="ffffff"/>
                <w:sz w:val="20"/>
                <w:szCs w:val="20"/>
                <w:rtl w:val="0"/>
              </w:rPr>
              <w:t xml:space="preserve">target_concept_id</w:t>
            </w:r>
          </w:p>
        </w:tc>
        <w:tc>
          <w:tcPr>
            <w:tcBorders>
              <w:top w:color="000000" w:space="0" w:sz="6" w:val="single"/>
              <w:left w:color="000000" w:space="0" w:sz="6" w:val="single"/>
              <w:bottom w:color="000000" w:space="0" w:sz="6" w:val="single"/>
              <w:right w:color="000000" w:space="0" w:sz="6" w:val="single"/>
            </w:tcBorders>
            <w:shd w:fill="4f81bd"/>
            <w:tcMar>
              <w:left w:w="40.0" w:type="dxa"/>
              <w:right w:w="40.0" w:type="dxa"/>
            </w:tcMar>
            <w:vAlign w:val="bottom"/>
          </w:tcPr>
          <w:p w:rsidR="00000000" w:rsidDel="00000000" w:rsidP="00000000" w:rsidRDefault="00000000" w:rsidRPr="00000000">
            <w:pPr>
              <w:contextualSpacing w:val="0"/>
            </w:pPr>
            <w:r w:rsidDel="00000000" w:rsidR="00000000" w:rsidRPr="00000000">
              <w:rPr>
                <w:b w:val="1"/>
                <w:color w:val="ffffff"/>
                <w:sz w:val="20"/>
                <w:szCs w:val="20"/>
                <w:rtl w:val="0"/>
              </w:rPr>
              <w:t xml:space="preserve">concept_name</w:t>
            </w:r>
          </w:p>
        </w:tc>
        <w:tc>
          <w:tcPr>
            <w:tcBorders>
              <w:top w:color="000000" w:space="0" w:sz="6" w:val="single"/>
              <w:left w:color="000000" w:space="0" w:sz="6" w:val="single"/>
              <w:bottom w:color="000000" w:space="0" w:sz="6" w:val="single"/>
              <w:right w:color="000000" w:space="0" w:sz="6" w:val="single"/>
            </w:tcBorders>
            <w:shd w:fill="4f81bd"/>
            <w:tcMar>
              <w:left w:w="40.0" w:type="dxa"/>
              <w:right w:w="40.0" w:type="dxa"/>
            </w:tcMar>
            <w:vAlign w:val="bottom"/>
          </w:tcPr>
          <w:p w:rsidR="00000000" w:rsidDel="00000000" w:rsidP="00000000" w:rsidRDefault="00000000" w:rsidRPr="00000000">
            <w:pPr>
              <w:contextualSpacing w:val="0"/>
            </w:pPr>
            <w:r w:rsidDel="00000000" w:rsidR="00000000" w:rsidRPr="00000000">
              <w:rPr>
                <w:b w:val="1"/>
                <w:color w:val="ffffff"/>
                <w:sz w:val="20"/>
                <w:szCs w:val="20"/>
                <w:rtl w:val="0"/>
              </w:rPr>
              <w:t xml:space="preserve">target_vocabulary_id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Acupuncture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4304205</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Patient Referral to acupuncturist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Allergology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4127756</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clinical allergist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Anatomy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4141718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clinical physiologist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Andrology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4140185</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genitourinary physician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Anesthesiology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45771092</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for anesthesia management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Angiology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4146186</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vascular surgeon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Audiology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4204662</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audiologist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Aviation Medicine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4141713</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Accident and Emergency doctor</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Biochemistry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4081285</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 for biochemical test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Cardiac Surgery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4138651</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cardiac surgery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Cardiology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4204664</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cardiologist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Child and Adolescent Psychiatry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4140188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child and adolescent psychiatrist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Children's and Adolescent's Psychiatry and Psychotherapy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4141570</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child and adolescent psychiatry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Children's Diabetes</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44792642</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children's diabetes nurse specialist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Children's Gastroenterology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4329252</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pediatric gastroenterologist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Children's Hematology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4142451</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clinical hematologist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Children's Nephrology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44804883</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paediatric nephrologist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Children's Neuropsychiatry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4140178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pediatric neurologist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Children's Pulmonology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4138761</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pediatric pulmonologist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Children's Rheumatology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4138659</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rheumatologist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Chiropractic Therapy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4203752</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chiropractor</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Cytological Medicine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4140183</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clinical cytogeneticist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Dentist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4138652</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restorative dentistry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Dermatology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4202186</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dermatologist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Diabetology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4080079</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diabetologist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Diagnosis</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4138659</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for diagnostic investigation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Diagnostic Radiology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4142765</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radiologist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Diagnostics (functional and fine diagnostics)</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4138659</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for diagnostic investigation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Dialysis</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4218333</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for dialysis</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Doctor without specified focus</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4084358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GP</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Echo Cardiology Proximal Cardiac Vessels</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4305721</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for echocardiography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Emergency Medicine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44808941</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emergency medical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Endocrinology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4140182</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endocrinologist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Environmental Medicine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46273913</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community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Epilepsy Specialist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44805858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epilepsy clinic</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Forensic Medicine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4127761</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forensic psychiatrist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Gastroenterology (Endoscopy, Colonoscopy)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4203869</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gastroenterologist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General Medicine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4202185</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general physician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Geriatrics</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4203868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care of the elderly physician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Gynecology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4203276</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gynecologist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Health</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4142592</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medical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Heart and Vascular Surgery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4146186</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vascular surgeon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Hematology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4084360</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hematologist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Hematology and Internal Oncology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4084360</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hematologist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Histology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4203271</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pathology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Hospital, Clinic, Dispensary, Polyclinic</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4127579</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establishment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Human Genetics</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4203274</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geneticist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Hygiene and Environmental Medicine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46273913</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community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Immunology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4204665</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clinical immunologist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Infectious and Tropical Medicine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44784416</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tropical medicine clinic</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Institution (Workers' Welfare Organisation, Nursing Home, etc.)</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46273913</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community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Internal Medicine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4084358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GP</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Internal Medicine &amp; General Practice with Focus</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4084358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GP</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Internal Medicine &amp; General Practice without Focus</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4084358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GP</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Laboratory Medicine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4145660</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for laboratory tests</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Metabolic Specialist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4140182</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endocrinologist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Microbiology and Infectious Disease Epidemiology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4141719</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infectious diseases physician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Naturopathy + Homeopathy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4140199</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professional allied to medicine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Neonatology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4141717</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neonatologist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Nephrology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4142761</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nephrologist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Neuro Surgery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4203870</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neurosurgeon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Neurology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4202187</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neurologist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Neurology and Psychiatry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4127601</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Neuropediatrics</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4140178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pediatric neurologist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Neuroradiology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4203270</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radiology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Nuclear Medicine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4140186</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nuclear medicine physician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Nuclear Medicine and Radiology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4140186</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nuclear medicine physician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Oncology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4084352</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oncologist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Ophthalmology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4204667</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ophthalmologist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Oral and Maxillofacial Surgery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4247380</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oral surgeon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Oral Surgery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4293029</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oral surgery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Orthopedics</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4080082</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orthopedic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Other</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4127751</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doctor</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Otolaryngology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4202189</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ear, nose and throat surgeon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Pain Therapy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4142757</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pain management specialist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Pathology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4127752</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pathologist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Pedaudiology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4141703</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pediatric diagnostic audiology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Pediatric Cardiology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4207484</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pediatric cardiologist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Pediatric Radiology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4203270</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radiology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Pediatric Surgery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4204669</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pediatric surgeon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Pediatrics</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4080075</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pediatrician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Pharmacology and Toxicology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4079633</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clinical pharmacologist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Phlebology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44788729</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 to practice phlebotomist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Physical and Rehabilitation Medicine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4142762</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rehabilitation physician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Physiology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4141718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clinical physiologist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Physiotherapy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4203751</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physiotherapist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Plastic Surgery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4140191</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plastic surgeon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Pneumology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4127758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respiratory physician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Prenatal Medicine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45773165</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maternity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Proctology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4141846</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colorectal surgeon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Psychiatry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4202188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psychiatrist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Psychiatry and Psychotherapy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4202188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psychiatrist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Psychology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4203866</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psychologist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Psychosomatic Medicine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4140198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psychotherapist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Psychotherapeutic Doctor</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4140198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psychotherapist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Psychotherapeutic Medicine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4140198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psychotherapist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Psychotherapy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4140198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psychotherapist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Public Health System</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4142764</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public health physician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Pulmonology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44791025</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pulmonary rehabilitation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Radiology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4142765</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radiologist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Radiotherapy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4142755</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radiotherapist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Radiotherapy and Diagnostic Radiology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4142765</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radiologist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Rehabilitation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4139566</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rehabilitation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Rheumatology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4141720</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rheumatologist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Social Pedagogy and - Psychiatric Center</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4127601</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Spa Doctor</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4138512</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by physiotherapist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Specialist in Oral Surgery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4247380</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oral surgeon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Speech Pathology and Audiology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4086281</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audiology clinic</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Speech Therapy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4203269</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speech and language therapist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Sports Medicine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46285215</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sport and exercise medicine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Surgery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4084690</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surgeon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Thoracic and Cardiovascular Surgery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4084356</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cardiothoracic surgeon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Thoracic Surgery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4142766</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thoracic surgeon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Thyroid gland Scintigraphy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4081288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 for imaging</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Thyroid Specialist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4140182</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endocrinologist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Transfusion Medicine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4141573</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blood transfusion service</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Trauma Surgery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4141848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trauma surgeon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Traumatology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4141848</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trauma surgeon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Tropical Medicine and Virology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44784416</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tropical medicine clinic</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Urology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4140192</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urologist</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Vascular Surgery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4146186</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vascular surgeon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Visceral Surgery</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4084690</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Referral to surgeon</w:t>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60" w:line="276" w:lineRule="auto"/>
        <w:contextualSpacing w:val="0"/>
      </w:pPr>
      <w:bookmarkStart w:colFirst="0" w:colLast="0" w:name="_nysuu7bwcy3t" w:id="80"/>
      <w:bookmarkEnd w:id="80"/>
      <w:r w:rsidDel="00000000" w:rsidR="00000000" w:rsidRPr="00000000">
        <w:rPr>
          <w:rtl w:val="0"/>
        </w:rPr>
        <w:t xml:space="preserve">4.5 Device</w:t>
      </w:r>
      <w:r w:rsidDel="00000000" w:rsidR="00000000" w:rsidRPr="00000000">
        <w:rPr>
          <w:rtl w:val="0"/>
        </w:rPr>
        <w:t xml:space="preserve"> Mapping</w:t>
      </w:r>
      <w:r w:rsidDel="00000000" w:rsidR="00000000" w:rsidRPr="00000000">
        <w:rPr>
          <w:rtl w:val="0"/>
        </w:rPr>
        <w:t xml:space="preserve"> </w:t>
      </w:r>
    </w:p>
    <w:tbl>
      <w:tblPr>
        <w:tblStyle w:val="Table56"/>
        <w:bidiVisual w:val="0"/>
        <w:tblW w:w="9359.999999999998"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327.486631016043"/>
        <w:gridCol w:w="1551.657754010695"/>
        <w:gridCol w:w="1551.657754010695"/>
        <w:gridCol w:w="2452.620320855615"/>
        <w:gridCol w:w="1476.5775401069518"/>
        <w:tblGridChange w:id="0">
          <w:tblGrid>
            <w:gridCol w:w="2327.486631016043"/>
            <w:gridCol w:w="1551.657754010695"/>
            <w:gridCol w:w="1551.657754010695"/>
            <w:gridCol w:w="2452.620320855615"/>
            <w:gridCol w:w="1476.5775401069518"/>
          </w:tblGrid>
        </w:tblGridChange>
      </w:tblGrid>
      <w:tr>
        <w:tc>
          <w:tcPr>
            <w:tcBorders>
              <w:top w:color="000000" w:space="0" w:sz="4" w:val="single"/>
              <w:left w:color="000000" w:space="0" w:sz="4" w:val="single"/>
              <w:bottom w:color="000000" w:space="0" w:sz="4" w:val="single"/>
              <w:right w:color="000000" w:space="0" w:sz="4" w:val="single"/>
            </w:tcBorders>
            <w:shd w:fill="4f81bd"/>
            <w:tcMar>
              <w:left w:w="40.0" w:type="dxa"/>
              <w:right w:w="40.0" w:type="dxa"/>
            </w:tcMar>
            <w:vAlign w:val="bottom"/>
          </w:tcPr>
          <w:p w:rsidR="00000000" w:rsidDel="00000000" w:rsidP="00000000" w:rsidRDefault="00000000" w:rsidRPr="00000000">
            <w:pPr>
              <w:contextualSpacing w:val="0"/>
            </w:pPr>
            <w:r w:rsidDel="00000000" w:rsidR="00000000" w:rsidRPr="00000000">
              <w:rPr>
                <w:b w:val="1"/>
                <w:color w:val="ffffff"/>
                <w:sz w:val="20"/>
                <w:szCs w:val="20"/>
                <w:rtl w:val="0"/>
              </w:rPr>
              <w:t xml:space="preserve">substance/source_code/source_code_description</w:t>
            </w:r>
          </w:p>
        </w:tc>
        <w:tc>
          <w:tcPr>
            <w:tcBorders>
              <w:top w:color="000000" w:space="0" w:sz="4" w:val="single"/>
              <w:left w:color="000000" w:space="0" w:sz="4" w:val="single"/>
              <w:bottom w:color="000000" w:space="0" w:sz="4" w:val="single"/>
              <w:right w:color="000000" w:space="0" w:sz="4" w:val="single"/>
            </w:tcBorders>
            <w:shd w:fill="4f81bd"/>
            <w:tcMar>
              <w:left w:w="40.0" w:type="dxa"/>
              <w:right w:w="40.0" w:type="dxa"/>
            </w:tcMar>
            <w:vAlign w:val="bottom"/>
          </w:tcPr>
          <w:p w:rsidR="00000000" w:rsidDel="00000000" w:rsidP="00000000" w:rsidRDefault="00000000" w:rsidRPr="00000000">
            <w:pPr>
              <w:contextualSpacing w:val="0"/>
            </w:pPr>
            <w:r w:rsidDel="00000000" w:rsidR="00000000" w:rsidRPr="00000000">
              <w:rPr>
                <w:b w:val="1"/>
                <w:color w:val="ffffff"/>
                <w:sz w:val="20"/>
                <w:szCs w:val="20"/>
                <w:rtl w:val="0"/>
              </w:rPr>
              <w:t xml:space="preserve">source_vocabulary_id</w:t>
            </w:r>
          </w:p>
        </w:tc>
        <w:tc>
          <w:tcPr>
            <w:tcBorders>
              <w:top w:color="000000" w:space="0" w:sz="4" w:val="single"/>
              <w:left w:color="000000" w:space="0" w:sz="4" w:val="single"/>
              <w:bottom w:color="000000" w:space="0" w:sz="4" w:val="single"/>
              <w:right w:color="000000" w:space="0" w:sz="4" w:val="single"/>
            </w:tcBorders>
            <w:shd w:fill="4f81bd"/>
            <w:tcMar>
              <w:left w:w="40.0" w:type="dxa"/>
              <w:right w:w="40.0" w:type="dxa"/>
            </w:tcMar>
            <w:vAlign w:val="bottom"/>
          </w:tcPr>
          <w:p w:rsidR="00000000" w:rsidDel="00000000" w:rsidP="00000000" w:rsidRDefault="00000000" w:rsidRPr="00000000">
            <w:pPr>
              <w:contextualSpacing w:val="0"/>
            </w:pPr>
            <w:r w:rsidDel="00000000" w:rsidR="00000000" w:rsidRPr="00000000">
              <w:rPr>
                <w:b w:val="1"/>
                <w:color w:val="ffffff"/>
                <w:sz w:val="20"/>
                <w:szCs w:val="20"/>
                <w:rtl w:val="0"/>
              </w:rPr>
              <w:t xml:space="preserve">target_concept_id</w:t>
            </w:r>
          </w:p>
        </w:tc>
        <w:tc>
          <w:tcPr>
            <w:tcBorders>
              <w:top w:color="000000" w:space="0" w:sz="4" w:val="single"/>
              <w:left w:color="000000" w:space="0" w:sz="4" w:val="single"/>
              <w:bottom w:color="000000" w:space="0" w:sz="4" w:val="single"/>
              <w:right w:color="000000" w:space="0" w:sz="4" w:val="single"/>
            </w:tcBorders>
            <w:shd w:fill="4f81bd"/>
            <w:tcMar>
              <w:left w:w="40.0" w:type="dxa"/>
              <w:right w:w="40.0" w:type="dxa"/>
            </w:tcMar>
            <w:vAlign w:val="bottom"/>
          </w:tcPr>
          <w:p w:rsidR="00000000" w:rsidDel="00000000" w:rsidP="00000000" w:rsidRDefault="00000000" w:rsidRPr="00000000">
            <w:pPr>
              <w:contextualSpacing w:val="0"/>
            </w:pPr>
            <w:r w:rsidDel="00000000" w:rsidR="00000000" w:rsidRPr="00000000">
              <w:rPr>
                <w:b w:val="1"/>
                <w:color w:val="ffffff"/>
                <w:sz w:val="20"/>
                <w:szCs w:val="20"/>
                <w:rtl w:val="0"/>
              </w:rPr>
              <w:t xml:space="preserve">concept_name</w:t>
            </w:r>
          </w:p>
        </w:tc>
        <w:tc>
          <w:tcPr>
            <w:tcBorders>
              <w:top w:color="000000" w:space="0" w:sz="4" w:val="single"/>
              <w:left w:color="000000" w:space="0" w:sz="4" w:val="single"/>
              <w:bottom w:color="000000" w:space="0" w:sz="4" w:val="single"/>
              <w:right w:color="000000" w:space="0" w:sz="4" w:val="single"/>
            </w:tcBorders>
            <w:shd w:fill="4f81bd"/>
            <w:tcMar>
              <w:left w:w="40.0" w:type="dxa"/>
              <w:right w:w="40.0" w:type="dxa"/>
            </w:tcMar>
            <w:vAlign w:val="bottom"/>
          </w:tcPr>
          <w:p w:rsidR="00000000" w:rsidDel="00000000" w:rsidP="00000000" w:rsidRDefault="00000000" w:rsidRPr="00000000">
            <w:pPr>
              <w:contextualSpacing w:val="0"/>
            </w:pPr>
            <w:r w:rsidDel="00000000" w:rsidR="00000000" w:rsidRPr="00000000">
              <w:rPr>
                <w:b w:val="1"/>
                <w:color w:val="ffffff"/>
                <w:sz w:val="20"/>
                <w:szCs w:val="20"/>
                <w:rtl w:val="0"/>
              </w:rPr>
              <w:t xml:space="preserve">target_vocabulary_id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BANDAGES</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160" w:line="259" w:lineRule="auto"/>
              <w:ind w:left="0" w:firstLine="0"/>
              <w:contextualSpacing w:val="0"/>
            </w:pPr>
            <w:r w:rsidDel="00000000" w:rsidR="00000000" w:rsidRPr="00000000">
              <w:rPr>
                <w:sz w:val="20"/>
                <w:szCs w:val="20"/>
                <w:rtl w:val="0"/>
              </w:rPr>
              <w:t xml:space="preserve">GE_DEVICE_CODE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4274503</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Bandage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CONTRACEPTIVE DEVICES</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GE_DEVICE_CODE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4225628</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Contraceptive device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DISPOSABLE BABY NAPKINS</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GE_DEVICE_CODE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45763249</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Infant nappy</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DISPOSABLE MEDICAL DEVICES</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GE_DEVICE_CODE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4272314</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Biomedical device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DRESSING STRIPS</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GE_DEVICE_CODE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45763491</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Gauze strip</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INHALER DEVICE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GE_DEVICE_CODE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4222044</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Inhaler aid device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MEDICATED DRESSINGS</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GE_DEVICE_CODE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4233132</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Medicated dressing</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NON-DISPOSABLE MEDICAL DEVICE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GE_DEVICE_CODE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4272314</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Biomedical device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STERILE DRESSING</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spacing w:after="160" w:line="259" w:lineRule="auto"/>
              <w:contextualSpacing w:val="0"/>
            </w:pPr>
            <w:r w:rsidDel="00000000" w:rsidR="00000000" w:rsidRPr="00000000">
              <w:rPr>
                <w:sz w:val="20"/>
                <w:szCs w:val="20"/>
                <w:rtl w:val="0"/>
              </w:rPr>
              <w:t xml:space="preserve">GE_DEVICE_CODE</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4222036</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Sterile dressing pack</w:t>
            </w:r>
          </w:p>
        </w:tc>
        <w:tc>
          <w:tcPr>
            <w:tcBorders>
              <w:top w:color="000000" w:space="0" w:sz="4" w:val="single"/>
              <w:left w:color="000000" w:space="0" w:sz="4" w:val="single"/>
              <w:bottom w:color="000000" w:space="0" w:sz="4" w:val="single"/>
              <w:right w:color="000000" w:space="0" w:sz="4"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SNOMED</w:t>
            </w:r>
          </w:p>
        </w:tc>
      </w:tr>
    </w:tbl>
    <w:p w:rsidR="00000000" w:rsidDel="00000000" w:rsidP="00000000" w:rsidRDefault="00000000" w:rsidRPr="00000000">
      <w:pPr>
        <w:contextualSpacing w:val="0"/>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2160" w:top="2160" w:left="1440" w:right="144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ena, Anthony [JRDUS]" w:id="2" w:date="2016-09-21T16:01: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do not have this field in our data. I assume this is the “o_id” field present in the practice table.</w:t>
      </w:r>
    </w:p>
  </w:comment>
  <w:comment w:author="Sena, Anthony [JRDUS]" w:id="4" w:date="2016-09-21T16:01: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do not have this field in our data. I assume this is the “o_id” field present in the practice table.</w:t>
      </w:r>
    </w:p>
  </w:comment>
  <w:comment w:author="Shah, Urvi (New York)" w:id="3" w:date="2016-09-21T16:01: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IMS will provide mapping for o_ids</w:t>
      </w:r>
    </w:p>
  </w:comment>
  <w:comment w:author="Shah, Urvi (New York)" w:id="5" w:date="2016-09-21T16:01: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IMS will provide mapping for o_ids</w:t>
      </w:r>
    </w:p>
  </w:comment>
  <w:comment w:author="Shah, Urvi (New York)" w:id="6" w:date="2016-09-21T16:00: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IMS will provide mapping to o_id.</w:t>
      </w:r>
    </w:p>
  </w:comment>
  <w:comment w:author="Sena, Anthony [JRDUS]" w:id="0" w:date="2016-09-21T15:56: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do not have these fields on the patient table. Is this assumed to be the “o_id”?</w:t>
      </w:r>
    </w:p>
  </w:comment>
  <w:comment w:author="Shah, Urvi (New York)" w:id="1" w:date="2016-09-21T15:56: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ids in Janssen data is o_id. IMS will provide mapping of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s>
      <w:spacing w:after="432" w:before="60" w:lineRule="auto"/>
      <w:contextualSpacing w:val="0"/>
    </w:pPr>
    <w:r w:rsidDel="00000000" w:rsidR="00000000" w:rsidRPr="00000000">
      <w:rPr>
        <w:sz w:val="18"/>
        <w:szCs w:val="18"/>
        <w:rtl w:val="0"/>
      </w:rPr>
      <w:tab/>
      <w:tab/>
      <w:tab/>
      <w:tab/>
      <w:tab/>
      <w:tab/>
      <w:tab/>
    </w: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432" w:before="6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5040"/>
      </w:tabs>
      <w:spacing w:after="120" w:before="720" w:lineRule="auto"/>
      <w:contextualSpacing w:val="0"/>
    </w:pPr>
    <w:r w:rsidDel="00000000" w:rsidR="00000000" w:rsidRPr="00000000">
      <w:rPr>
        <w:sz w:val="18"/>
        <w:szCs w:val="18"/>
        <w:rtl w:val="0"/>
      </w:rPr>
      <w:t xml:space="preserve">(German DA Local) to OMOP CDM v5.0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5040"/>
      </w:tabs>
      <w:spacing w:after="120" w:before="72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2"/>
      <w:numFmt w:val="decimal"/>
      <w:lvlText w:val="%1.0"/>
      <w:lvlJc w:val="left"/>
      <w:pPr>
        <w:ind w:left="1152" w:firstLine="432"/>
      </w:pPr>
      <w:rPr/>
    </w:lvl>
    <w:lvl w:ilvl="1">
      <w:start w:val="1"/>
      <w:numFmt w:val="decimal"/>
      <w:lvlText w:val="%1.%2"/>
      <w:lvlJc w:val="left"/>
      <w:pPr>
        <w:ind w:left="1872" w:firstLine="1152"/>
      </w:pPr>
      <w:rPr/>
    </w:lvl>
    <w:lvl w:ilvl="2">
      <w:start w:val="1"/>
      <w:numFmt w:val="decimal"/>
      <w:lvlText w:val="%1.%2.%3"/>
      <w:lvlJc w:val="left"/>
      <w:pPr>
        <w:ind w:left="2952" w:firstLine="2520"/>
      </w:pPr>
      <w:rPr>
        <w:sz w:val="28"/>
        <w:szCs w:val="28"/>
      </w:rPr>
    </w:lvl>
    <w:lvl w:ilvl="3">
      <w:start w:val="1"/>
      <w:numFmt w:val="decimal"/>
      <w:lvlText w:val="%1.%2.%3.%4"/>
      <w:lvlJc w:val="left"/>
      <w:pPr>
        <w:ind w:left="4032" w:firstLine="2592"/>
      </w:pPr>
      <w:rPr/>
    </w:lvl>
    <w:lvl w:ilvl="4">
      <w:start w:val="1"/>
      <w:numFmt w:val="decimal"/>
      <w:lvlText w:val="%1.%2.%3.%4.%5"/>
      <w:lvlJc w:val="left"/>
      <w:pPr>
        <w:ind w:left="4752" w:firstLine="3312"/>
      </w:pPr>
      <w:rPr/>
    </w:lvl>
    <w:lvl w:ilvl="5">
      <w:start w:val="1"/>
      <w:numFmt w:val="decimal"/>
      <w:lvlText w:val="%1.%2.%3.%4.%5.%6"/>
      <w:lvlJc w:val="left"/>
      <w:pPr>
        <w:ind w:left="5832" w:firstLine="4032.0000000000005"/>
      </w:pPr>
      <w:rPr/>
    </w:lvl>
    <w:lvl w:ilvl="6">
      <w:start w:val="1"/>
      <w:numFmt w:val="decimal"/>
      <w:lvlText w:val="%1.%2.%3.%4.%5.%6.%7"/>
      <w:lvlJc w:val="left"/>
      <w:pPr>
        <w:ind w:left="6912" w:firstLine="4752"/>
      </w:pPr>
      <w:rPr/>
    </w:lvl>
    <w:lvl w:ilvl="7">
      <w:start w:val="1"/>
      <w:numFmt w:val="decimal"/>
      <w:lvlText w:val="%1.%2.%3.%4.%5.%6.%7.%8"/>
      <w:lvlJc w:val="left"/>
      <w:pPr>
        <w:ind w:left="7992" w:firstLine="5472"/>
      </w:pPr>
      <w:rPr/>
    </w:lvl>
    <w:lvl w:ilvl="8">
      <w:start w:val="1"/>
      <w:numFmt w:val="decimal"/>
      <w:lvlText w:val="%1.%2.%3.%4.%5.%6.%7.%8.%9"/>
      <w:lvlJc w:val="left"/>
      <w:pPr>
        <w:ind w:left="9072" w:firstLine="6192"/>
      </w:pPr>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20" w:line="276" w:lineRule="auto"/>
      <w:ind w:left="720" w:hanging="720"/>
    </w:pPr>
    <w:rPr>
      <w:rFonts w:ascii="Arial" w:cs="Arial" w:eastAsia="Arial" w:hAnsi="Arial"/>
      <w:b w:val="1"/>
      <w:color w:val="000000"/>
      <w:sz w:val="36"/>
      <w:szCs w:val="36"/>
    </w:rPr>
  </w:style>
  <w:style w:type="paragraph" w:styleId="Heading2">
    <w:name w:val="heading 2"/>
    <w:basedOn w:val="Normal"/>
    <w:next w:val="Normal"/>
    <w:pPr>
      <w:keepNext w:val="1"/>
      <w:keepLines w:val="1"/>
      <w:spacing w:after="0" w:before="180" w:line="276" w:lineRule="auto"/>
      <w:ind w:left="720" w:hanging="720"/>
    </w:pPr>
    <w:rPr>
      <w:rFonts w:ascii="Arial" w:cs="Arial" w:eastAsia="Arial" w:hAnsi="Arial"/>
      <w:b w:val="1"/>
      <w:color w:val="000000"/>
      <w:sz w:val="28"/>
      <w:szCs w:val="28"/>
    </w:rPr>
  </w:style>
  <w:style w:type="paragraph" w:styleId="Heading3">
    <w:name w:val="heading 3"/>
    <w:basedOn w:val="Normal"/>
    <w:next w:val="Normal"/>
    <w:pPr>
      <w:keepNext w:val="1"/>
      <w:keepLines w:val="1"/>
      <w:spacing w:after="0" w:before="60" w:lineRule="auto"/>
      <w:ind w:left="720"/>
      <w:contextualSpacing w:val="1"/>
    </w:pPr>
    <w:rPr>
      <w:b w:val="1"/>
      <w:smallCaps w:val="1"/>
      <w:sz w:val="28"/>
      <w:szCs w:val="28"/>
    </w:rPr>
  </w:style>
  <w:style w:type="paragraph" w:styleId="Heading4">
    <w:name w:val="heading 4"/>
    <w:basedOn w:val="Normal"/>
    <w:next w:val="Normal"/>
    <w:pPr>
      <w:keepNext w:val="1"/>
      <w:keepLines w:val="1"/>
      <w:spacing w:after="0" w:before="60" w:line="276" w:lineRule="auto"/>
      <w:ind w:left="864" w:hanging="864"/>
    </w:pPr>
    <w:rPr>
      <w:rFonts w:ascii="Arial" w:cs="Arial" w:eastAsia="Arial" w:hAnsi="Arial"/>
      <w:b w:val="1"/>
      <w:color w:val="000000"/>
      <w:sz w:val="22"/>
      <w:szCs w:val="22"/>
    </w:rPr>
  </w:style>
  <w:style w:type="paragraph" w:styleId="Heading5">
    <w:name w:val="heading 5"/>
    <w:basedOn w:val="Normal"/>
    <w:next w:val="Normal"/>
    <w:pPr>
      <w:keepNext w:val="1"/>
      <w:keepLines w:val="1"/>
      <w:spacing w:after="120" w:before="60" w:lineRule="auto"/>
      <w:contextualSpacing w:val="1"/>
    </w:pPr>
    <w:rPr>
      <w:b w:val="1"/>
    </w:rPr>
  </w:style>
  <w:style w:type="paragraph" w:styleId="Heading6">
    <w:name w:val="heading 6"/>
    <w:basedOn w:val="Normal"/>
    <w:next w:val="Normal"/>
    <w:pPr>
      <w:keepNext w:val="1"/>
      <w:keepLines w:val="1"/>
      <w:widowControl w:val="0"/>
      <w:tabs>
        <w:tab w:val="left" w:pos="1080"/>
      </w:tabs>
      <w:spacing w:after="120" w:before="240" w:line="240" w:lineRule="auto"/>
    </w:pPr>
    <w:rPr>
      <w:rFonts w:ascii="Arial" w:cs="Arial" w:eastAsia="Arial" w:hAnsi="Arial"/>
      <w:b w:val="0"/>
      <w:color w:val="003366"/>
      <w:sz w:val="18"/>
      <w:szCs w:val="18"/>
    </w:rPr>
  </w:style>
  <w:style w:type="paragraph" w:styleId="Title">
    <w:name w:val="Title"/>
    <w:basedOn w:val="Normal"/>
    <w:next w:val="Normal"/>
    <w:pPr>
      <w:keepNext w:val="1"/>
      <w:keepLines w:val="1"/>
      <w:spacing w:after="180" w:before="240" w:line="276" w:lineRule="auto"/>
    </w:pPr>
    <w:rPr>
      <w:rFonts w:ascii="Arial" w:cs="Arial" w:eastAsia="Arial" w:hAnsi="Arial"/>
      <w:b w:val="1"/>
      <w:smallCaps w:val="1"/>
      <w:color w:val="747678"/>
      <w:sz w:val="48"/>
      <w:szCs w:val="48"/>
    </w:rPr>
  </w:style>
  <w:style w:type="paragraph" w:styleId="Subtitle">
    <w:name w:val="Subtitle"/>
    <w:basedOn w:val="Normal"/>
    <w:next w:val="Normal"/>
    <w:pPr>
      <w:keepNext w:val="1"/>
      <w:keepLines w:val="1"/>
      <w:spacing w:after="60" w:before="180" w:line="276" w:lineRule="auto"/>
    </w:pPr>
    <w:rPr>
      <w:rFonts w:ascii="Arial" w:cs="Arial" w:eastAsia="Arial" w:hAnsi="Arial"/>
      <w:b w:val="1"/>
      <w:i w:val="1"/>
      <w:color w:val="747678"/>
      <w:sz w:val="24"/>
      <w:szCs w:val="24"/>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25b4ff"/>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Mar>
          <w:left w:w="115.0" w:type="dxa"/>
          <w:right w:w="115.0" w:type="dxa"/>
        </w:tcMar>
      </w:tcPr>
    </w:tblStylePr>
    <w:tblStylePr w:type="neCell"/>
    <w:tblStylePr w:type="nwCell"/>
    <w:tblStylePr w:type="seCell"/>
    <w:tblStylePr w:type="swCell"/>
  </w:style>
  <w:style w:type="table" w:styleId="Table4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01.jpg"/><Relationship Id="rId7" Type="http://schemas.openxmlformats.org/officeDocument/2006/relationships/image" Target="media/image03.png"/><Relationship Id="rId8" Type="http://schemas.openxmlformats.org/officeDocument/2006/relationships/hyperlink" Target="http://www.ohdsi.org/web/wiki/doku.php?id=documentation:cdm:visit_occurrence" TargetMode="External"/></Relationships>
</file>